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8D297C" w14:textId="77777777" w:rsidR="00143AB6" w:rsidRPr="001A65DD" w:rsidRDefault="00143AB6" w:rsidP="00143AB6">
      <w:pPr>
        <w:spacing w:line="480" w:lineRule="auto"/>
        <w:outlineLvl w:val="0"/>
        <w:rPr>
          <w:b/>
          <w:bCs/>
          <w:color w:val="000000" w:themeColor="text1"/>
        </w:rPr>
      </w:pPr>
      <w:r w:rsidRPr="001A65DD">
        <w:rPr>
          <w:b/>
          <w:bCs/>
          <w:color w:val="000000" w:themeColor="text1"/>
        </w:rPr>
        <w:t xml:space="preserve">Abstract </w:t>
      </w:r>
    </w:p>
    <w:p w14:paraId="687D5F59" w14:textId="7A311D3F" w:rsidR="00143AB6" w:rsidRDefault="007A035C" w:rsidP="005677C3">
      <w:pPr>
        <w:spacing w:line="480" w:lineRule="auto"/>
        <w:outlineLvl w:val="0"/>
        <w:rPr>
          <w:bCs/>
          <w:color w:val="000000" w:themeColor="text1"/>
        </w:rPr>
      </w:pPr>
      <w:r>
        <w:rPr>
          <w:bCs/>
          <w:color w:val="000000" w:themeColor="text1"/>
        </w:rPr>
        <w:t>Scholarship on private governance presents</w:t>
      </w:r>
      <w:r w:rsidR="00143AB6">
        <w:rPr>
          <w:bCs/>
          <w:color w:val="000000" w:themeColor="text1"/>
        </w:rPr>
        <w:t xml:space="preserve"> c</w:t>
      </w:r>
      <w:r w:rsidR="00143AB6" w:rsidRPr="001A65DD">
        <w:rPr>
          <w:bCs/>
          <w:color w:val="000000" w:themeColor="text1"/>
        </w:rPr>
        <w:t xml:space="preserve">ontradictory </w:t>
      </w:r>
      <w:r w:rsidR="00143AB6">
        <w:rPr>
          <w:bCs/>
          <w:color w:val="000000" w:themeColor="text1"/>
        </w:rPr>
        <w:t xml:space="preserve">theories and findings </w:t>
      </w:r>
      <w:r w:rsidR="00F232DC">
        <w:rPr>
          <w:bCs/>
          <w:color w:val="000000" w:themeColor="text1"/>
        </w:rPr>
        <w:t>regarding</w:t>
      </w:r>
      <w:r w:rsidR="00143AB6">
        <w:rPr>
          <w:bCs/>
          <w:color w:val="000000" w:themeColor="text1"/>
        </w:rPr>
        <w:t xml:space="preserve"> </w:t>
      </w:r>
      <w:r>
        <w:rPr>
          <w:bCs/>
          <w:color w:val="000000" w:themeColor="text1"/>
        </w:rPr>
        <w:t xml:space="preserve">how </w:t>
      </w:r>
      <w:r w:rsidR="00143AB6" w:rsidRPr="001A65DD">
        <w:rPr>
          <w:bCs/>
          <w:color w:val="000000" w:themeColor="text1"/>
        </w:rPr>
        <w:t>regulat</w:t>
      </w:r>
      <w:r w:rsidR="00C96535">
        <w:rPr>
          <w:bCs/>
          <w:color w:val="000000" w:themeColor="text1"/>
        </w:rPr>
        <w:t>ions</w:t>
      </w:r>
      <w:r w:rsidR="00143AB6">
        <w:rPr>
          <w:bCs/>
          <w:color w:val="000000" w:themeColor="text1"/>
        </w:rPr>
        <w:t xml:space="preserve"> </w:t>
      </w:r>
      <w:r w:rsidR="00143AB6" w:rsidRPr="001A65DD">
        <w:rPr>
          <w:bCs/>
          <w:color w:val="000000" w:themeColor="text1"/>
        </w:rPr>
        <w:t>change over time. We find this to be</w:t>
      </w:r>
      <w:r w:rsidR="005A1807">
        <w:rPr>
          <w:bCs/>
          <w:color w:val="000000" w:themeColor="text1"/>
        </w:rPr>
        <w:t xml:space="preserve"> </w:t>
      </w:r>
      <w:r w:rsidR="00143AB6" w:rsidRPr="001A65DD">
        <w:rPr>
          <w:bCs/>
          <w:color w:val="000000" w:themeColor="text1"/>
        </w:rPr>
        <w:t xml:space="preserve">a symptom of inconsistent measures of regulatory stringency that either focus on a few salient policy components or make sweeping generalizations. To remedy this, we offer a framework </w:t>
      </w:r>
      <w:r>
        <w:rPr>
          <w:bCs/>
          <w:color w:val="000000" w:themeColor="text1"/>
        </w:rPr>
        <w:t>to disentangle</w:t>
      </w:r>
      <w:r w:rsidR="00143AB6" w:rsidRPr="001A65DD">
        <w:rPr>
          <w:bCs/>
          <w:color w:val="000000" w:themeColor="text1"/>
        </w:rPr>
        <w:t xml:space="preserve"> </w:t>
      </w:r>
      <w:r w:rsidR="00143AB6">
        <w:rPr>
          <w:bCs/>
          <w:color w:val="000000" w:themeColor="text1"/>
        </w:rPr>
        <w:t xml:space="preserve">three </w:t>
      </w:r>
      <w:r w:rsidR="00143AB6" w:rsidRPr="001A65DD">
        <w:rPr>
          <w:bCs/>
          <w:color w:val="000000" w:themeColor="text1"/>
        </w:rPr>
        <w:t>often-conflated components</w:t>
      </w:r>
      <w:r w:rsidR="00143AB6">
        <w:rPr>
          <w:bCs/>
          <w:color w:val="000000" w:themeColor="text1"/>
        </w:rPr>
        <w:t xml:space="preserve"> of regulatory stringency—scope, prescriptiveness, and performance levels. </w:t>
      </w:r>
      <w:r w:rsidR="000832D0">
        <w:rPr>
          <w:bCs/>
          <w:color w:val="000000" w:themeColor="text1"/>
        </w:rPr>
        <w:t>This framework</w:t>
      </w:r>
      <w:r w:rsidR="00143AB6">
        <w:rPr>
          <w:bCs/>
          <w:color w:val="000000" w:themeColor="text1"/>
        </w:rPr>
        <w:t xml:space="preserve"> allows </w:t>
      </w:r>
      <w:r>
        <w:rPr>
          <w:bCs/>
          <w:color w:val="000000" w:themeColor="text1"/>
        </w:rPr>
        <w:t>scholars</w:t>
      </w:r>
      <w:r w:rsidR="00143AB6">
        <w:rPr>
          <w:bCs/>
          <w:color w:val="000000" w:themeColor="text1"/>
        </w:rPr>
        <w:t xml:space="preserve"> to </w:t>
      </w:r>
      <w:r>
        <w:rPr>
          <w:bCs/>
          <w:color w:val="000000" w:themeColor="text1"/>
        </w:rPr>
        <w:t>better assess</w:t>
      </w:r>
      <w:r w:rsidR="00143AB6">
        <w:rPr>
          <w:bCs/>
          <w:color w:val="000000" w:themeColor="text1"/>
        </w:rPr>
        <w:t xml:space="preserve"> </w:t>
      </w:r>
      <w:r>
        <w:rPr>
          <w:bCs/>
          <w:color w:val="000000" w:themeColor="text1"/>
        </w:rPr>
        <w:t xml:space="preserve">theorized patterns </w:t>
      </w:r>
      <w:r w:rsidR="00143AB6">
        <w:rPr>
          <w:bCs/>
          <w:color w:val="000000" w:themeColor="text1"/>
        </w:rPr>
        <w:t>policy change, including “racing to the bottom”, “ratcheting up”, “converging”, or “diverging.”</w:t>
      </w:r>
      <w:r w:rsidR="00F232DC">
        <w:rPr>
          <w:bCs/>
          <w:color w:val="000000" w:themeColor="text1"/>
        </w:rPr>
        <w:t xml:space="preserve"> We a</w:t>
      </w:r>
      <w:r w:rsidR="00143AB6">
        <w:rPr>
          <w:bCs/>
          <w:color w:val="000000" w:themeColor="text1"/>
        </w:rPr>
        <w:t>pply</w:t>
      </w:r>
      <w:r w:rsidR="00143AB6" w:rsidRPr="001A65DD">
        <w:rPr>
          <w:bCs/>
          <w:color w:val="000000" w:themeColor="text1"/>
        </w:rPr>
        <w:t xml:space="preserve"> </w:t>
      </w:r>
      <w:r w:rsidR="005A1807">
        <w:rPr>
          <w:bCs/>
          <w:color w:val="000000" w:themeColor="text1"/>
        </w:rPr>
        <w:t>our</w:t>
      </w:r>
      <w:r w:rsidR="00143AB6" w:rsidRPr="001A65DD">
        <w:rPr>
          <w:bCs/>
          <w:color w:val="000000" w:themeColor="text1"/>
        </w:rPr>
        <w:t xml:space="preserve"> framework to competing U.S. forestry certification programs</w:t>
      </w:r>
      <w:r w:rsidR="00F232DC">
        <w:rPr>
          <w:bCs/>
          <w:color w:val="000000" w:themeColor="text1"/>
        </w:rPr>
        <w:t xml:space="preserve"> </w:t>
      </w:r>
      <w:r w:rsidR="005A1807">
        <w:rPr>
          <w:bCs/>
          <w:color w:val="000000" w:themeColor="text1"/>
        </w:rPr>
        <w:t>and</w:t>
      </w:r>
      <w:r w:rsidR="00F232DC">
        <w:rPr>
          <w:bCs/>
          <w:color w:val="000000" w:themeColor="text1"/>
        </w:rPr>
        <w:t xml:space="preserve"> assess the hypotheses that </w:t>
      </w:r>
      <w:r w:rsidR="00A967CE">
        <w:rPr>
          <w:bCs/>
          <w:color w:val="000000" w:themeColor="text1"/>
        </w:rPr>
        <w:t xml:space="preserve">industry-backed programs target </w:t>
      </w:r>
      <w:r w:rsidR="00F232DC">
        <w:rPr>
          <w:bCs/>
          <w:color w:val="000000" w:themeColor="text1"/>
        </w:rPr>
        <w:t xml:space="preserve">less costly </w:t>
      </w:r>
      <w:r w:rsidR="00A967CE">
        <w:rPr>
          <w:bCs/>
          <w:color w:val="000000" w:themeColor="text1"/>
        </w:rPr>
        <w:t>types of string</w:t>
      </w:r>
      <w:r w:rsidR="00F232DC">
        <w:rPr>
          <w:bCs/>
          <w:color w:val="000000" w:themeColor="text1"/>
        </w:rPr>
        <w:t>ency than activist-backed programs</w:t>
      </w:r>
      <w:r w:rsidR="00A967CE">
        <w:rPr>
          <w:bCs/>
          <w:color w:val="000000" w:themeColor="text1"/>
        </w:rPr>
        <w:t xml:space="preserve">. </w:t>
      </w:r>
      <w:r w:rsidR="00F232DC">
        <w:rPr>
          <w:bCs/>
          <w:color w:val="000000" w:themeColor="text1"/>
        </w:rPr>
        <w:t>W</w:t>
      </w:r>
      <w:r w:rsidR="00F9482D">
        <w:rPr>
          <w:bCs/>
          <w:color w:val="000000" w:themeColor="text1"/>
        </w:rPr>
        <w:t>e find an</w:t>
      </w:r>
      <w:r w:rsidR="00143AB6">
        <w:rPr>
          <w:bCs/>
          <w:color w:val="000000" w:themeColor="text1"/>
        </w:rPr>
        <w:t xml:space="preserve"> </w:t>
      </w:r>
      <w:r w:rsidR="00170BE2">
        <w:rPr>
          <w:bCs/>
          <w:color w:val="000000" w:themeColor="text1"/>
        </w:rPr>
        <w:t>“</w:t>
      </w:r>
      <w:r w:rsidR="00143AB6" w:rsidRPr="001A65DD">
        <w:rPr>
          <w:bCs/>
          <w:color w:val="000000" w:themeColor="text1"/>
        </w:rPr>
        <w:t>upwardly diverging</w:t>
      </w:r>
      <w:r w:rsidR="00170BE2">
        <w:rPr>
          <w:bCs/>
          <w:color w:val="000000" w:themeColor="text1"/>
        </w:rPr>
        <w:t>”</w:t>
      </w:r>
      <w:r w:rsidR="00143AB6" w:rsidRPr="001A65DD">
        <w:rPr>
          <w:bCs/>
          <w:color w:val="000000" w:themeColor="text1"/>
        </w:rPr>
        <w:t xml:space="preserve"> pattern in </w:t>
      </w:r>
      <w:r w:rsidR="005E5AAC">
        <w:rPr>
          <w:bCs/>
          <w:color w:val="000000" w:themeColor="text1"/>
        </w:rPr>
        <w:t xml:space="preserve">policy </w:t>
      </w:r>
      <w:r w:rsidR="00143AB6" w:rsidRPr="001A65DD">
        <w:rPr>
          <w:bCs/>
          <w:color w:val="000000" w:themeColor="text1"/>
        </w:rPr>
        <w:t>prescriptiveness—with the activist</w:t>
      </w:r>
      <w:r w:rsidR="00143AB6">
        <w:rPr>
          <w:bCs/>
          <w:color w:val="000000" w:themeColor="text1"/>
        </w:rPr>
        <w:t>-backed</w:t>
      </w:r>
      <w:r w:rsidR="005E5AAC">
        <w:rPr>
          <w:bCs/>
          <w:color w:val="000000" w:themeColor="text1"/>
        </w:rPr>
        <w:t xml:space="preserve"> program targeting issues that impose costs on firms</w:t>
      </w:r>
      <w:r w:rsidR="00143AB6">
        <w:rPr>
          <w:bCs/>
          <w:color w:val="000000" w:themeColor="text1"/>
        </w:rPr>
        <w:t>, while</w:t>
      </w:r>
      <w:r w:rsidR="00E55940">
        <w:rPr>
          <w:bCs/>
          <w:color w:val="000000" w:themeColor="text1"/>
        </w:rPr>
        <w:t xml:space="preserve"> the</w:t>
      </w:r>
      <w:r w:rsidR="00143AB6">
        <w:rPr>
          <w:bCs/>
          <w:color w:val="000000" w:themeColor="text1"/>
        </w:rPr>
        <w:t xml:space="preserve"> </w:t>
      </w:r>
      <w:r w:rsidR="00143AB6" w:rsidRPr="001A65DD">
        <w:rPr>
          <w:bCs/>
          <w:color w:val="000000" w:themeColor="text1"/>
        </w:rPr>
        <w:t>industry</w:t>
      </w:r>
      <w:r w:rsidR="00143AB6">
        <w:rPr>
          <w:bCs/>
          <w:color w:val="000000" w:themeColor="text1"/>
        </w:rPr>
        <w:t>-backed</w:t>
      </w:r>
      <w:r w:rsidR="00143AB6" w:rsidRPr="001A65DD">
        <w:rPr>
          <w:bCs/>
          <w:color w:val="000000" w:themeColor="text1"/>
        </w:rPr>
        <w:t xml:space="preserve"> </w:t>
      </w:r>
      <w:r w:rsidR="00B34392">
        <w:rPr>
          <w:bCs/>
          <w:color w:val="000000" w:themeColor="text1"/>
        </w:rPr>
        <w:t>alternative</w:t>
      </w:r>
      <w:r w:rsidR="00143AB6" w:rsidRPr="001A65DD">
        <w:rPr>
          <w:bCs/>
          <w:color w:val="000000" w:themeColor="text1"/>
        </w:rPr>
        <w:t xml:space="preserve"> </w:t>
      </w:r>
      <w:r w:rsidR="00B34392">
        <w:rPr>
          <w:bCs/>
          <w:color w:val="000000" w:themeColor="text1"/>
        </w:rPr>
        <w:t xml:space="preserve">mostly </w:t>
      </w:r>
      <w:r w:rsidR="005A1807">
        <w:rPr>
          <w:bCs/>
          <w:color w:val="000000" w:themeColor="text1"/>
        </w:rPr>
        <w:t>targeted</w:t>
      </w:r>
      <w:r w:rsidR="00143AB6">
        <w:rPr>
          <w:bCs/>
          <w:color w:val="000000" w:themeColor="text1"/>
        </w:rPr>
        <w:t xml:space="preserve"> </w:t>
      </w:r>
      <w:r w:rsidR="00F65793">
        <w:rPr>
          <w:bCs/>
          <w:color w:val="000000" w:themeColor="text1"/>
        </w:rPr>
        <w:t>issues</w:t>
      </w:r>
      <w:r w:rsidR="005E5AAC">
        <w:rPr>
          <w:bCs/>
          <w:color w:val="000000" w:themeColor="text1"/>
        </w:rPr>
        <w:t xml:space="preserve"> that benefit firms regardless of activist pressure</w:t>
      </w:r>
      <w:r w:rsidR="00143AB6" w:rsidRPr="001A65DD">
        <w:rPr>
          <w:bCs/>
          <w:color w:val="000000" w:themeColor="text1"/>
        </w:rPr>
        <w:t>.</w:t>
      </w:r>
      <w:del w:id="0" w:author="DJL" w:date="2019-03-09T16:55:00Z">
        <w:r w:rsidR="00E55940" w:rsidDel="00B34392">
          <w:rPr>
            <w:bCs/>
            <w:color w:val="000000" w:themeColor="text1"/>
          </w:rPr>
          <w:delText xml:space="preserve"> These results</w:delText>
        </w:r>
        <w:r w:rsidR="00A967CE" w:rsidDel="00B34392">
          <w:rPr>
            <w:bCs/>
            <w:color w:val="000000" w:themeColor="text1"/>
          </w:rPr>
          <w:delText xml:space="preserve"> resolve a debate over whether these programs have converged. More broadly,</w:delText>
        </w:r>
      </w:del>
      <w:r w:rsidR="00A967CE">
        <w:rPr>
          <w:bCs/>
          <w:color w:val="000000" w:themeColor="text1"/>
        </w:rPr>
        <w:t xml:space="preserve"> </w:t>
      </w:r>
      <w:r w:rsidR="00B34392">
        <w:rPr>
          <w:bCs/>
          <w:color w:val="000000" w:themeColor="text1"/>
        </w:rPr>
        <w:t xml:space="preserve">These results </w:t>
      </w:r>
      <w:r w:rsidR="008F1932">
        <w:rPr>
          <w:bCs/>
          <w:color w:val="000000" w:themeColor="text1"/>
        </w:rPr>
        <w:t xml:space="preserve">demonstrate </w:t>
      </w:r>
      <w:r w:rsidR="009E6CA2">
        <w:rPr>
          <w:bCs/>
          <w:color w:val="000000" w:themeColor="text1"/>
        </w:rPr>
        <w:t>how</w:t>
      </w:r>
      <w:r w:rsidR="008F1932">
        <w:rPr>
          <w:bCs/>
          <w:color w:val="000000" w:themeColor="text1"/>
        </w:rPr>
        <w:t xml:space="preserve"> </w:t>
      </w:r>
      <w:r w:rsidR="005A1807">
        <w:rPr>
          <w:bCs/>
          <w:color w:val="000000" w:themeColor="text1"/>
        </w:rPr>
        <w:t>disaggregating</w:t>
      </w:r>
      <w:r w:rsidR="00143AB6">
        <w:rPr>
          <w:bCs/>
          <w:color w:val="000000" w:themeColor="text1"/>
        </w:rPr>
        <w:t xml:space="preserve"> </w:t>
      </w:r>
      <w:r w:rsidR="00D22376">
        <w:rPr>
          <w:bCs/>
          <w:color w:val="000000" w:themeColor="text1"/>
        </w:rPr>
        <w:t>policy components can improve</w:t>
      </w:r>
      <w:r w:rsidR="00E55940">
        <w:rPr>
          <w:bCs/>
          <w:color w:val="000000" w:themeColor="text1"/>
        </w:rPr>
        <w:t xml:space="preserve"> theory</w:t>
      </w:r>
      <w:r w:rsidR="008F1932">
        <w:rPr>
          <w:bCs/>
          <w:color w:val="000000" w:themeColor="text1"/>
        </w:rPr>
        <w:t xml:space="preserve"> building and</w:t>
      </w:r>
      <w:r w:rsidR="00E55940">
        <w:rPr>
          <w:bCs/>
          <w:color w:val="000000" w:themeColor="text1"/>
        </w:rPr>
        <w:t xml:space="preserve"> </w:t>
      </w:r>
      <w:commentRangeStart w:id="1"/>
      <w:r w:rsidR="00E55940">
        <w:rPr>
          <w:bCs/>
          <w:color w:val="000000" w:themeColor="text1"/>
        </w:rPr>
        <w:t>testing</w:t>
      </w:r>
      <w:commentRangeEnd w:id="1"/>
      <w:r w:rsidR="005E5AAC">
        <w:rPr>
          <w:rStyle w:val="CommentReference"/>
          <w:rFonts w:asciiTheme="minorHAnsi" w:hAnsiTheme="minorHAnsi" w:cstheme="minorBidi"/>
        </w:rPr>
        <w:commentReference w:id="1"/>
      </w:r>
      <w:r w:rsidR="00143AB6">
        <w:rPr>
          <w:bCs/>
          <w:color w:val="000000" w:themeColor="text1"/>
        </w:rPr>
        <w:t>.</w:t>
      </w:r>
    </w:p>
    <w:p w14:paraId="75EDE0E5" w14:textId="77777777" w:rsidR="001A65DD" w:rsidRPr="001A65DD" w:rsidRDefault="001A65DD" w:rsidP="00387397">
      <w:pPr>
        <w:spacing w:line="480" w:lineRule="auto"/>
        <w:outlineLvl w:val="0"/>
        <w:rPr>
          <w:bCs/>
          <w:color w:val="000000" w:themeColor="text1"/>
        </w:rPr>
      </w:pPr>
    </w:p>
    <w:p w14:paraId="6AA05834" w14:textId="10E93E45" w:rsidR="00401D04" w:rsidRPr="00387397" w:rsidRDefault="00DB5A3F" w:rsidP="00387397">
      <w:pPr>
        <w:spacing w:line="480" w:lineRule="auto"/>
        <w:outlineLvl w:val="0"/>
        <w:rPr>
          <w:b/>
          <w:bCs/>
          <w:color w:val="000000" w:themeColor="text1"/>
        </w:rPr>
      </w:pPr>
      <w:r w:rsidRPr="00387397">
        <w:rPr>
          <w:b/>
          <w:bCs/>
          <w:color w:val="000000" w:themeColor="text1"/>
        </w:rPr>
        <w:t>1</w:t>
      </w:r>
      <w:r w:rsidR="00F7323A" w:rsidRPr="00387397">
        <w:rPr>
          <w:b/>
          <w:bCs/>
          <w:color w:val="000000" w:themeColor="text1"/>
        </w:rPr>
        <w:t xml:space="preserve"> </w:t>
      </w:r>
      <w:r w:rsidR="005A10A8" w:rsidRPr="00387397">
        <w:rPr>
          <w:b/>
          <w:bCs/>
          <w:color w:val="000000" w:themeColor="text1"/>
        </w:rPr>
        <w:t>Introduction</w:t>
      </w:r>
    </w:p>
    <w:p w14:paraId="3076C841" w14:textId="3C9B8D5A" w:rsidR="00372268" w:rsidRPr="00DA16B5" w:rsidRDefault="00512A9F" w:rsidP="00387397">
      <w:pPr>
        <w:spacing w:line="480" w:lineRule="auto"/>
        <w:rPr>
          <w:rFonts w:eastAsia="Times New Roman"/>
        </w:rPr>
      </w:pPr>
      <w:r w:rsidRPr="00387397">
        <w:rPr>
          <w:rFonts w:eastAsia="Times New Roman"/>
          <w:color w:val="000000" w:themeColor="text1"/>
        </w:rPr>
        <w:t xml:space="preserve">In the </w:t>
      </w:r>
      <w:r w:rsidR="007657C0" w:rsidRPr="00387397">
        <w:rPr>
          <w:rFonts w:eastAsia="Times New Roman"/>
          <w:color w:val="000000" w:themeColor="text1"/>
        </w:rPr>
        <w:t xml:space="preserve">last 30 </w:t>
      </w:r>
      <w:r w:rsidR="00EE1C85" w:rsidRPr="00387397">
        <w:rPr>
          <w:rFonts w:eastAsia="Times New Roman"/>
          <w:color w:val="000000" w:themeColor="text1"/>
        </w:rPr>
        <w:t>years</w:t>
      </w:r>
      <w:r w:rsidR="00390049" w:rsidRPr="00387397">
        <w:rPr>
          <w:rFonts w:eastAsia="Times New Roman"/>
          <w:color w:val="000000" w:themeColor="text1"/>
        </w:rPr>
        <w:t>,</w:t>
      </w:r>
      <w:r w:rsidR="00EE1C85" w:rsidRPr="00387397">
        <w:rPr>
          <w:rFonts w:eastAsia="Times New Roman"/>
          <w:color w:val="000000" w:themeColor="text1"/>
        </w:rPr>
        <w:t xml:space="preserve"> </w:t>
      </w:r>
      <w:r w:rsidR="00D7391C" w:rsidRPr="00387397">
        <w:rPr>
          <w:rFonts w:eastAsia="Times New Roman"/>
          <w:color w:val="000000" w:themeColor="text1"/>
        </w:rPr>
        <w:t xml:space="preserve">private </w:t>
      </w:r>
      <w:r w:rsidR="00555817" w:rsidRPr="00387397">
        <w:rPr>
          <w:rFonts w:eastAsia="Times New Roman"/>
          <w:color w:val="000000" w:themeColor="text1"/>
        </w:rPr>
        <w:t xml:space="preserve">governance </w:t>
      </w:r>
      <w:r w:rsidR="003B7DC8" w:rsidRPr="00387397">
        <w:rPr>
          <w:rFonts w:eastAsia="Times New Roman"/>
          <w:color w:val="000000" w:themeColor="text1"/>
        </w:rPr>
        <w:t>initiatives</w:t>
      </w:r>
      <w:r w:rsidR="00FC6F6F" w:rsidRPr="00387397">
        <w:rPr>
          <w:rFonts w:eastAsia="Times New Roman"/>
          <w:color w:val="000000" w:themeColor="text1"/>
        </w:rPr>
        <w:t xml:space="preserve"> including </w:t>
      </w:r>
      <w:r w:rsidR="00844193" w:rsidRPr="00387397">
        <w:rPr>
          <w:rFonts w:eastAsia="Times New Roman"/>
          <w:color w:val="000000" w:themeColor="text1"/>
        </w:rPr>
        <w:t xml:space="preserve">eco-labels and </w:t>
      </w:r>
      <w:r w:rsidR="00045762" w:rsidRPr="00387397">
        <w:rPr>
          <w:rFonts w:eastAsia="Times New Roman"/>
          <w:color w:val="000000" w:themeColor="text1"/>
        </w:rPr>
        <w:t>“</w:t>
      </w:r>
      <w:r w:rsidR="00844193" w:rsidRPr="00387397">
        <w:rPr>
          <w:rFonts w:eastAsia="Times New Roman"/>
          <w:color w:val="000000" w:themeColor="text1"/>
        </w:rPr>
        <w:t>socially responsible</w:t>
      </w:r>
      <w:r w:rsidR="00045762" w:rsidRPr="00387397">
        <w:rPr>
          <w:rFonts w:eastAsia="Times New Roman"/>
          <w:color w:val="000000" w:themeColor="text1"/>
        </w:rPr>
        <w:t>”</w:t>
      </w:r>
      <w:r w:rsidR="00CC5245" w:rsidRPr="00387397">
        <w:rPr>
          <w:rFonts w:eastAsia="Times New Roman"/>
          <w:color w:val="000000" w:themeColor="text1"/>
        </w:rPr>
        <w:t xml:space="preserve"> product certification </w:t>
      </w:r>
      <w:r w:rsidR="006B5606" w:rsidRPr="00387397">
        <w:rPr>
          <w:rFonts w:eastAsia="Times New Roman"/>
          <w:color w:val="000000" w:themeColor="text1"/>
        </w:rPr>
        <w:t>programs</w:t>
      </w:r>
      <w:r w:rsidR="005E0024" w:rsidRPr="00387397">
        <w:rPr>
          <w:rFonts w:eastAsia="Times New Roman"/>
          <w:color w:val="000000" w:themeColor="text1"/>
        </w:rPr>
        <w:t xml:space="preserve"> </w:t>
      </w:r>
      <w:r w:rsidRPr="00387397">
        <w:rPr>
          <w:rFonts w:eastAsia="Times New Roman"/>
          <w:color w:val="000000" w:themeColor="text1"/>
        </w:rPr>
        <w:t xml:space="preserve">have emerged </w:t>
      </w:r>
      <w:r w:rsidR="00D7391C" w:rsidRPr="00387397">
        <w:rPr>
          <w:rFonts w:eastAsia="Times New Roman"/>
          <w:color w:val="000000" w:themeColor="text1"/>
        </w:rPr>
        <w:t xml:space="preserve">to address </w:t>
      </w:r>
      <w:r w:rsidR="007657C0" w:rsidRPr="00387397">
        <w:rPr>
          <w:rFonts w:eastAsia="Times New Roman"/>
          <w:color w:val="000000" w:themeColor="text1"/>
        </w:rPr>
        <w:t>goals such as</w:t>
      </w:r>
      <w:r w:rsidR="00713359" w:rsidRPr="00387397">
        <w:rPr>
          <w:rFonts w:eastAsia="Times New Roman"/>
          <w:color w:val="000000" w:themeColor="text1"/>
        </w:rPr>
        <w:t xml:space="preserve"> </w:t>
      </w:r>
      <w:r w:rsidR="00662C2C" w:rsidRPr="00387397">
        <w:rPr>
          <w:color w:val="000000" w:themeColor="text1"/>
        </w:rPr>
        <w:t>improving</w:t>
      </w:r>
      <w:r w:rsidRPr="00387397">
        <w:rPr>
          <w:color w:val="000000" w:themeColor="text1"/>
        </w:rPr>
        <w:t xml:space="preserve"> </w:t>
      </w:r>
      <w:r w:rsidR="00F04F06" w:rsidRPr="00387397">
        <w:rPr>
          <w:color w:val="000000" w:themeColor="text1"/>
        </w:rPr>
        <w:t>farm and factory working conditions</w:t>
      </w:r>
      <w:r w:rsidR="00FF3418" w:rsidRPr="00387397">
        <w:rPr>
          <w:color w:val="000000" w:themeColor="text1"/>
        </w:rPr>
        <w:t xml:space="preserve">, controlling greenhouse gas emissions, </w:t>
      </w:r>
      <w:r w:rsidR="007657C0" w:rsidRPr="00387397">
        <w:rPr>
          <w:color w:val="000000" w:themeColor="text1"/>
        </w:rPr>
        <w:t>and</w:t>
      </w:r>
      <w:r w:rsidR="00FF3418" w:rsidRPr="00387397">
        <w:rPr>
          <w:color w:val="000000" w:themeColor="text1"/>
        </w:rPr>
        <w:t xml:space="preserve"> </w:t>
      </w:r>
      <w:r w:rsidR="0047000A" w:rsidRPr="00387397">
        <w:rPr>
          <w:color w:val="000000" w:themeColor="text1"/>
        </w:rPr>
        <w:t xml:space="preserve">managing </w:t>
      </w:r>
      <w:r w:rsidR="00FF3418" w:rsidRPr="00387397">
        <w:rPr>
          <w:color w:val="000000" w:themeColor="text1"/>
        </w:rPr>
        <w:t>fisher</w:t>
      </w:r>
      <w:r w:rsidR="009A5362">
        <w:rPr>
          <w:color w:val="000000" w:themeColor="text1"/>
        </w:rPr>
        <w:t xml:space="preserve">ies, mines, </w:t>
      </w:r>
      <w:r w:rsidR="00FF3418" w:rsidRPr="00387397">
        <w:rPr>
          <w:color w:val="000000" w:themeColor="text1"/>
        </w:rPr>
        <w:t>and forests</w:t>
      </w:r>
      <w:r w:rsidR="00054955" w:rsidRPr="00387397">
        <w:rPr>
          <w:color w:val="000000" w:themeColor="text1"/>
        </w:rPr>
        <w:t xml:space="preserve"> </w:t>
      </w:r>
      <w:r w:rsidR="00054955" w:rsidRPr="00387397">
        <w:rPr>
          <w:color w:val="000000" w:themeColor="text1"/>
        </w:rPr>
        <w:fldChar w:fldCharType="begin" w:fldLock="1"/>
      </w:r>
      <w:r w:rsidR="009F24C2" w:rsidRPr="00387397">
        <w:rPr>
          <w:color w:val="000000" w:themeColor="text1"/>
        </w:rPr>
        <w:instrText>ADDIN CSL_CITATION { "citationItems" : [ { "id" : "ITEM-1", "itemData" : { "author" : [ { "dropping-particle" : "", "family" : "Auld", "given" : "Graeme", "non-dropping-particle" : "", "parse-names" : false, "suffix" : "" } ], "id" : "ITEM-1",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"id" : "ITEM-2", "itemData" : { "author" : [ { "dropping-particle" : "", "family" : "Bozzi", "given" : "Laura", "non-dropping-particle" : "", "parse-names" : false, "suffix" : "" }, { "dropping-particle" : "", "family" : "Cashore", "given" : "Benjamin", "non-dropping-particle" : "", "parse-names" : false, "suffix" : "" }, { "dropping-particle" : "", "family" : "Levin", "given" : "Kelly", "non-dropping-particle" : "", "parse-names" : false, "suffix" : "" }, { "dropping-particle" : "", "family" : "McDermott", "given" : "Constance", "non-dropping-particle" : "", "parse-names" : false, "suffix" : "" } ], "container-title" : "Business and Climate Policy: The Potentials and Pitfalls of Private Voluntary Programs", "editor" : [ { "dropping-particle" : "", "family" : "Ronit", "given" : "Karsten", "non-dropping-particle" : "", "parse-names" : false, "suffix" : "" } ], "id" : "ITEM-2", "issued" : { "date-parts" : [ [ "2012" ] ] }, "publisher" : "United Nations University Press", "title" : "The Role of Private Voluntary Climate Programs Affecting Forests: Assessing their Direct and Intersecting Effects", "type" : "chapter" }, "uris" : [ "http://www.mendeley.com/documents/?uuid=1752763d-9dd3-4cb3-b3ee-c7fa12a6d13d" ] }, { "id" : "ITEM-3", "itemData" : { "DOI" : "10.1177/1086026603258926", "ISSN" : "10860266", "abstract" : "For Marx, commodity fetishism is the tendency of people to see the product of their labor in terms of relationships between things, rather than social relationships between people. In other words, people viewthe commodity only in terms of the characteristics of the final product while the process through which it was created remains obscured and, therefore, unconsidered. This has crucial implications for our collective ability to see and address the ongoing processes of social and environmental destruction under capitalism. This article examines one effort to lift the veil obscuring the relations and processes of commodity production. Fair trade attempts to make visible the social and environmental relations of production and exchange that lie behind the commodity. This assists producers in making a shift in the qualitative nature of production, particularly in terms of its impacts on producers and on the environment. The purpose of this article is to determine the extent to which fair trade can address t...", "author" : [ { "dropping-particle" : "", "family" : "Hudson", "given" : "Ian", "non-dropping-particle" : "", "parse-names" : false, "suffix" : "" }, { "dropping-particle" : "", "family" : "Hudson", "given" : "Mark", "non-dropping-particle" : "", "parse-names" : false, "suffix" : "" } ], "container-title" : "Organization &amp; Environment", "id" : "ITEM-3", "issue" : "4", "issued" : { "date-parts" : [ [ "2003", "12", "1" ] ] }, "page" : "413-430", "publisher" : "SAGE Publications", "title" : "Removing the Veil?: Commodity Fetishism, Fair Trade, and the Environment", "type" : "article-journal", "volume" : "16" }, "uris" : [ "http://www.mendeley.com/documents/?uuid=1a870eba-d38c-3257-b46b-8cd3e5963d52" ] }, { "id" : "ITEM-4", "itemData" : { "DOI" : "10.1016/j.jenvman.2017.06.039", "ISSN" : "10958630", "PMID" : "28654801", "abstract" : "The development of third party assessment and certification of fisheries and aquaculture has provided new forms of governance in sectors that were traditionally dominated by state based regulation. Emerging market based approaches are driven by shareholder expectations as well as commitment to corporate social responsibility, whereas community engagement is increasingly centered on the questions of social license to operate. Third party assessment and certification links state, market and community into an interesting and challenging hybrid form of governance. While civil society organizations have long been active in pursuing sustainable and safe seafood production, the development of formal non-state based certification provides both opportunities and challenges, and opens up interesting debates over hybrid forms of governance. This paper explores these developments in coastal marine resources management, focusing on aquaculture and the development and operation of the Aquaculture Stewardship Council. It examines the case of salmonid aquaculture in Tasmania, Australia, now Australia's most valuable seafood industry, which remains the focus of considerable community debate over its siting, operation and environmental impact.", "author" : [ { "dropping-particle" : "", "family" : "Vince", "given" : "Joanna", "non-dropping-particle" : "", "parse-names" : false, "suffix" : "" }, { "dropping-particle" : "", "family" : "Haward", "given" : "Marcus", "non-dropping-particle" : "", "parse-names" : false, "suffix" : "" } ], "container-title" : "Journal of Environmental Management", "id" : "ITEM-4", "issued" : { "date-parts" : [ [ "2017", "10", "1" ] ] }, "page" : "138-144", "title" : "Hybrid governance of aquaculture: Opportunities and challenges", "type" : "article-journal", "volume" : "201" }, "uris" : [ "http://www.mendeley.com/documents/?uuid=c25b58a4-4a53-356b-ad63-d36e0b47160f" ] }, { "id" : "ITEM-5",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"ITEM-5",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"ITEM-6", "itemData" : { "DOI" : "10.1146/annurev.polisci.11.053106.141706", "abstract" : "Regulations that govern the social and environmental impacts of global firms and markets without state enforcement are a relatively new dimension of global business regulation. The growth of such voluntary \" civil regulations \" reflects both the expansion of legiti-mate authority in the global economy outside the state and the in-creasing use of alternative regulatory instruments to govern firms, including self-regulation, market-based instruments, and soft laws. In response to global social activism, many firms have adopted vol-untary regulatory standards to avoid additional regulation and/or to protect their reputations and brands. Activists have targeted highly visible firms and have been willing to work cooperatively with them. The most important civil regulations are multi-stockholder codes, whose governance is shared by firms and nongovernmental organi-zations (NGOs), and which rely on product and producer certifi-cations. Such codes face the challenge of acquiring legitimacy and of persuading both firms and NGOs of the value of their standards. The emergence of civil regulation addresses but does not resolve the challenge of making global firms and markets more effectively and democratically governed.", "author" : [ { "dropping-particle" : "", "family" : "Vogel", "given" : "David", "non-dropping-particle" : "", "parse-names" : false, "suffix" : "" } ], "container-title" : "Annual Review of Political Science", "id" : "ITEM-6", "issued" : { "date-parts" : [ [ "2008" ] ] }, "page" : "261-82", "title" : "Private Global Business Regulation", "type" : "article-journal", "volume" : "11" }, "uris" : [ "http://www.mendeley.com/documents/?uuid=75dc91d1-93c4-3819-96e8-f4a7c6e102f7" ] }, { "id" : "ITEM-7", "itemData" : { "DOI" : "10.1111/rego.12092", "ISSN" : "17485983", "author" : [ { "dropping-particle" : "", "family" : "Ven", "given" : "Hamish", "non-dropping-particle" : "van der", "parse-names" : false, "suffix" : "" } ], "container-title" : "Regulation &amp; Governance", "id" : "ITEM-7",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"(Auld, 2014; Bartley, 2003; Bozzi, Cashore, Levin, &amp; McDermott, 2012; Hudson &amp; Hudson, 2003; van der Ven, 2015; Vince &amp; Haward, 2017; Vogel, 2008)", "plainTextFormattedCitation" : "(Auld, 2014; Bartley, 2003; Bozzi, Cashore, Levin, &amp; McDermott, 2012; Hudson &amp; Hudson, 2003; van der Ven, 2015; Vince &amp; Haward, 2017; Vogel, 2008)", "previouslyFormattedCitation" : "(Auld, 2014; Bartley, 2003; Bozzi, Cashore, Levin, &amp; McDermott, 2012; Hudson &amp; Hudson, 2003; van der Ven, 2015; Vince &amp; Haward, 2017; Vogel, 2008)" }, "properties" : {  }, "schema" : "https://github.com/citation-style-language/schema/raw/master/csl-citation.json" }</w:instrText>
      </w:r>
      <w:r w:rsidR="00054955" w:rsidRPr="00387397">
        <w:rPr>
          <w:color w:val="000000" w:themeColor="text1"/>
        </w:rPr>
        <w:fldChar w:fldCharType="separate"/>
      </w:r>
      <w:r w:rsidR="00D20285" w:rsidRPr="00387397">
        <w:rPr>
          <w:noProof/>
          <w:color w:val="000000" w:themeColor="text1"/>
        </w:rPr>
        <w:t>(Auld, 2014; Bartley, 2003; Bozzi, Cashore, Levin, &amp; McDermott, 2012; Hudson &amp; Hudson, 2003; van der Ven, 2015; Vince &amp; Haward, 2017; Vogel, 2008)</w:t>
      </w:r>
      <w:r w:rsidR="00054955" w:rsidRPr="00387397">
        <w:rPr>
          <w:color w:val="000000" w:themeColor="text1"/>
        </w:rPr>
        <w:fldChar w:fldCharType="end"/>
      </w:r>
      <w:r w:rsidR="00D20285" w:rsidRPr="00387397">
        <w:rPr>
          <w:color w:val="000000" w:themeColor="text1"/>
        </w:rPr>
        <w:t>.</w:t>
      </w:r>
      <w:r w:rsidR="001A160D" w:rsidRPr="00387397">
        <w:rPr>
          <w:color w:val="000000" w:themeColor="text1"/>
        </w:rPr>
        <w:t xml:space="preserve"> </w:t>
      </w:r>
      <w:r w:rsidR="00083EFC">
        <w:rPr>
          <w:color w:val="000000" w:themeColor="text1"/>
        </w:rPr>
        <w:t xml:space="preserve">Activists, </w:t>
      </w:r>
      <w:r w:rsidR="00661A8C">
        <w:rPr>
          <w:color w:val="000000" w:themeColor="text1"/>
        </w:rPr>
        <w:t>dissatisfied with public regulations</w:t>
      </w:r>
      <w:r w:rsidR="00083EFC">
        <w:rPr>
          <w:color w:val="000000" w:themeColor="text1"/>
        </w:rPr>
        <w:t>,</w:t>
      </w:r>
      <w:r w:rsidR="00661A8C">
        <w:rPr>
          <w:color w:val="000000" w:themeColor="text1"/>
        </w:rPr>
        <w:t xml:space="preserve"> founded many of </w:t>
      </w:r>
      <w:r w:rsidR="00684713" w:rsidRPr="00387397">
        <w:t>these</w:t>
      </w:r>
      <w:r w:rsidR="00F84FF6" w:rsidRPr="00387397">
        <w:t xml:space="preserve"> initiatives</w:t>
      </w:r>
      <w:r w:rsidR="008D71DE">
        <w:t xml:space="preserve"> </w:t>
      </w:r>
      <w:r w:rsidR="00661A8C">
        <w:t xml:space="preserve">in order </w:t>
      </w:r>
      <w:r w:rsidR="008D71DE">
        <w:t>to</w:t>
      </w:r>
      <w:r w:rsidR="008D71DE" w:rsidRPr="00387397">
        <w:t xml:space="preserve"> </w:t>
      </w:r>
      <w:r w:rsidR="00661A8C">
        <w:t>pressure</w:t>
      </w:r>
      <w:r w:rsidR="008D71DE" w:rsidRPr="00387397">
        <w:t xml:space="preserve"> large companies to require</w:t>
      </w:r>
      <w:r w:rsidR="00661A8C">
        <w:t xml:space="preserve"> </w:t>
      </w:r>
      <w:r w:rsidR="008D71DE" w:rsidRPr="00387397">
        <w:t>their suppliers</w:t>
      </w:r>
      <w:r w:rsidR="00B95838">
        <w:t xml:space="preserve"> to</w:t>
      </w:r>
      <w:r w:rsidR="008D71DE" w:rsidRPr="00387397">
        <w:t xml:space="preserve"> meet more stringent</w:t>
      </w:r>
      <w:r w:rsidR="0059459C">
        <w:t xml:space="preserve"> standards</w:t>
      </w:r>
      <w:r w:rsidR="008D71DE">
        <w:t xml:space="preserve">. </w:t>
      </w:r>
      <w:r w:rsidR="00083EFC">
        <w:t xml:space="preserve">Through pressure tactics </w:t>
      </w:r>
      <w:r w:rsidR="00083EFC">
        <w:lastRenderedPageBreak/>
        <w:t>like</w:t>
      </w:r>
      <w:r w:rsidR="00083EFC" w:rsidRPr="00387397">
        <w:t xml:space="preserve"> boycotts</w:t>
      </w:r>
      <w:r w:rsidR="00083EFC">
        <w:t xml:space="preserve"> and </w:t>
      </w:r>
      <w:r w:rsidR="00742804" w:rsidRPr="00387397">
        <w:t>campaigns to</w:t>
      </w:r>
      <w:r w:rsidR="00AE745E" w:rsidRPr="00387397">
        <w:t xml:space="preserve"> </w:t>
      </w:r>
      <w:r w:rsidR="00742804" w:rsidRPr="00387397">
        <w:t xml:space="preserve">generate market demand for </w:t>
      </w:r>
      <w:r w:rsidR="00684713" w:rsidRPr="00387397">
        <w:t xml:space="preserve">certified </w:t>
      </w:r>
      <w:r w:rsidR="00083EFC">
        <w:t>products and, these activists were able to wield market power to advance social and ecologic goals</w:t>
      </w:r>
      <w:r w:rsidR="006064F4">
        <w:t xml:space="preserve">. </w:t>
      </w:r>
      <w:r w:rsidR="00083EFC">
        <w:t xml:space="preserve">Product certification programs thus gained </w:t>
      </w:r>
      <w:r w:rsidR="00E05CF0" w:rsidRPr="00387397">
        <w:t>rulemaking</w:t>
      </w:r>
      <w:r w:rsidR="00C24866" w:rsidRPr="00387397">
        <w:t xml:space="preserve"> </w:t>
      </w:r>
      <w:r w:rsidR="00B96C15" w:rsidRPr="00387397">
        <w:t xml:space="preserve">authority </w:t>
      </w:r>
      <w:r w:rsidR="00E05CF0" w:rsidRPr="00387397">
        <w:t xml:space="preserve">from </w:t>
      </w:r>
      <w:r w:rsidR="00CC4E80" w:rsidRPr="00387397">
        <w:t>market</w:t>
      </w:r>
      <w:r w:rsidR="00E05CF0" w:rsidRPr="00387397">
        <w:t xml:space="preserve"> </w:t>
      </w:r>
      <w:r w:rsidR="00083EFC">
        <w:t>power</w:t>
      </w:r>
      <w:r w:rsidR="00D55797">
        <w:t xml:space="preserve"> </w:t>
      </w:r>
      <w:r w:rsidR="00CC4E80" w:rsidRPr="00387397">
        <w:t xml:space="preserve">rather than </w:t>
      </w:r>
      <w:r w:rsidR="0059459C">
        <w:t>the state</w:t>
      </w:r>
      <w:r w:rsidR="00B96C15" w:rsidRPr="00387397">
        <w:t xml:space="preserve"> </w:t>
      </w:r>
      <w:r w:rsidR="009C0F03" w:rsidRPr="00387397">
        <w:t>(Cashore</w:t>
      </w:r>
      <w:r w:rsidR="002F1DC9">
        <w:t>,</w:t>
      </w:r>
      <w:r w:rsidR="009C0F03" w:rsidRPr="00387397">
        <w:t xml:space="preserve"> 2001)</w:t>
      </w:r>
      <w:r w:rsidR="009D1FF1" w:rsidRPr="00387397">
        <w:t>.</w:t>
      </w:r>
      <w:r w:rsidR="00EB1D88" w:rsidRPr="00387397">
        <w:t xml:space="preserve"> </w:t>
      </w:r>
      <w:r w:rsidR="00742804" w:rsidRPr="00387397">
        <w:t>In some sectors</w:t>
      </w:r>
      <w:r w:rsidR="0032359F" w:rsidRPr="00387397">
        <w:t>,</w:t>
      </w:r>
      <w:r w:rsidR="00742804" w:rsidRPr="00387397">
        <w:t xml:space="preserve"> such as forestry</w:t>
      </w:r>
      <w:r w:rsidR="004F72EA" w:rsidRPr="00387397">
        <w:t xml:space="preserve">, </w:t>
      </w:r>
      <w:r w:rsidR="004004BE" w:rsidRPr="00387397">
        <w:t xml:space="preserve">activist-backed </w:t>
      </w:r>
      <w:r w:rsidR="0032359F" w:rsidRPr="00387397">
        <w:t>programs</w:t>
      </w:r>
      <w:r w:rsidR="004004BE" w:rsidRPr="00387397">
        <w:t xml:space="preserve"> </w:t>
      </w:r>
      <w:r w:rsidR="00742804" w:rsidRPr="00387397">
        <w:t xml:space="preserve">met </w:t>
      </w:r>
      <w:r w:rsidR="004F72EA" w:rsidRPr="00387397">
        <w:t>strong</w:t>
      </w:r>
      <w:r w:rsidR="009D1FF1" w:rsidRPr="00387397">
        <w:t xml:space="preserve"> </w:t>
      </w:r>
      <w:r w:rsidR="006145F2">
        <w:t>resistance f</w:t>
      </w:r>
      <w:r w:rsidR="00300626">
        <w:t xml:space="preserve">rom </w:t>
      </w:r>
      <w:r w:rsidR="006064F4">
        <w:t>industry groups that launched their own</w:t>
      </w:r>
      <w:r w:rsidR="004004BE" w:rsidRPr="00387397">
        <w:t xml:space="preserve"> </w:t>
      </w:r>
      <w:r w:rsidR="006064F4">
        <w:t xml:space="preserve">certification </w:t>
      </w:r>
      <w:r w:rsidR="004004BE" w:rsidRPr="00387397">
        <w:t>programs</w:t>
      </w:r>
      <w:r w:rsidR="0059459C">
        <w:t xml:space="preserve"> </w:t>
      </w:r>
      <w:r w:rsidR="006064F4">
        <w:t>to offer</w:t>
      </w:r>
      <w:r w:rsidR="00492D97">
        <w:t xml:space="preserve"> more “business</w:t>
      </w:r>
      <w:r w:rsidR="006064F4">
        <w:t>-</w:t>
      </w:r>
      <w:r w:rsidR="00492D97">
        <w:t xml:space="preserve">friendly” alternatives </w:t>
      </w:r>
      <w:r w:rsidR="0059459C">
        <w:t>to meet consumer demands for “socially responsible”</w:t>
      </w:r>
      <w:r w:rsidR="006064F4">
        <w:t xml:space="preserve"> products. </w:t>
      </w:r>
      <w:r w:rsidR="0030314F">
        <w:rPr>
          <w:rFonts w:eastAsia="Times New Roman"/>
          <w:color w:val="222222"/>
          <w:shd w:val="clear" w:color="auto" w:fill="FFFFFF"/>
        </w:rPr>
        <w:t>The result</w:t>
      </w:r>
      <w:r w:rsidR="00C82D01" w:rsidRPr="00387397">
        <w:rPr>
          <w:rFonts w:eastAsia="Times New Roman"/>
          <w:color w:val="222222"/>
          <w:shd w:val="clear" w:color="auto" w:fill="FFFFFF"/>
        </w:rPr>
        <w:t xml:space="preserve"> is</w:t>
      </w:r>
      <w:r w:rsidR="006064F4">
        <w:rPr>
          <w:rFonts w:eastAsia="Times New Roman"/>
          <w:color w:val="222222"/>
          <w:shd w:val="clear" w:color="auto" w:fill="FFFFFF"/>
        </w:rPr>
        <w:t xml:space="preserve"> </w:t>
      </w:r>
      <w:r w:rsidR="00C82D01" w:rsidRPr="00387397">
        <w:rPr>
          <w:rFonts w:eastAsia="Times New Roman"/>
          <w:color w:val="222222"/>
          <w:shd w:val="clear" w:color="auto" w:fill="FFFFFF"/>
        </w:rPr>
        <w:t xml:space="preserve">hotly contested </w:t>
      </w:r>
      <w:r w:rsidR="0030314F">
        <w:rPr>
          <w:rFonts w:eastAsia="Times New Roman"/>
          <w:color w:val="222222"/>
          <w:shd w:val="clear" w:color="auto" w:fill="FFFFFF"/>
        </w:rPr>
        <w:t>debate</w:t>
      </w:r>
      <w:r w:rsidR="006064F4">
        <w:rPr>
          <w:rFonts w:eastAsia="Times New Roman"/>
          <w:color w:val="222222"/>
          <w:shd w:val="clear" w:color="auto" w:fill="FFFFFF"/>
        </w:rPr>
        <w:t>s</w:t>
      </w:r>
      <w:r w:rsidR="0030314F">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among supporters of activist-backed </w:t>
      </w:r>
      <w:r w:rsidR="008D71DE" w:rsidRPr="00387397">
        <w:rPr>
          <w:rFonts w:eastAsia="Times New Roman"/>
          <w:color w:val="222222"/>
          <w:shd w:val="clear" w:color="auto" w:fill="FFFFFF"/>
        </w:rPr>
        <w:t>private regulations</w:t>
      </w:r>
      <w:r w:rsidR="008D71DE">
        <w:rPr>
          <w:rFonts w:eastAsia="Times New Roman"/>
          <w:color w:val="222222"/>
          <w:shd w:val="clear" w:color="auto" w:fill="FFFFFF"/>
        </w:rPr>
        <w:t xml:space="preserve"> </w:t>
      </w:r>
      <w:r w:rsidR="00C82D01" w:rsidRPr="00387397">
        <w:rPr>
          <w:rFonts w:eastAsia="Times New Roman"/>
          <w:color w:val="222222"/>
          <w:shd w:val="clear" w:color="auto" w:fill="FFFFFF"/>
        </w:rPr>
        <w:t xml:space="preserve">and industry-backed </w:t>
      </w:r>
      <w:r w:rsidR="008D71DE">
        <w:rPr>
          <w:rFonts w:eastAsia="Times New Roman"/>
          <w:color w:val="222222"/>
          <w:shd w:val="clear" w:color="auto" w:fill="FFFFFF"/>
        </w:rPr>
        <w:t>alternatives</w:t>
      </w:r>
      <w:r w:rsidR="006064F4">
        <w:rPr>
          <w:rFonts w:eastAsia="Times New Roman"/>
          <w:color w:val="222222"/>
          <w:shd w:val="clear" w:color="auto" w:fill="FFFFFF"/>
        </w:rPr>
        <w:t xml:space="preserve"> that </w:t>
      </w:r>
      <w:r w:rsidR="006064F4">
        <w:t xml:space="preserve">often hinge on </w:t>
      </w:r>
      <w:r w:rsidR="006064F4">
        <w:rPr>
          <w:rFonts w:eastAsia="Times New Roman"/>
        </w:rPr>
        <w:t>t</w:t>
      </w:r>
      <w:r w:rsidR="006064F4" w:rsidRPr="00387397">
        <w:rPr>
          <w:rFonts w:eastAsia="Times New Roman"/>
        </w:rPr>
        <w:t>he </w:t>
      </w:r>
      <w:r w:rsidR="006064F4" w:rsidRPr="00387397">
        <w:rPr>
          <w:rFonts w:eastAsia="Times New Roman"/>
          <w:color w:val="222222"/>
          <w:shd w:val="clear" w:color="auto" w:fill="FFFFFF"/>
        </w:rPr>
        <w:t>relative stringency of each program</w:t>
      </w:r>
      <w:r w:rsidR="006064F4">
        <w:rPr>
          <w:rFonts w:eastAsia="Times New Roman"/>
          <w:color w:val="222222"/>
          <w:shd w:val="clear" w:color="auto" w:fill="FFFFFF"/>
        </w:rPr>
        <w:t>’s requirements</w:t>
      </w:r>
      <w:r w:rsidR="0032359F" w:rsidRPr="00387397">
        <w:t>.</w:t>
      </w:r>
    </w:p>
    <w:p w14:paraId="1F1DB63C" w14:textId="77777777" w:rsidR="003E1A07" w:rsidRPr="00387397" w:rsidRDefault="003E1A07" w:rsidP="00387397">
      <w:pPr>
        <w:spacing w:line="480" w:lineRule="auto"/>
        <w:rPr>
          <w:lang w:eastAsia="zh-CN"/>
        </w:rPr>
      </w:pPr>
    </w:p>
    <w:p w14:paraId="1B860614" w14:textId="243333CC" w:rsidR="00A72553" w:rsidRPr="00387397" w:rsidRDefault="0032359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In response to these emerging forms of regulation and ensuing public debates, s</w:t>
      </w:r>
      <w:r w:rsidR="00970EBA" w:rsidRPr="00387397">
        <w:rPr>
          <w:rFonts w:eastAsia="Times New Roman"/>
          <w:color w:val="000000" w:themeColor="text1"/>
          <w:lang w:eastAsia="zh-CN"/>
        </w:rPr>
        <w:t xml:space="preserve">cholars across political science, public administration, economics, and sociology have </w:t>
      </w:r>
      <w:r w:rsidR="00A35790" w:rsidRPr="00387397">
        <w:rPr>
          <w:rFonts w:eastAsia="Times New Roman"/>
          <w:color w:val="000000" w:themeColor="text1"/>
          <w:lang w:eastAsia="zh-CN"/>
        </w:rPr>
        <w:t xml:space="preserve">given </w:t>
      </w:r>
      <w:r w:rsidR="009B3F50" w:rsidRPr="00387397">
        <w:rPr>
          <w:rFonts w:eastAsia="Times New Roman"/>
          <w:color w:val="000000" w:themeColor="text1"/>
          <w:lang w:eastAsia="zh-CN"/>
        </w:rPr>
        <w:t xml:space="preserve">sustained theoretical and empirical attention </w:t>
      </w:r>
      <w:r w:rsidR="00970EBA" w:rsidRPr="00387397">
        <w:rPr>
          <w:rFonts w:eastAsia="Times New Roman"/>
          <w:color w:val="000000" w:themeColor="text1"/>
          <w:lang w:eastAsia="zh-CN"/>
        </w:rPr>
        <w:t xml:space="preserve">to </w:t>
      </w:r>
      <w:r w:rsidR="00FD5A64" w:rsidRPr="00387397">
        <w:rPr>
          <w:rFonts w:eastAsia="Times New Roman"/>
          <w:color w:val="000000" w:themeColor="text1"/>
          <w:lang w:eastAsia="zh-CN"/>
        </w:rPr>
        <w:t xml:space="preserve">the evolution of </w:t>
      </w:r>
      <w:r w:rsidR="004F07C2" w:rsidRPr="00387397">
        <w:rPr>
          <w:rFonts w:eastAsia="Times New Roman"/>
          <w:color w:val="000000" w:themeColor="text1"/>
          <w:lang w:eastAsia="zh-CN"/>
        </w:rPr>
        <w:t xml:space="preserve">private </w:t>
      </w:r>
      <w:r w:rsidR="00FD5A64" w:rsidRPr="00387397">
        <w:rPr>
          <w:rFonts w:eastAsia="Times New Roman"/>
          <w:color w:val="000000" w:themeColor="text1"/>
          <w:lang w:eastAsia="zh-CN"/>
        </w:rPr>
        <w:t>regulation</w:t>
      </w:r>
      <w:r w:rsidR="009B3F50" w:rsidRPr="00387397">
        <w:rPr>
          <w:rFonts w:eastAsia="Times New Roman"/>
          <w:color w:val="000000" w:themeColor="text1"/>
          <w:lang w:eastAsia="zh-CN"/>
        </w:rPr>
        <w:t xml:space="preserve"> </w:t>
      </w:r>
      <w:r w:rsidR="004117E0" w:rsidRPr="00387397">
        <w:rPr>
          <w:rFonts w:eastAsia="Times New Roman"/>
          <w:color w:val="000000" w:themeColor="text1"/>
          <w:lang w:eastAsia="zh-CN"/>
        </w:rPr>
        <w:t>(Grabs et al.</w:t>
      </w:r>
      <w:r w:rsidR="00DD3BEC" w:rsidRPr="00387397">
        <w:rPr>
          <w:rFonts w:eastAsia="Times New Roman"/>
          <w:color w:val="000000" w:themeColor="text1"/>
          <w:lang w:eastAsia="zh-CN"/>
        </w:rPr>
        <w:t>,</w:t>
      </w:r>
      <w:r w:rsidR="00D20285" w:rsidRPr="00387397">
        <w:rPr>
          <w:rFonts w:eastAsia="Times New Roman"/>
          <w:color w:val="000000" w:themeColor="text1"/>
          <w:lang w:eastAsia="zh-CN"/>
        </w:rPr>
        <w:t xml:space="preserve"> 2017).</w:t>
      </w:r>
      <w:r w:rsidR="00831E0C" w:rsidRPr="00387397">
        <w:rPr>
          <w:rFonts w:eastAsia="Times New Roman"/>
          <w:color w:val="000000" w:themeColor="text1"/>
          <w:lang w:eastAsia="zh-CN"/>
        </w:rPr>
        <w:t xml:space="preserve"> </w:t>
      </w:r>
      <w:r w:rsidR="001A5125" w:rsidRPr="00387397">
        <w:rPr>
          <w:rFonts w:eastAsia="Times New Roman"/>
          <w:color w:val="000000" w:themeColor="text1"/>
          <w:lang w:eastAsia="zh-CN"/>
        </w:rPr>
        <w:t>A</w:t>
      </w:r>
      <w:r w:rsidR="009B3F50" w:rsidRPr="00387397">
        <w:rPr>
          <w:rFonts w:eastAsia="Times New Roman"/>
          <w:color w:val="000000" w:themeColor="text1"/>
          <w:lang w:eastAsia="zh-CN"/>
        </w:rPr>
        <w:t xml:space="preserve"> key motivation be</w:t>
      </w:r>
      <w:r w:rsidR="00390049" w:rsidRPr="00387397">
        <w:rPr>
          <w:rFonts w:eastAsia="Times New Roman"/>
          <w:color w:val="000000" w:themeColor="text1"/>
          <w:lang w:eastAsia="zh-CN"/>
        </w:rPr>
        <w:t>hind this research is</w:t>
      </w:r>
      <w:r w:rsidR="009B3F50" w:rsidRPr="00387397">
        <w:rPr>
          <w:rFonts w:eastAsia="Times New Roman"/>
          <w:color w:val="000000" w:themeColor="text1"/>
          <w:lang w:eastAsia="zh-CN"/>
        </w:rPr>
        <w:t xml:space="preserve"> understand</w:t>
      </w:r>
      <w:r w:rsidR="00390049" w:rsidRPr="00387397">
        <w:rPr>
          <w:rFonts w:eastAsia="Times New Roman"/>
          <w:color w:val="000000" w:themeColor="text1"/>
          <w:lang w:eastAsia="zh-CN"/>
        </w:rPr>
        <w:t>ing</w:t>
      </w:r>
      <w:r w:rsidR="009B3F50" w:rsidRPr="00387397">
        <w:rPr>
          <w:rFonts w:eastAsia="Times New Roman"/>
          <w:color w:val="000000" w:themeColor="text1"/>
          <w:lang w:eastAsia="zh-CN"/>
        </w:rPr>
        <w:t xml:space="preserve"> whether </w:t>
      </w:r>
      <w:r w:rsidR="00045762" w:rsidRPr="00387397">
        <w:rPr>
          <w:rFonts w:eastAsia="Times New Roman"/>
          <w:color w:val="000000" w:themeColor="text1"/>
          <w:lang w:eastAsia="zh-CN"/>
        </w:rPr>
        <w:t>the</w:t>
      </w:r>
      <w:r w:rsidR="004F72EA" w:rsidRPr="00387397">
        <w:rPr>
          <w:rFonts w:eastAsia="Times New Roman"/>
          <w:color w:val="000000" w:themeColor="text1"/>
          <w:lang w:eastAsia="zh-CN"/>
        </w:rPr>
        <w:t xml:space="preserve"> </w:t>
      </w:r>
      <w:r w:rsidRPr="00387397">
        <w:rPr>
          <w:rFonts w:eastAsia="Times New Roman"/>
          <w:color w:val="000000" w:themeColor="text1"/>
          <w:lang w:eastAsia="zh-CN"/>
        </w:rPr>
        <w:t>social</w:t>
      </w:r>
      <w:r w:rsidR="004F72EA" w:rsidRPr="00387397">
        <w:rPr>
          <w:rFonts w:eastAsia="Times New Roman"/>
          <w:color w:val="000000" w:themeColor="text1"/>
          <w:lang w:eastAsia="zh-CN"/>
        </w:rPr>
        <w:t xml:space="preserve"> </w:t>
      </w:r>
      <w:r w:rsidR="00045762" w:rsidRPr="00387397">
        <w:rPr>
          <w:rFonts w:eastAsia="Times New Roman"/>
          <w:color w:val="000000" w:themeColor="text1"/>
          <w:lang w:eastAsia="zh-CN"/>
        </w:rPr>
        <w:t xml:space="preserve">and market </w:t>
      </w:r>
      <w:r w:rsidRPr="00387397">
        <w:rPr>
          <w:rFonts w:eastAsia="Times New Roman"/>
          <w:color w:val="000000" w:themeColor="text1"/>
          <w:lang w:eastAsia="zh-CN"/>
        </w:rPr>
        <w:t>forces</w:t>
      </w:r>
      <w:r w:rsidR="004F72EA" w:rsidRPr="00387397">
        <w:rPr>
          <w:rFonts w:eastAsia="Times New Roman"/>
          <w:color w:val="000000" w:themeColor="text1"/>
          <w:lang w:eastAsia="zh-CN"/>
        </w:rPr>
        <w:t xml:space="preserve"> behind </w:t>
      </w:r>
      <w:r w:rsidR="001A5125" w:rsidRPr="00387397">
        <w:rPr>
          <w:rFonts w:eastAsia="Times New Roman"/>
          <w:color w:val="000000" w:themeColor="text1"/>
          <w:lang w:eastAsia="zh-CN"/>
        </w:rPr>
        <w:t xml:space="preserve">private </w:t>
      </w:r>
      <w:r w:rsidR="009B3F50" w:rsidRPr="00387397">
        <w:rPr>
          <w:rFonts w:eastAsia="Times New Roman"/>
          <w:color w:val="000000" w:themeColor="text1"/>
          <w:lang w:eastAsia="zh-CN"/>
        </w:rPr>
        <w:t xml:space="preserve">regulations </w:t>
      </w:r>
      <w:r w:rsidR="001F0035" w:rsidRPr="00387397">
        <w:rPr>
          <w:rFonts w:eastAsia="Times New Roman"/>
          <w:color w:val="000000" w:themeColor="text1"/>
          <w:lang w:eastAsia="zh-CN"/>
        </w:rPr>
        <w:t>lead</w:t>
      </w:r>
      <w:r w:rsidR="004F72EA" w:rsidRPr="00387397">
        <w:rPr>
          <w:rFonts w:eastAsia="Times New Roman"/>
          <w:color w:val="000000" w:themeColor="text1"/>
          <w:lang w:eastAsia="zh-CN"/>
        </w:rPr>
        <w:t xml:space="preserve"> to similar </w:t>
      </w:r>
      <w:r w:rsidR="001A5125" w:rsidRPr="00387397">
        <w:rPr>
          <w:rFonts w:eastAsia="Times New Roman"/>
          <w:color w:val="000000" w:themeColor="text1"/>
          <w:lang w:eastAsia="zh-CN"/>
        </w:rPr>
        <w:t xml:space="preserve">patterns observed in public regulations, </w:t>
      </w:r>
      <w:r w:rsidR="00353957">
        <w:rPr>
          <w:rFonts w:eastAsia="Times New Roman"/>
          <w:color w:val="000000" w:themeColor="text1"/>
          <w:lang w:eastAsia="zh-CN"/>
        </w:rPr>
        <w:t>such as</w:t>
      </w:r>
      <w:r w:rsidR="00353957" w:rsidRPr="00387397">
        <w:rPr>
          <w:rFonts w:eastAsia="Times New Roman"/>
          <w:color w:val="000000" w:themeColor="text1"/>
          <w:lang w:eastAsia="zh-CN"/>
        </w:rPr>
        <w:t xml:space="preserve"> </w:t>
      </w:r>
      <w:r w:rsidR="001A5125" w:rsidRPr="00387397">
        <w:rPr>
          <w:rFonts w:eastAsia="Times New Roman"/>
          <w:color w:val="000000" w:themeColor="text1"/>
          <w:lang w:eastAsia="zh-CN"/>
        </w:rPr>
        <w:t>a “</w:t>
      </w:r>
      <w:r w:rsidR="009B3F50" w:rsidRPr="00387397">
        <w:rPr>
          <w:rFonts w:eastAsia="Times New Roman"/>
          <w:color w:val="000000" w:themeColor="text1"/>
          <w:lang w:eastAsia="zh-CN"/>
        </w:rPr>
        <w:t>race to the bottom</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 xml:space="preserve"> as governments attempt to attract </w:t>
      </w:r>
      <w:r w:rsidR="00F16042" w:rsidRPr="00387397">
        <w:rPr>
          <w:rFonts w:eastAsia="Times New Roman"/>
          <w:color w:val="000000" w:themeColor="text1"/>
          <w:lang w:eastAsia="zh-CN"/>
        </w:rPr>
        <w:t xml:space="preserve">capital, </w:t>
      </w:r>
      <w:r w:rsidR="009B3F50" w:rsidRPr="00387397">
        <w:rPr>
          <w:rFonts w:eastAsia="Times New Roman"/>
          <w:color w:val="000000" w:themeColor="text1"/>
          <w:lang w:eastAsia="zh-CN"/>
        </w:rPr>
        <w:t xml:space="preserve">a </w:t>
      </w:r>
      <w:r w:rsidR="001A5125" w:rsidRPr="00387397">
        <w:rPr>
          <w:rFonts w:eastAsia="Times New Roman"/>
          <w:color w:val="000000" w:themeColor="text1"/>
          <w:lang w:eastAsia="zh-CN"/>
        </w:rPr>
        <w:t>“</w:t>
      </w:r>
      <w:r w:rsidR="009B3F50" w:rsidRPr="00387397">
        <w:rPr>
          <w:rFonts w:eastAsia="Times New Roman"/>
          <w:color w:val="000000" w:themeColor="text1"/>
          <w:lang w:eastAsia="zh-CN"/>
        </w:rPr>
        <w:t>race to the middle</w:t>
      </w:r>
      <w:r w:rsidR="001A5125" w:rsidRPr="00387397">
        <w:rPr>
          <w:rFonts w:eastAsia="Times New Roman"/>
          <w:color w:val="000000" w:themeColor="text1"/>
          <w:lang w:eastAsia="zh-CN"/>
        </w:rPr>
        <w:t xml:space="preserve">” as </w:t>
      </w:r>
      <w:r w:rsidR="00F16042" w:rsidRPr="00387397">
        <w:rPr>
          <w:rFonts w:eastAsia="Times New Roman"/>
          <w:color w:val="000000" w:themeColor="text1"/>
          <w:lang w:eastAsia="zh-CN"/>
        </w:rPr>
        <w:t>shared</w:t>
      </w:r>
      <w:r w:rsidR="001A5125" w:rsidRPr="00387397">
        <w:rPr>
          <w:rFonts w:eastAsia="Times New Roman"/>
          <w:color w:val="000000" w:themeColor="text1"/>
          <w:lang w:eastAsia="zh-CN"/>
        </w:rPr>
        <w:t xml:space="preserve"> expectations emerge</w:t>
      </w:r>
      <w:r w:rsidR="003143D5" w:rsidRPr="00387397">
        <w:rPr>
          <w:rFonts w:eastAsia="Times New Roman"/>
          <w:color w:val="000000" w:themeColor="text1"/>
          <w:lang w:eastAsia="zh-CN"/>
        </w:rPr>
        <w:t>, or a “race to the top”</w:t>
      </w:r>
      <w:r w:rsidR="00045762" w:rsidRPr="00387397">
        <w:rPr>
          <w:rFonts w:eastAsia="Times New Roman"/>
          <w:color w:val="000000" w:themeColor="text1"/>
          <w:lang w:eastAsia="zh-CN"/>
        </w:rPr>
        <w:t xml:space="preserve"> as companies operating in</w:t>
      </w:r>
      <w:r w:rsidR="009B3F50" w:rsidRPr="00387397">
        <w:rPr>
          <w:rFonts w:eastAsia="Times New Roman"/>
          <w:color w:val="000000" w:themeColor="text1"/>
          <w:lang w:eastAsia="zh-CN"/>
        </w:rPr>
        <w:t xml:space="preserve"> </w:t>
      </w:r>
      <w:r w:rsidR="004F72EA" w:rsidRPr="00387397">
        <w:rPr>
          <w:rFonts w:eastAsia="Times New Roman"/>
          <w:color w:val="000000" w:themeColor="text1"/>
          <w:lang w:eastAsia="zh-CN"/>
        </w:rPr>
        <w:t xml:space="preserve">markets </w:t>
      </w:r>
      <w:r w:rsidR="00045762" w:rsidRPr="00387397">
        <w:rPr>
          <w:rFonts w:eastAsia="Times New Roman"/>
          <w:color w:val="000000" w:themeColor="text1"/>
          <w:lang w:eastAsia="zh-CN"/>
        </w:rPr>
        <w:t xml:space="preserve">with </w:t>
      </w:r>
      <w:r w:rsidR="004F72EA" w:rsidRPr="00387397">
        <w:rPr>
          <w:rFonts w:eastAsia="Times New Roman"/>
          <w:color w:val="000000" w:themeColor="text1"/>
          <w:lang w:eastAsia="zh-CN"/>
        </w:rPr>
        <w:t xml:space="preserve">more stringent </w:t>
      </w:r>
      <w:r w:rsidR="00772D87" w:rsidRPr="00387397">
        <w:rPr>
          <w:rFonts w:eastAsia="Times New Roman"/>
          <w:color w:val="000000" w:themeColor="text1"/>
          <w:lang w:eastAsia="zh-CN"/>
        </w:rPr>
        <w:t>regulations lobby to equalize requirements and costs across jurisdictions</w:t>
      </w:r>
      <w:r w:rsidR="006E009F" w:rsidRPr="00387397">
        <w:rPr>
          <w:rFonts w:eastAsia="Times New Roman"/>
          <w:color w:val="000000" w:themeColor="text1"/>
          <w:lang w:eastAsia="zh-CN"/>
        </w:rPr>
        <w:t xml:space="preserve"> </w:t>
      </w:r>
      <w:r w:rsidR="00D20285" w:rsidRPr="00387397">
        <w:rPr>
          <w:rFonts w:eastAsia="Times New Roman"/>
          <w:color w:val="000000" w:themeColor="text1"/>
          <w:lang w:eastAsia="zh-CN"/>
        </w:rPr>
        <w:fldChar w:fldCharType="begin" w:fldLock="1"/>
      </w:r>
      <w:r w:rsidR="00D20285" w:rsidRPr="00387397">
        <w:rPr>
          <w:rFonts w:eastAsia="Times New Roman"/>
          <w:color w:val="000000" w:themeColor="text1"/>
          <w:lang w:eastAsia="zh-CN"/>
        </w:rPr>
        <w:instrText>ADDIN CSL_CITATION { "citationItems" : [ { "id" : "ITEM-1", "itemData" : { "ISBN" : "9780801483196", "abstract" : "The contributions to the volume present a challenge to conventional views on the extent and scope of globalization as well as to predictions of the imminent disappearance of the nation state's leverage over the economy. How does globalization change national economies and politics? Are rising levels of trade, capital flows, new communication technologies, and deregulation forcing all societies to converge toward the same structures of production and distribution? Suzanne Berger and Ronald Dore have brought together a distinguished group of experts to consider how the international economy shapes and transforms domestic structures. Drawing from experience in the United States, Europe, and Asia, the contributors ask whether competition, imitation, diffusion of best practice, trade, and financial flows are reducing national diversities. The authors seek to understand whether the sources of national political autonomy are undermined by changes in the international system. Can distinctive varieties of capitalism that incorporate unique and valued institutions for achieving social welfare survive in a global economy? The convergence hypothesis revisited : globalization but still the century of nations? / Robert Boyer -- Globalization and its limits : reports of the death of the national economy are greatly exaggerated / Robert Wade -- Has France converged on Germany? : policies and institutions since 1958 / Andrea Boltho -- American and Japanese corporate governance : convergence to best practice? / W. Carl Kester -- Lean production in the German automobile industry : a test case for convergence theory / Wolfgang Streeck -- Financial markets in Japan / Shijuro Ogata -- Competition among forms of corporate governance in the European Community : the case of Britain / Stephen Woolcock -- Competition and competition policy in Japan : foreign pressures and domestic institutions / Yutaka Kosai -- The convergence of competition policies in Europe : internal dynamics and external imposition / Herve\u0301 Dumez and Alain Jeunemai\u0302tre -- The macropolitics of microinstitutional differences in the analysis of comparative capitalism / Peter A. Gourevitch -- Retail convergence : the structural impediments initiative and the regulation of the Japanese retail industry / Frank K. Upham -- Trade and domestic differences / Miles Kahler -- Policy approaches to system friction : convergence plus / Sylvia Ostry -- Free and managed trade / Paul Streeten -- Convergence in whose interest?\u2026", "author" : [ { "dropping-particle" : "", "family" : "Berger", "given" : "Suzanne.", "non-dropping-particle" : "", "parse-names" : false, "suffix" : "" }, { "dropping-particle" : "", "family" : "Dore", "given" : "Ronald", "non-dropping-particle" : "", "parse-names" : false, "suffix" : "" } ], "id" : "ITEM-1", "issued" : { "date-parts" : [ [ "1996" ] ] }, "number-of-pages" : "387", "publisher" : "Cornell University Press", "title" : "National diversity and global capitalism", "type" : "book" }, "uris" : [ "http://www.mendeley.com/documents/?uuid=891bd7bc-8857-3de0-b222-ef38d0bc216e" ] }, { "id" : "ITEM-2", "itemData" : { "DOI" : "10.3386/w9305", "author" : [ { "dropping-particle" : "", "family" : "Rodrik", "given" : "Dani", "non-dropping-particle" : "", "parse-names" : false, "suffix" : "" }, { "dropping-particle" : "", "family" : "Subramanian", "given" : "Arvind", "non-dropping-particle" : "", "parse-names" : false, "suffix" : "" }, { "dropping-particle" : "", "family" : "Trebbi", "given" : "Francesco", "non-dropping-particle" : "", "parse-names" : false, "suffix" : "" } ], "id" : "ITEM-2", "issued" : { "date-parts" : [ [ "2002", "11" ] ] }, "publisher-place" : "Cambridge, MA", "title" : "Institutions Rule: The Primacy of Institutions over Geography and Integration in Economic Development", "type" : "report" }, "uris" : [ "http://www.mendeley.com/documents/?uuid=adf547e1-f320-336b-a61e-80f7f7943aa0" ] }, { "id" : "ITEM-3", "itemData" : { "ISBN" : "9780674900844", "abstract" : "In this pioneering work, David Vogel integrates environmental, consumer, and trade policy, and explicitly challenges the conventional wisdom that trade liberalization and agreements to promote free trade invariably undermine national health, safety, and environmental standards. Vogel demonstrates that liberal trade policies often produce precisely the opposite effect: that of strengthening regulatory standards. 1. National Regulation in the Global Economy -- 2. Protectionism versus Consumer Protection in Europe -- 3. Environmental Regulation and the Single European Market -- 4. Greening the GATT -- 5. Food Safety and International Trade -- 6. Baptists and Bootleggers in the United States -- 7. Reducing Trade Barriers in North America -- 8. The California Effect.", "author" : [ { "dropping-particle" : "", "family" : "Vogel", "given" : "David", "non-dropping-particle" : "", "parse-names" : false, "suffix" : "" } ], "id" : "ITEM-3", "issued" : { "date-parts" : [ [ "1995" ] ] }, "number-of-pages" : "322", "publisher" : "Harvard University Press", "publisher-place" : "Cambridge, MA", "title" : "Trading up : consumer and environmental regulation in a global economy", "type" : "book" }, "uris" : [ "http://www.mendeley.com/documents/?uuid=3b74b24c-4693-3206-90ce-b7a8988fe3fa" ] } ], "mendeley" : { "formattedCitation" : "(Berger &amp; Dore, 1996; Rodrik, Subramanian, &amp; Trebbi, 2002; Vogel, 1995)", "plainTextFormattedCitation" : "(Berger &amp; Dore, 1996; Rodrik, Subramanian, &amp; Trebbi, 2002; Vogel, 1995)", "previouslyFormattedCitation" : "(Berger &amp; Dore, 1996; Rodrik, Subramanian, &amp; Trebbi, 2002; Vogel, 1995)" }, "properties" : {  }, "schema" : "https://github.com/citation-style-language/schema/raw/master/csl-citation.json" }</w:instrText>
      </w:r>
      <w:r w:rsidR="00D20285" w:rsidRPr="00387397">
        <w:rPr>
          <w:rFonts w:eastAsia="Times New Roman"/>
          <w:color w:val="000000" w:themeColor="text1"/>
          <w:lang w:eastAsia="zh-CN"/>
        </w:rPr>
        <w:fldChar w:fldCharType="separate"/>
      </w:r>
      <w:r w:rsidR="00D20285" w:rsidRPr="00387397">
        <w:rPr>
          <w:rFonts w:eastAsia="Times New Roman"/>
          <w:noProof/>
          <w:color w:val="000000" w:themeColor="text1"/>
          <w:lang w:eastAsia="zh-CN"/>
        </w:rPr>
        <w:t>(</w:t>
      </w:r>
      <w:r w:rsidR="00E11AC7" w:rsidRPr="00387397">
        <w:rPr>
          <w:rFonts w:eastAsia="Times New Roman"/>
          <w:noProof/>
          <w:color w:val="000000" w:themeColor="text1"/>
          <w:lang w:eastAsia="zh-CN"/>
        </w:rPr>
        <w:t xml:space="preserve">e.g. </w:t>
      </w:r>
      <w:r w:rsidR="00D20285" w:rsidRPr="00387397">
        <w:rPr>
          <w:rFonts w:eastAsia="Times New Roman"/>
          <w:noProof/>
          <w:color w:val="000000" w:themeColor="text1"/>
          <w:lang w:eastAsia="zh-CN"/>
        </w:rPr>
        <w:t>Berger &amp; Dore, 1996; Rodrik, Subramanian, &amp; Trebbi, 2002; Vogel, 1995)</w:t>
      </w:r>
      <w:r w:rsidR="00D20285" w:rsidRPr="00387397">
        <w:rPr>
          <w:rFonts w:eastAsia="Times New Roman"/>
          <w:color w:val="000000" w:themeColor="text1"/>
          <w:lang w:eastAsia="zh-CN"/>
        </w:rPr>
        <w:fldChar w:fldCharType="end"/>
      </w:r>
      <w:r w:rsidR="00D20285" w:rsidRPr="00387397">
        <w:rPr>
          <w:rFonts w:eastAsia="Times New Roman"/>
          <w:color w:val="000000" w:themeColor="text1"/>
          <w:lang w:eastAsia="zh-CN"/>
        </w:rPr>
        <w:t>.</w:t>
      </w:r>
    </w:p>
    <w:p w14:paraId="12710269" w14:textId="77777777" w:rsidR="009B3F50" w:rsidRPr="00387397" w:rsidRDefault="009B3F50" w:rsidP="00387397">
      <w:pPr>
        <w:pStyle w:val="NormalWeb"/>
        <w:spacing w:before="0" w:beforeAutospacing="0" w:after="0" w:afterAutospacing="0" w:line="480" w:lineRule="auto"/>
        <w:rPr>
          <w:rFonts w:eastAsia="Times New Roman"/>
          <w:color w:val="000000" w:themeColor="text1"/>
          <w:lang w:eastAsia="zh-CN"/>
        </w:rPr>
      </w:pPr>
    </w:p>
    <w:p w14:paraId="69E6C31F" w14:textId="0535C8FD" w:rsidR="00D255B0" w:rsidRPr="00387397" w:rsidRDefault="00852B07"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While </w:t>
      </w:r>
      <w:r w:rsidR="005903A0">
        <w:rPr>
          <w:rFonts w:eastAsia="Times New Roman"/>
          <w:color w:val="000000" w:themeColor="text1"/>
          <w:lang w:eastAsia="zh-CN"/>
        </w:rPr>
        <w:t xml:space="preserve">scholars have made </w:t>
      </w:r>
      <w:r w:rsidRPr="00387397">
        <w:rPr>
          <w:rFonts w:eastAsia="Times New Roman"/>
          <w:color w:val="000000" w:themeColor="text1"/>
          <w:lang w:eastAsia="zh-CN"/>
        </w:rPr>
        <w:t xml:space="preserve">great strides on these questions, significant </w:t>
      </w:r>
      <w:r w:rsidR="003143D5" w:rsidRPr="00387397">
        <w:rPr>
          <w:rFonts w:eastAsia="Times New Roman"/>
          <w:color w:val="000000" w:themeColor="text1"/>
          <w:lang w:eastAsia="zh-CN"/>
        </w:rPr>
        <w:t>challenges remain</w:t>
      </w:r>
      <w:r w:rsidR="00283575">
        <w:rPr>
          <w:rFonts w:eastAsia="Times New Roman"/>
          <w:color w:val="000000" w:themeColor="text1"/>
          <w:lang w:eastAsia="zh-CN"/>
        </w:rPr>
        <w:t xml:space="preserve"> because </w:t>
      </w:r>
      <w:r w:rsidR="005903A0">
        <w:rPr>
          <w:rFonts w:eastAsia="Times New Roman"/>
          <w:color w:val="000000" w:themeColor="text1"/>
          <w:lang w:eastAsia="zh-CN"/>
        </w:rPr>
        <w:t>the field has paid</w:t>
      </w:r>
      <w:r w:rsidR="00353957">
        <w:rPr>
          <w:rFonts w:eastAsia="Times New Roman"/>
          <w:color w:val="000000" w:themeColor="text1"/>
          <w:lang w:eastAsia="zh-CN"/>
        </w:rPr>
        <w:t xml:space="preserve"> </w:t>
      </w:r>
      <w:r w:rsidR="009E2B31" w:rsidRPr="00387397">
        <w:rPr>
          <w:rFonts w:eastAsia="Times New Roman"/>
          <w:color w:val="000000" w:themeColor="text1"/>
          <w:lang w:eastAsia="zh-CN"/>
        </w:rPr>
        <w:t xml:space="preserve">relatively limited attention to </w:t>
      </w:r>
      <w:r w:rsidR="00844F6E" w:rsidRPr="00387397">
        <w:rPr>
          <w:rFonts w:eastAsia="Times New Roman"/>
          <w:color w:val="000000" w:themeColor="text1"/>
          <w:lang w:eastAsia="zh-CN"/>
        </w:rPr>
        <w:t>how</w:t>
      </w:r>
      <w:r w:rsidR="00ED7C6E" w:rsidRPr="00387397">
        <w:rPr>
          <w:rFonts w:eastAsia="Times New Roman"/>
          <w:color w:val="000000" w:themeColor="text1"/>
          <w:lang w:eastAsia="zh-CN"/>
        </w:rPr>
        <w:t xml:space="preserve"> </w:t>
      </w:r>
      <w:r w:rsidR="0047000A" w:rsidRPr="00387397">
        <w:rPr>
          <w:rFonts w:eastAsia="Times New Roman"/>
          <w:color w:val="000000" w:themeColor="text1"/>
          <w:lang w:eastAsia="zh-CN"/>
        </w:rPr>
        <w:t xml:space="preserve">stringency </w:t>
      </w:r>
      <w:r w:rsidR="00AD6F53" w:rsidRPr="00387397">
        <w:rPr>
          <w:rFonts w:eastAsia="Times New Roman"/>
          <w:color w:val="000000" w:themeColor="text1"/>
          <w:lang w:eastAsia="zh-CN"/>
        </w:rPr>
        <w:t>is</w:t>
      </w:r>
      <w:r w:rsidR="009E2B31" w:rsidRPr="00387397">
        <w:rPr>
          <w:rFonts w:eastAsia="Times New Roman"/>
          <w:color w:val="000000" w:themeColor="text1"/>
          <w:lang w:eastAsia="zh-CN"/>
        </w:rPr>
        <w:t xml:space="preserve"> measured.</w:t>
      </w:r>
      <w:r w:rsidRPr="00387397">
        <w:rPr>
          <w:rFonts w:eastAsia="Times New Roman"/>
          <w:color w:val="000000" w:themeColor="text1"/>
          <w:lang w:eastAsia="zh-CN"/>
        </w:rPr>
        <w:t xml:space="preserve"> </w:t>
      </w:r>
      <w:r w:rsidR="005903A0">
        <w:rPr>
          <w:color w:val="000000" w:themeColor="text1"/>
        </w:rPr>
        <w:t>Studies often rely on</w:t>
      </w:r>
      <w:r w:rsidR="00283575">
        <w:rPr>
          <w:color w:val="000000" w:themeColor="text1"/>
        </w:rPr>
        <w:t xml:space="preserve"> </w:t>
      </w:r>
      <w:r w:rsidR="00772D87" w:rsidRPr="00387397">
        <w:rPr>
          <w:color w:val="000000" w:themeColor="text1"/>
        </w:rPr>
        <w:t>b</w:t>
      </w:r>
      <w:r w:rsidR="00EA4FBC" w:rsidRPr="00387397">
        <w:rPr>
          <w:color w:val="000000" w:themeColor="text1"/>
        </w:rPr>
        <w:t xml:space="preserve">road characterizations </w:t>
      </w:r>
      <w:r w:rsidR="00E11AC7" w:rsidRPr="00387397">
        <w:rPr>
          <w:color w:val="000000" w:themeColor="text1"/>
        </w:rPr>
        <w:t>of</w:t>
      </w:r>
      <w:r w:rsidR="00D40112" w:rsidRPr="00387397">
        <w:rPr>
          <w:color w:val="000000" w:themeColor="text1"/>
        </w:rPr>
        <w:t xml:space="preserve"> regulatory</w:t>
      </w:r>
      <w:r w:rsidR="00F14E47" w:rsidRPr="00387397">
        <w:rPr>
          <w:color w:val="000000" w:themeColor="text1"/>
        </w:rPr>
        <w:t xml:space="preserve"> </w:t>
      </w:r>
      <w:r w:rsidR="00C66CEF" w:rsidRPr="00387397">
        <w:rPr>
          <w:color w:val="000000" w:themeColor="text1"/>
        </w:rPr>
        <w:t>stringency</w:t>
      </w:r>
      <w:r w:rsidR="00EA4FBC" w:rsidRPr="00387397">
        <w:rPr>
          <w:color w:val="000000" w:themeColor="text1"/>
        </w:rPr>
        <w:t xml:space="preserve"> without precise definitions</w:t>
      </w:r>
      <w:r w:rsidR="001A05B2" w:rsidRPr="00387397">
        <w:rPr>
          <w:color w:val="000000" w:themeColor="text1"/>
        </w:rPr>
        <w:t xml:space="preserve"> or</w:t>
      </w:r>
      <w:r w:rsidR="006958FE" w:rsidRPr="00387397">
        <w:rPr>
          <w:color w:val="000000" w:themeColor="text1"/>
        </w:rPr>
        <w:t xml:space="preserve">, conversely, </w:t>
      </w:r>
      <w:r w:rsidR="00283575">
        <w:rPr>
          <w:color w:val="000000" w:themeColor="text1"/>
        </w:rPr>
        <w:t xml:space="preserve">based </w:t>
      </w:r>
      <w:r w:rsidR="006958FE" w:rsidRPr="00387397">
        <w:rPr>
          <w:color w:val="000000" w:themeColor="text1"/>
        </w:rPr>
        <w:t>on</w:t>
      </w:r>
      <w:r w:rsidR="00F16042" w:rsidRPr="00387397">
        <w:rPr>
          <w:color w:val="000000" w:themeColor="text1"/>
        </w:rPr>
        <w:t xml:space="preserve"> </w:t>
      </w:r>
      <w:r w:rsidR="005903A0">
        <w:rPr>
          <w:color w:val="000000" w:themeColor="text1"/>
        </w:rPr>
        <w:t xml:space="preserve">only </w:t>
      </w:r>
      <w:r w:rsidR="00EA4FBC" w:rsidRPr="00387397">
        <w:rPr>
          <w:color w:val="000000" w:themeColor="text1"/>
        </w:rPr>
        <w:t xml:space="preserve">a small subset of the issues </w:t>
      </w:r>
      <w:r w:rsidR="003D186E" w:rsidRPr="00387397">
        <w:rPr>
          <w:color w:val="000000" w:themeColor="text1"/>
        </w:rPr>
        <w:t>that</w:t>
      </w:r>
      <w:r w:rsidR="00EA4FBC" w:rsidRPr="00387397">
        <w:rPr>
          <w:color w:val="000000" w:themeColor="text1"/>
        </w:rPr>
        <w:t xml:space="preserve"> program</w:t>
      </w:r>
      <w:r w:rsidR="003D186E" w:rsidRPr="00387397">
        <w:rPr>
          <w:color w:val="000000" w:themeColor="text1"/>
        </w:rPr>
        <w:t>s</w:t>
      </w:r>
      <w:r w:rsidR="00EA4FBC" w:rsidRPr="00387397">
        <w:rPr>
          <w:color w:val="000000" w:themeColor="text1"/>
        </w:rPr>
        <w:t xml:space="preserve"> </w:t>
      </w:r>
      <w:r w:rsidR="003D186E" w:rsidRPr="00387397">
        <w:rPr>
          <w:color w:val="000000" w:themeColor="text1"/>
        </w:rPr>
        <w:t>address</w:t>
      </w:r>
      <w:r w:rsidR="00EA4FBC" w:rsidRPr="00387397">
        <w:rPr>
          <w:color w:val="000000" w:themeColor="text1"/>
        </w:rPr>
        <w:t>.</w:t>
      </w:r>
      <w:r w:rsidR="003143D5" w:rsidRPr="00387397">
        <w:rPr>
          <w:color w:val="000000" w:themeColor="text1"/>
        </w:rPr>
        <w:t xml:space="preserve"> </w:t>
      </w:r>
      <w:r w:rsidR="003D186E" w:rsidRPr="00387397">
        <w:rPr>
          <w:rFonts w:eastAsia="Times New Roman"/>
          <w:color w:val="000000" w:themeColor="text1"/>
          <w:lang w:eastAsia="zh-CN"/>
        </w:rPr>
        <w:t>This ambiguity,</w:t>
      </w:r>
      <w:r w:rsidR="00EA4FBC" w:rsidRPr="00387397">
        <w:rPr>
          <w:rFonts w:eastAsia="Times New Roman"/>
          <w:color w:val="000000" w:themeColor="text1"/>
          <w:lang w:eastAsia="zh-CN"/>
        </w:rPr>
        <w:t xml:space="preserve"> we argue</w:t>
      </w:r>
      <w:r w:rsidR="003D186E" w:rsidRPr="00387397">
        <w:rPr>
          <w:rFonts w:eastAsia="Times New Roman"/>
          <w:color w:val="000000" w:themeColor="text1"/>
          <w:lang w:eastAsia="zh-CN"/>
        </w:rPr>
        <w:t>,</w:t>
      </w:r>
      <w:r w:rsidR="00EA4FBC" w:rsidRPr="00387397">
        <w:rPr>
          <w:rFonts w:eastAsia="Times New Roman"/>
          <w:color w:val="000000" w:themeColor="text1"/>
          <w:lang w:eastAsia="zh-CN"/>
        </w:rPr>
        <w:t xml:space="preserve"> has led to </w:t>
      </w:r>
      <w:r w:rsidR="00E11AC7" w:rsidRPr="00387397">
        <w:rPr>
          <w:rFonts w:eastAsia="Times New Roman"/>
          <w:color w:val="000000" w:themeColor="text1"/>
          <w:lang w:eastAsia="zh-CN"/>
        </w:rPr>
        <w:lastRenderedPageBreak/>
        <w:t xml:space="preserve">seemingly </w:t>
      </w:r>
      <w:r w:rsidR="00EA4FBC" w:rsidRPr="00387397">
        <w:rPr>
          <w:rFonts w:eastAsia="Times New Roman"/>
          <w:color w:val="000000" w:themeColor="text1"/>
          <w:lang w:eastAsia="zh-CN"/>
        </w:rPr>
        <w:t>co</w:t>
      </w:r>
      <w:r w:rsidR="00F7133F" w:rsidRPr="00387397">
        <w:rPr>
          <w:rFonts w:eastAsia="Times New Roman"/>
          <w:color w:val="000000" w:themeColor="text1"/>
          <w:lang w:eastAsia="zh-CN"/>
        </w:rPr>
        <w:t>ntradictory empirical findings</w:t>
      </w:r>
      <w:r w:rsidR="00F16042" w:rsidRPr="00387397">
        <w:rPr>
          <w:rFonts w:eastAsia="Times New Roman"/>
          <w:color w:val="000000" w:themeColor="text1"/>
          <w:lang w:eastAsia="zh-CN"/>
        </w:rPr>
        <w:t>,</w:t>
      </w:r>
      <w:r w:rsidR="00F7133F" w:rsidRPr="00387397">
        <w:rPr>
          <w:rFonts w:eastAsia="Times New Roman"/>
          <w:color w:val="000000" w:themeColor="text1"/>
          <w:lang w:eastAsia="zh-CN"/>
        </w:rPr>
        <w:t xml:space="preserve"> </w:t>
      </w:r>
      <w:r w:rsidR="00F16042" w:rsidRPr="00387397">
        <w:rPr>
          <w:rFonts w:eastAsia="Times New Roman"/>
          <w:color w:val="000000" w:themeColor="text1"/>
          <w:lang w:eastAsia="zh-CN"/>
        </w:rPr>
        <w:t>hindering</w:t>
      </w:r>
      <w:r w:rsidR="00EA4FBC" w:rsidRPr="00387397">
        <w:rPr>
          <w:rFonts w:eastAsia="Times New Roman"/>
          <w:color w:val="000000" w:themeColor="text1"/>
          <w:lang w:eastAsia="zh-CN"/>
        </w:rPr>
        <w:t xml:space="preserve"> efforts to understand </w:t>
      </w:r>
      <w:r w:rsidR="005C5C8F" w:rsidRPr="00387397">
        <w:rPr>
          <w:rFonts w:eastAsia="Times New Roman"/>
          <w:color w:val="000000" w:themeColor="text1"/>
          <w:lang w:eastAsia="zh-CN"/>
        </w:rPr>
        <w:t>how</w:t>
      </w:r>
      <w:r w:rsidR="00EA4FBC" w:rsidRPr="00387397">
        <w:rPr>
          <w:rFonts w:eastAsia="Times New Roman"/>
          <w:color w:val="000000" w:themeColor="text1"/>
          <w:lang w:eastAsia="zh-CN"/>
        </w:rPr>
        <w:t xml:space="preserve"> private </w:t>
      </w:r>
      <w:r w:rsidR="003D186E" w:rsidRPr="00387397">
        <w:rPr>
          <w:rFonts w:eastAsia="Times New Roman"/>
          <w:color w:val="000000" w:themeColor="text1"/>
          <w:lang w:eastAsia="zh-CN"/>
        </w:rPr>
        <w:t>regulations</w:t>
      </w:r>
      <w:r w:rsidR="00EA4FBC" w:rsidRPr="00387397">
        <w:rPr>
          <w:rFonts w:eastAsia="Times New Roman"/>
          <w:color w:val="000000" w:themeColor="text1"/>
          <w:lang w:eastAsia="zh-CN"/>
        </w:rPr>
        <w:t xml:space="preserve"> </w:t>
      </w:r>
      <w:r w:rsidR="00E11AC7" w:rsidRPr="00387397">
        <w:rPr>
          <w:rFonts w:eastAsia="Times New Roman"/>
          <w:color w:val="000000" w:themeColor="text1"/>
          <w:lang w:eastAsia="zh-CN"/>
        </w:rPr>
        <w:t xml:space="preserve">compare </w:t>
      </w:r>
      <w:r w:rsidR="006958FE" w:rsidRPr="00387397">
        <w:rPr>
          <w:rFonts w:eastAsia="Times New Roman"/>
          <w:color w:val="000000" w:themeColor="text1"/>
          <w:lang w:eastAsia="zh-CN"/>
        </w:rPr>
        <w:t xml:space="preserve">and why they change </w:t>
      </w:r>
      <w:r w:rsidR="00E11AC7" w:rsidRPr="00387397">
        <w:rPr>
          <w:rFonts w:eastAsia="Times New Roman"/>
          <w:color w:val="000000" w:themeColor="text1"/>
          <w:lang w:eastAsia="zh-CN"/>
        </w:rPr>
        <w:t>over time</w:t>
      </w:r>
      <w:r w:rsidR="00F7133F" w:rsidRPr="00387397">
        <w:rPr>
          <w:rFonts w:eastAsia="Times New Roman"/>
          <w:color w:val="000000" w:themeColor="text1"/>
          <w:lang w:eastAsia="zh-CN"/>
        </w:rPr>
        <w:t xml:space="preserve">. </w:t>
      </w:r>
      <w:r w:rsidR="00D40112" w:rsidRPr="00387397">
        <w:rPr>
          <w:rFonts w:eastAsia="Times New Roman"/>
          <w:color w:val="000000" w:themeColor="text1"/>
          <w:lang w:eastAsia="zh-CN"/>
        </w:rPr>
        <w:t xml:space="preserve">The lack of common measures of stringency also fuels public debates over which </w:t>
      </w:r>
      <w:r w:rsidR="00B32DA0" w:rsidRPr="00387397">
        <w:rPr>
          <w:rFonts w:eastAsia="Times New Roman"/>
          <w:color w:val="000000" w:themeColor="text1"/>
          <w:lang w:eastAsia="zh-CN"/>
        </w:rPr>
        <w:t>programs</w:t>
      </w:r>
      <w:r w:rsidR="00D40112" w:rsidRPr="00387397">
        <w:rPr>
          <w:rFonts w:eastAsia="Times New Roman"/>
          <w:color w:val="000000" w:themeColor="text1"/>
          <w:lang w:eastAsia="zh-CN"/>
        </w:rPr>
        <w:t>, if any</w:t>
      </w:r>
      <w:r w:rsidR="00B32DA0" w:rsidRPr="00387397">
        <w:rPr>
          <w:rFonts w:eastAsia="Times New Roman"/>
          <w:color w:val="000000" w:themeColor="text1"/>
          <w:lang w:eastAsia="zh-CN"/>
        </w:rPr>
        <w:t>,</w:t>
      </w:r>
      <w:r w:rsidR="00D40112" w:rsidRPr="00387397">
        <w:rPr>
          <w:rFonts w:eastAsia="Times New Roman"/>
          <w:color w:val="000000" w:themeColor="text1"/>
          <w:lang w:eastAsia="zh-CN"/>
        </w:rPr>
        <w:t xml:space="preserve"> might advance various </w:t>
      </w:r>
      <w:r w:rsidR="00283575">
        <w:rPr>
          <w:rFonts w:eastAsia="Times New Roman"/>
          <w:color w:val="000000" w:themeColor="text1"/>
          <w:lang w:eastAsia="zh-CN"/>
        </w:rPr>
        <w:t xml:space="preserve">social and ecological </w:t>
      </w:r>
      <w:r w:rsidR="00D40112" w:rsidRPr="00387397">
        <w:rPr>
          <w:rFonts w:eastAsia="Times New Roman"/>
          <w:color w:val="000000" w:themeColor="text1"/>
          <w:lang w:eastAsia="zh-CN"/>
        </w:rPr>
        <w:t xml:space="preserve">goals. </w:t>
      </w:r>
      <w:r w:rsidR="005903A0">
        <w:rPr>
          <w:color w:val="000000" w:themeColor="text1"/>
        </w:rPr>
        <w:t>M</w:t>
      </w:r>
      <w:r w:rsidR="00735013" w:rsidRPr="00387397">
        <w:rPr>
          <w:color w:val="000000" w:themeColor="text1"/>
        </w:rPr>
        <w:t xml:space="preserve">easuring policy change is a long-recognized </w:t>
      </w:r>
      <w:r w:rsidR="001F0035" w:rsidRPr="00387397">
        <w:rPr>
          <w:color w:val="000000" w:themeColor="text1"/>
        </w:rPr>
        <w:t>challenge</w:t>
      </w:r>
      <w:r w:rsidR="00735013" w:rsidRPr="00387397">
        <w:rPr>
          <w:color w:val="000000" w:themeColor="text1"/>
        </w:rPr>
        <w:t xml:space="preserve"> in</w:t>
      </w:r>
      <w:r w:rsidR="00D255B0" w:rsidRPr="00387397">
        <w:rPr>
          <w:color w:val="000000" w:themeColor="text1"/>
        </w:rPr>
        <w:t xml:space="preserve"> the study of policy dynamics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"10.1093/0198297564.003.0014", "ISBN" : "0035-2969", "ISSN" : "00352969", "abstract" : "The advanced industrial democracies face mounting pressures to reform their welfare states at the same time that social programs generally continue to elicit substantial political support. Caught between the resilience of social programs and a context of permanent austerity, the politics of reform have generally centered on efforts to construct broad coalitions in support of restructuring rather than dismantling of mature welfare states. Understanding the dynamics of reform requires an appreciation for the distinct dimensions of reform (which I term cost containment, recommodification, and recalibration) and the distinctive political and policy configurations that operate in liberal, conservative, and social democratic welfare regimes.", "author" : [ { "dropping-particle" : "", "family" : "Pierson", "given" : "Paul", "non-dropping-particle" : "", "parse-names" : false, "suffix" : "" } ], "container-title" : "The New Politics of the Welfare State", "id" : "ITEM-1", "issued" : { "date-parts" : [ [ "2001" ] ] }, "page" : "410-456", "title" : "Coping With Permanent Austerity Welfare State Restructuring in Affluent Democracies", "type" : "chapter" }, "uris" : [ "http://www.mendeley.com/documents/?uuid=696b730f-ab6b-4f3c-b124-d1182f81cf27" ] } ], "mendeley" : { "formattedCitation" : "(Pierson, 2001)", "plainTextFormattedCitation" : "(Pierson, 2001)", "previouslyFormattedCitation" : "(Pierson, 2001)"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(Pierson, 2001)</w:t>
      </w:r>
      <w:r w:rsidR="00D255B0" w:rsidRPr="00387397">
        <w:rPr>
          <w:color w:val="000000" w:themeColor="text1"/>
        </w:rPr>
        <w:fldChar w:fldCharType="end"/>
      </w:r>
      <w:r w:rsidR="00D255B0" w:rsidRPr="00387397">
        <w:rPr>
          <w:color w:val="000000" w:themeColor="text1"/>
        </w:rPr>
        <w:t xml:space="preserve">. As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w:t>
      </w:r>
      <w:r w:rsidR="00D255B0" w:rsidRPr="00387397">
        <w:rPr>
          <w:color w:val="000000" w:themeColor="text1"/>
        </w:rPr>
        <w:fldChar w:fldCharType="end"/>
      </w:r>
      <w:r w:rsidR="00D255B0" w:rsidRPr="00387397">
        <w:rPr>
          <w:color w:val="000000" w:themeColor="text1"/>
        </w:rPr>
        <w:t xml:space="preserve"> argues “the debate about explanations of variations in [policy] cannot move</w:t>
      </w:r>
      <w:r w:rsidR="00D255B0" w:rsidRPr="00387397">
        <w:rPr>
          <w:rFonts w:eastAsia="MS Mincho"/>
          <w:color w:val="000000" w:themeColor="text1"/>
        </w:rPr>
        <w:t xml:space="preserve"> </w:t>
      </w:r>
      <w:r w:rsidR="00D255B0" w:rsidRPr="00387397">
        <w:rPr>
          <w:color w:val="000000" w:themeColor="text1"/>
        </w:rPr>
        <w:t>beyond the stage of hypotheses before the dependent variable problem has been</w:t>
      </w:r>
      <w:r w:rsidR="00D255B0" w:rsidRPr="00387397">
        <w:rPr>
          <w:rFonts w:eastAsia="MS Mincho"/>
          <w:color w:val="000000" w:themeColor="text1"/>
        </w:rPr>
        <w:t xml:space="preserve"> </w:t>
      </w:r>
      <w:r w:rsidR="00D255B0" w:rsidRPr="00387397">
        <w:rPr>
          <w:color w:val="000000" w:themeColor="text1"/>
        </w:rPr>
        <w:t xml:space="preserve">addressed”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"10.1080/1387698042000222763", "abstract" : "Since the publication of Pierson's seminal work, a scholarly debate about welfare state retrenchment has emerged. One of the debated issues has been the ''dependent variable problem'': what is welfare state retrenchment and how can it be measured. In particular the pros and cons of different types of data have been discussed. The argument of this article is that the ''dependent variable problem'' is a problem of theoretical conceptualization rather than a problem of data. It is crucial to be aware that different theoretical perspectives on retrenchment should lead to different conceptualizations of retrenchment. Furthermore, different conceptualizations lead to different evaluations of the same changes in welfare schemes, just as the question of which data to use depends very much on the theoretical conceptualization of retrenchment.", "author" : [ { "dropping-particle" : "", "family" : "Green-Pedersen", "given" : "Christoffer", "non-dropping-particle" : "", "parse-names" : false, "suffix" : "" } ], "id" : "ITEM-1", "issued" : { "date-parts" : [ [ "2007" ] ] }, "title" : "The Dependent Variable Problem within the Study of Welfare State Retrenchment: Defining the Problem and Looking for Solutions", "type" : "article-journal" }, "uris" : [ "http://www.mendeley.com/documents/?uuid=aa8c1b86-b721-370f-8d67-cd252bf38d64" ] } ], "mendeley" : { "formattedCitation" : "(Green-Pedersen, 2007)", "manualFormatting" : "(Green-Pedersen, 2007, p. 4)", "plainTextFormattedCitation" : "(Green-Pedersen, 2007)", "previouslyFormattedCitation" : "(Green-Pedersen, 2007)"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(Green-Pedersen, 2007, p. 4)</w:t>
      </w:r>
      <w:r w:rsidR="00D255B0" w:rsidRPr="00387397">
        <w:rPr>
          <w:color w:val="000000" w:themeColor="text1"/>
        </w:rPr>
        <w:fldChar w:fldCharType="end"/>
      </w:r>
      <w:r w:rsidR="00D255B0" w:rsidRPr="00387397">
        <w:rPr>
          <w:color w:val="000000" w:themeColor="text1"/>
        </w:rPr>
        <w:t xml:space="preserve">. </w:t>
      </w:r>
      <w:r w:rsidR="005903A0">
        <w:rPr>
          <w:color w:val="000000" w:themeColor="text1"/>
        </w:rPr>
        <w:t>While a</w:t>
      </w:r>
      <w:r w:rsidR="00D255B0" w:rsidRPr="00387397">
        <w:rPr>
          <w:color w:val="000000" w:themeColor="text1"/>
        </w:rPr>
        <w:t xml:space="preserve"> rich public policy scholarship has emerged to address the challenge of disaggregating </w:t>
      </w:r>
      <w:r w:rsidR="00283575">
        <w:rPr>
          <w:color w:val="000000" w:themeColor="text1"/>
        </w:rPr>
        <w:t>policy change as a</w:t>
      </w:r>
      <w:r w:rsidR="00283575" w:rsidRPr="00387397">
        <w:rPr>
          <w:color w:val="000000" w:themeColor="text1"/>
        </w:rPr>
        <w:t xml:space="preserve"> </w:t>
      </w:r>
      <w:r w:rsidR="00D255B0" w:rsidRPr="00387397">
        <w:rPr>
          <w:color w:val="000000" w:themeColor="text1"/>
        </w:rPr>
        <w:t xml:space="preserve">dependent variable </w:t>
      </w:r>
      <w:r w:rsidR="00D255B0" w:rsidRPr="00387397">
        <w:rPr>
          <w:color w:val="000000" w:themeColor="text1"/>
        </w:rPr>
        <w:fldChar w:fldCharType="begin" w:fldLock="1"/>
      </w:r>
      <w:r w:rsidR="00D255B0" w:rsidRPr="00387397">
        <w:rPr>
          <w:color w:val="000000" w:themeColor="text1"/>
        </w:rPr>
        <w:instrText>ADDIN CSL_CITATION { "citationItems" : [ { "id" : "ITEM-1", "itemData" : { "DOI" : "10.1057/9781137314154.0006", "ISBN" : "978-1-349-33498-8", "author" : [ { "dropping-particle" : "", "family" : "Howlett", "given" : "Michael", "non-dropping-particle" : "", "parse-names" : false, "suffix" : "" }, { "dropping-particle" : "", "family" : "Cashore", "given" : "Ben", "non-dropping-particle" : "", "parse-names" : false, "suffix" : "" } ], "container-title" : "Comparative Policy Studies : Conceptual and Methodological Challenges", "id" : "ITEM-1", "issued" : { "date-parts" : [ [ "2014" ] ] }, "page" : "17-33", "title" : "Conceptualizing Public Policy", "type" : "article-journal" }, "uris" : [ "http://www.mendeley.com/documents/?uuid=796476b9-e834-4285-89d4-6f68fd1d31fa" ] } ], "mendeley" : { "formattedCitation" : "(Howlett &amp; Cashore, 2014)", "plainTextFormattedCitation" : "(Howlett &amp; Cashore, 2014)", "previouslyFormattedCitation" : "(Howlett &amp; Cashore, 2014)" }, "properties" : {  }, "schema" : "https://github.com/citation-style-language/schema/raw/master/csl-citation.json" }</w:instrText>
      </w:r>
      <w:r w:rsidR="00D255B0" w:rsidRPr="00387397">
        <w:rPr>
          <w:color w:val="000000" w:themeColor="text1"/>
        </w:rPr>
        <w:fldChar w:fldCharType="separate"/>
      </w:r>
      <w:r w:rsidR="00D255B0" w:rsidRPr="00387397">
        <w:rPr>
          <w:noProof/>
          <w:color w:val="000000" w:themeColor="text1"/>
        </w:rPr>
        <w:t>(for a review, see Howlett &amp; Cashore, 2014)</w:t>
      </w:r>
      <w:r w:rsidR="00D255B0" w:rsidRPr="00387397">
        <w:rPr>
          <w:color w:val="000000" w:themeColor="text1"/>
        </w:rPr>
        <w:fldChar w:fldCharType="end"/>
      </w:r>
      <w:r w:rsidR="005903A0">
        <w:rPr>
          <w:color w:val="000000" w:themeColor="text1"/>
        </w:rPr>
        <w:t>, concepts of policy change are less well-developed private governance scholarship.</w:t>
      </w:r>
    </w:p>
    <w:p w14:paraId="3630079E" w14:textId="0E5012A8" w:rsidR="00852B07" w:rsidRPr="00387397" w:rsidRDefault="00F7133F" w:rsidP="00387397">
      <w:pPr>
        <w:pStyle w:val="NormalWeb"/>
        <w:spacing w:before="0" w:beforeAutospacing="0" w:after="0" w:afterAutospacing="0" w:line="480" w:lineRule="auto"/>
        <w:rPr>
          <w:rFonts w:eastAsia="Times New Roman"/>
          <w:color w:val="000000" w:themeColor="text1"/>
          <w:lang w:eastAsia="zh-CN"/>
        </w:rPr>
      </w:pPr>
      <w:r w:rsidRPr="00387397">
        <w:rPr>
          <w:rFonts w:eastAsia="Times New Roman"/>
          <w:color w:val="000000" w:themeColor="text1"/>
          <w:lang w:eastAsia="zh-CN"/>
        </w:rPr>
        <w:t xml:space="preserve"> </w:t>
      </w:r>
    </w:p>
    <w:p w14:paraId="4BD9F473" w14:textId="5F498DD0" w:rsidR="00A95CF9" w:rsidRPr="00387397" w:rsidRDefault="006E2BF5" w:rsidP="00387397">
      <w:pPr>
        <w:spacing w:line="480" w:lineRule="auto"/>
        <w:rPr>
          <w:color w:val="000000" w:themeColor="text1"/>
        </w:rPr>
      </w:pPr>
      <w:r w:rsidRPr="00387397">
        <w:rPr>
          <w:color w:val="000000" w:themeColor="text1"/>
        </w:rPr>
        <w:t>To address this gap</w:t>
      </w:r>
      <w:r w:rsidR="00B32DA0" w:rsidRPr="00387397">
        <w:rPr>
          <w:color w:val="000000" w:themeColor="text1"/>
        </w:rPr>
        <w:t xml:space="preserve"> in private governance scholarship</w:t>
      </w:r>
      <w:r w:rsidRPr="00387397">
        <w:rPr>
          <w:color w:val="000000" w:themeColor="text1"/>
        </w:rPr>
        <w:t xml:space="preserve">, we </w:t>
      </w:r>
      <w:r w:rsidR="00D255B0" w:rsidRPr="00387397">
        <w:rPr>
          <w:color w:val="000000" w:themeColor="text1"/>
        </w:rPr>
        <w:t xml:space="preserve">build on public policy </w:t>
      </w:r>
      <w:r w:rsidR="00B32DA0" w:rsidRPr="00387397">
        <w:rPr>
          <w:color w:val="000000" w:themeColor="text1"/>
        </w:rPr>
        <w:t>concepts</w:t>
      </w:r>
      <w:r w:rsidR="00D255B0" w:rsidRPr="00387397">
        <w:rPr>
          <w:color w:val="000000" w:themeColor="text1"/>
        </w:rPr>
        <w:t xml:space="preserve"> to </w:t>
      </w:r>
      <w:r w:rsidR="001501BD" w:rsidRPr="00387397">
        <w:rPr>
          <w:color w:val="000000" w:themeColor="text1"/>
        </w:rPr>
        <w:t>offer a</w:t>
      </w:r>
      <w:r w:rsidRPr="00387397">
        <w:rPr>
          <w:color w:val="000000" w:themeColor="text1"/>
        </w:rPr>
        <w:t xml:space="preserve"> </w:t>
      </w:r>
      <w:r w:rsidR="00BC60CE" w:rsidRPr="00387397">
        <w:rPr>
          <w:color w:val="000000" w:themeColor="text1"/>
        </w:rPr>
        <w:t xml:space="preserve">two-part </w:t>
      </w:r>
      <w:r w:rsidR="0040716A">
        <w:rPr>
          <w:color w:val="000000" w:themeColor="text1"/>
        </w:rPr>
        <w:t>approach</w:t>
      </w:r>
      <w:r w:rsidR="0040716A" w:rsidRPr="00387397">
        <w:rPr>
          <w:color w:val="000000" w:themeColor="text1"/>
        </w:rPr>
        <w:t xml:space="preserve"> </w:t>
      </w:r>
      <w:r w:rsidR="00596FA1">
        <w:rPr>
          <w:color w:val="000000" w:themeColor="text1"/>
        </w:rPr>
        <w:t>for</w:t>
      </w:r>
      <w:r w:rsidR="003C5AC4" w:rsidRPr="00387397">
        <w:rPr>
          <w:color w:val="000000" w:themeColor="text1"/>
        </w:rPr>
        <w:t xml:space="preserve"> </w:t>
      </w:r>
      <w:r w:rsidR="00E11AC7" w:rsidRPr="00387397">
        <w:rPr>
          <w:color w:val="000000" w:themeColor="text1"/>
        </w:rPr>
        <w:t>describ</w:t>
      </w:r>
      <w:r w:rsidR="00596FA1">
        <w:rPr>
          <w:color w:val="000000" w:themeColor="text1"/>
        </w:rPr>
        <w:t>ing</w:t>
      </w:r>
      <w:r w:rsidR="00E11AC7" w:rsidRPr="00387397">
        <w:rPr>
          <w:color w:val="000000" w:themeColor="text1"/>
        </w:rPr>
        <w:t xml:space="preserve"> and compar</w:t>
      </w:r>
      <w:r w:rsidR="00596FA1">
        <w:rPr>
          <w:color w:val="000000" w:themeColor="text1"/>
        </w:rPr>
        <w:t>ing</w:t>
      </w:r>
      <w:r w:rsidR="00E11AC7" w:rsidRPr="00387397">
        <w:rPr>
          <w:color w:val="000000" w:themeColor="text1"/>
        </w:rPr>
        <w:t xml:space="preserve"> </w:t>
      </w:r>
      <w:r w:rsidR="000D7ACF" w:rsidRPr="00387397">
        <w:rPr>
          <w:color w:val="000000" w:themeColor="text1"/>
        </w:rPr>
        <w:t>regulations</w:t>
      </w:r>
      <w:r w:rsidR="001F0035" w:rsidRPr="00387397">
        <w:rPr>
          <w:color w:val="000000" w:themeColor="text1"/>
        </w:rPr>
        <w:t xml:space="preserve"> over time</w:t>
      </w:r>
      <w:r w:rsidR="004356B6" w:rsidRPr="00387397">
        <w:rPr>
          <w:color w:val="000000" w:themeColor="text1"/>
        </w:rPr>
        <w:t>.</w:t>
      </w:r>
      <w:r w:rsidR="00E11AC7" w:rsidRPr="00387397">
        <w:rPr>
          <w:color w:val="000000" w:themeColor="text1"/>
        </w:rPr>
        <w:t xml:space="preserve"> </w:t>
      </w:r>
      <w:r w:rsidR="00BC4EF6" w:rsidRPr="00387397">
        <w:rPr>
          <w:color w:val="000000" w:themeColor="text1"/>
        </w:rPr>
        <w:t xml:space="preserve">Part </w:t>
      </w:r>
      <w:r w:rsidR="00BC60CE" w:rsidRPr="00387397">
        <w:rPr>
          <w:color w:val="000000" w:themeColor="text1"/>
        </w:rPr>
        <w:t xml:space="preserve">one </w:t>
      </w:r>
      <w:r w:rsidR="00C93BB6">
        <w:rPr>
          <w:color w:val="000000" w:themeColor="text1"/>
        </w:rPr>
        <w:t>offers a three pronged framework to</w:t>
      </w:r>
      <w:r w:rsidR="00BC4EF6" w:rsidRPr="00387397">
        <w:rPr>
          <w:color w:val="000000" w:themeColor="text1"/>
        </w:rPr>
        <w:t xml:space="preserve"> </w:t>
      </w:r>
      <w:r w:rsidR="00735013" w:rsidRPr="00387397">
        <w:rPr>
          <w:color w:val="000000" w:themeColor="text1"/>
        </w:rPr>
        <w:t>allow for</w:t>
      </w:r>
      <w:r w:rsidR="00680529" w:rsidRPr="00387397">
        <w:rPr>
          <w:color w:val="000000" w:themeColor="text1"/>
        </w:rPr>
        <w:t xml:space="preserve"> </w:t>
      </w:r>
      <w:r w:rsidR="001F0035" w:rsidRPr="00387397">
        <w:rPr>
          <w:color w:val="000000" w:themeColor="text1"/>
        </w:rPr>
        <w:t>systematic</w:t>
      </w:r>
      <w:r w:rsidR="00680529" w:rsidRPr="00387397">
        <w:rPr>
          <w:color w:val="000000" w:themeColor="text1"/>
        </w:rPr>
        <w:t xml:space="preserve"> </w:t>
      </w:r>
      <w:r w:rsidR="00B32DA0" w:rsidRPr="00387397">
        <w:rPr>
          <w:color w:val="000000" w:themeColor="text1"/>
        </w:rPr>
        <w:t>assessment</w:t>
      </w:r>
      <w:r w:rsidR="00680529" w:rsidRPr="00387397">
        <w:rPr>
          <w:color w:val="000000" w:themeColor="text1"/>
        </w:rPr>
        <w:t xml:space="preserve"> of</w:t>
      </w:r>
      <w:r w:rsidR="00BC4EF6" w:rsidRPr="00387397">
        <w:rPr>
          <w:color w:val="000000" w:themeColor="text1"/>
        </w:rPr>
        <w:t xml:space="preserve"> </w:t>
      </w:r>
      <w:r w:rsidR="000030A9" w:rsidRPr="00387397">
        <w:rPr>
          <w:color w:val="000000" w:themeColor="text1"/>
        </w:rPr>
        <w:t>regulatory stringency</w:t>
      </w:r>
      <w:r w:rsidR="007A3A57" w:rsidRPr="00387397">
        <w:rPr>
          <w:color w:val="000000" w:themeColor="text1"/>
        </w:rPr>
        <w:t xml:space="preserve"> for</w:t>
      </w:r>
      <w:r w:rsidR="00B32DA0" w:rsidRPr="00387397">
        <w:rPr>
          <w:color w:val="000000" w:themeColor="text1"/>
        </w:rPr>
        <w:t xml:space="preserve"> a given policy text</w:t>
      </w:r>
      <w:r w:rsidR="007611A8" w:rsidRPr="00387397">
        <w:rPr>
          <w:color w:val="000000" w:themeColor="text1"/>
        </w:rPr>
        <w:t xml:space="preserve">: </w:t>
      </w:r>
      <w:r w:rsidR="00205C1E" w:rsidRPr="00387397">
        <w:rPr>
          <w:color w:val="000000" w:themeColor="text1"/>
        </w:rPr>
        <w:t xml:space="preserve">1) </w:t>
      </w:r>
      <w:r w:rsidR="007611A8" w:rsidRPr="00387397">
        <w:rPr>
          <w:color w:val="000000" w:themeColor="text1"/>
        </w:rPr>
        <w:t>How</w:t>
      </w:r>
      <w:r w:rsidR="00E11AC7" w:rsidRPr="00387397">
        <w:rPr>
          <w:color w:val="000000" w:themeColor="text1"/>
        </w:rPr>
        <w:t xml:space="preserve"> </w:t>
      </w:r>
      <w:r w:rsidR="001F0035" w:rsidRPr="00387397">
        <w:rPr>
          <w:color w:val="000000" w:themeColor="text1"/>
        </w:rPr>
        <w:t>comprehensive</w:t>
      </w:r>
      <w:r w:rsidR="00F4039A" w:rsidRPr="00387397">
        <w:rPr>
          <w:color w:val="000000" w:themeColor="text1"/>
        </w:rPr>
        <w:t xml:space="preserve"> </w:t>
      </w:r>
      <w:r w:rsidR="007611A8" w:rsidRPr="00387397">
        <w:rPr>
          <w:color w:val="000000" w:themeColor="text1"/>
        </w:rPr>
        <w:t xml:space="preserve">is the </w:t>
      </w:r>
      <w:r w:rsidR="007611A8" w:rsidRPr="00387397">
        <w:rPr>
          <w:b/>
          <w:bCs/>
          <w:i/>
          <w:iCs/>
          <w:color w:val="000000" w:themeColor="text1"/>
        </w:rPr>
        <w:t>scope</w:t>
      </w:r>
      <w:r w:rsidR="007611A8" w:rsidRPr="00387397">
        <w:rPr>
          <w:color w:val="000000" w:themeColor="text1"/>
        </w:rPr>
        <w:t xml:space="preserve"> of issues addressed? </w:t>
      </w:r>
      <w:r w:rsidR="00205C1E" w:rsidRPr="00387397">
        <w:rPr>
          <w:color w:val="000000" w:themeColor="text1"/>
        </w:rPr>
        <w:t xml:space="preserve">2) </w:t>
      </w:r>
      <w:r w:rsidR="007611A8" w:rsidRPr="00387397">
        <w:rPr>
          <w:color w:val="000000" w:themeColor="text1"/>
        </w:rPr>
        <w:t>How</w:t>
      </w:r>
      <w:r w:rsidR="00E11AC7" w:rsidRPr="00387397">
        <w:rPr>
          <w:color w:val="000000" w:themeColor="text1"/>
        </w:rPr>
        <w:t xml:space="preserve"> </w:t>
      </w:r>
      <w:r w:rsidR="007611A8" w:rsidRPr="00387397">
        <w:rPr>
          <w:b/>
          <w:bCs/>
          <w:i/>
          <w:iCs/>
          <w:color w:val="000000" w:themeColor="text1"/>
        </w:rPr>
        <w:t>prescriptive</w:t>
      </w:r>
      <w:r w:rsidR="007611A8" w:rsidRPr="00387397">
        <w:rPr>
          <w:color w:val="000000" w:themeColor="text1"/>
        </w:rPr>
        <w:t xml:space="preserve"> </w:t>
      </w:r>
      <w:r w:rsidR="00285347" w:rsidRPr="00387397">
        <w:rPr>
          <w:color w:val="000000" w:themeColor="text1"/>
        </w:rPr>
        <w:t xml:space="preserve">are the </w:t>
      </w:r>
      <w:r w:rsidR="00035301" w:rsidRPr="00387397">
        <w:rPr>
          <w:color w:val="000000" w:themeColor="text1"/>
        </w:rPr>
        <w:t>requirements</w:t>
      </w:r>
      <w:r w:rsidR="00D025B1" w:rsidRPr="00387397">
        <w:rPr>
          <w:color w:val="000000" w:themeColor="text1"/>
        </w:rPr>
        <w:t xml:space="preserve">? </w:t>
      </w:r>
      <w:r w:rsidR="00F4039A" w:rsidRPr="00387397">
        <w:rPr>
          <w:color w:val="000000" w:themeColor="text1"/>
        </w:rPr>
        <w:t xml:space="preserve"> </w:t>
      </w:r>
      <w:r w:rsidR="00205C1E" w:rsidRPr="00387397">
        <w:rPr>
          <w:color w:val="000000" w:themeColor="text1"/>
        </w:rPr>
        <w:t>3) W</w:t>
      </w:r>
      <w:r w:rsidR="006958FE" w:rsidRPr="00387397">
        <w:rPr>
          <w:color w:val="000000" w:themeColor="text1"/>
        </w:rPr>
        <w:t>hat are the</w:t>
      </w:r>
      <w:r w:rsidR="00D025B1" w:rsidRPr="00387397">
        <w:rPr>
          <w:color w:val="000000" w:themeColor="text1"/>
        </w:rPr>
        <w:t xml:space="preserve"> </w:t>
      </w:r>
      <w:r w:rsidR="00E90242" w:rsidRPr="00387397">
        <w:rPr>
          <w:color w:val="000000" w:themeColor="text1"/>
        </w:rPr>
        <w:t xml:space="preserve">specific </w:t>
      </w:r>
      <w:r w:rsidR="00E90242" w:rsidRPr="00387397">
        <w:rPr>
          <w:bCs/>
          <w:iCs/>
          <w:color w:val="000000" w:themeColor="text1"/>
        </w:rPr>
        <w:t>policy settings</w:t>
      </w:r>
      <w:r w:rsidR="006958FE" w:rsidRPr="00387397">
        <w:rPr>
          <w:bCs/>
          <w:i/>
          <w:iCs/>
          <w:color w:val="000000" w:themeColor="text1"/>
        </w:rPr>
        <w:t xml:space="preserve"> </w:t>
      </w:r>
      <w:r w:rsidR="00F20F3C" w:rsidRPr="00387397">
        <w:rPr>
          <w:bCs/>
          <w:iCs/>
          <w:color w:val="000000" w:themeColor="text1"/>
        </w:rPr>
        <w:t>in terms of the</w:t>
      </w:r>
      <w:r w:rsidR="00E90242" w:rsidRPr="00387397">
        <w:rPr>
          <w:bCs/>
          <w:iCs/>
          <w:color w:val="000000" w:themeColor="text1"/>
        </w:rPr>
        <w:t xml:space="preserve"> qualitative and quantitative</w:t>
      </w:r>
      <w:r w:rsidR="00F20F3C" w:rsidRPr="00387397">
        <w:rPr>
          <w:bCs/>
          <w:iCs/>
          <w:color w:val="000000" w:themeColor="text1"/>
        </w:rPr>
        <w:t xml:space="preserve"> </w:t>
      </w:r>
      <w:r w:rsidR="00F20F3C" w:rsidRPr="00387397">
        <w:rPr>
          <w:b/>
          <w:bCs/>
          <w:i/>
          <w:iCs/>
          <w:color w:val="000000" w:themeColor="text1"/>
        </w:rPr>
        <w:t>levels of performanc</w:t>
      </w:r>
      <w:r w:rsidR="00F20F3C" w:rsidRPr="00387397">
        <w:rPr>
          <w:b/>
          <w:bCs/>
          <w:iCs/>
          <w:color w:val="000000" w:themeColor="text1"/>
        </w:rPr>
        <w:t>e</w:t>
      </w:r>
      <w:r w:rsidR="00F20F3C" w:rsidRPr="00387397">
        <w:rPr>
          <w:bCs/>
          <w:iCs/>
          <w:color w:val="000000" w:themeColor="text1"/>
        </w:rPr>
        <w:t xml:space="preserve"> required</w:t>
      </w:r>
      <w:r w:rsidR="007611A8" w:rsidRPr="00387397">
        <w:rPr>
          <w:color w:val="000000" w:themeColor="text1"/>
        </w:rPr>
        <w:t xml:space="preserve">? </w:t>
      </w:r>
      <w:r w:rsidR="00936C73" w:rsidRPr="00387397">
        <w:rPr>
          <w:color w:val="000000" w:themeColor="text1"/>
        </w:rPr>
        <w:t xml:space="preserve">Part </w:t>
      </w:r>
      <w:r w:rsidR="00BC60CE" w:rsidRPr="00387397">
        <w:rPr>
          <w:color w:val="000000" w:themeColor="text1"/>
        </w:rPr>
        <w:t xml:space="preserve">two </w:t>
      </w:r>
      <w:r w:rsidR="008C1B0B" w:rsidRPr="00387397">
        <w:rPr>
          <w:color w:val="000000" w:themeColor="text1"/>
        </w:rPr>
        <w:t>offers a method for</w:t>
      </w:r>
      <w:r w:rsidR="00936C73" w:rsidRPr="00387397">
        <w:rPr>
          <w:color w:val="000000" w:themeColor="text1"/>
        </w:rPr>
        <w:t xml:space="preserve"> </w:t>
      </w:r>
      <w:r w:rsidR="00BC60CE" w:rsidRPr="00387397">
        <w:rPr>
          <w:color w:val="000000" w:themeColor="text1"/>
        </w:rPr>
        <w:t>classi</w:t>
      </w:r>
      <w:r w:rsidR="00936C73" w:rsidRPr="00387397">
        <w:rPr>
          <w:color w:val="000000" w:themeColor="text1"/>
        </w:rPr>
        <w:t>fying</w:t>
      </w:r>
      <w:r w:rsidR="00BC60CE" w:rsidRPr="00387397">
        <w:rPr>
          <w:color w:val="000000" w:themeColor="text1"/>
        </w:rPr>
        <w:t xml:space="preserve"> changes </w:t>
      </w:r>
      <w:r w:rsidR="000030A9" w:rsidRPr="00387397">
        <w:rPr>
          <w:color w:val="000000" w:themeColor="text1"/>
        </w:rPr>
        <w:t>across</w:t>
      </w:r>
      <w:r w:rsidR="00B77AB5" w:rsidRPr="00387397">
        <w:rPr>
          <w:color w:val="000000" w:themeColor="text1"/>
        </w:rPr>
        <w:t xml:space="preserve"> programs over time</w:t>
      </w:r>
      <w:r w:rsidR="00844F6E" w:rsidRPr="00387397">
        <w:rPr>
          <w:color w:val="000000" w:themeColor="text1"/>
        </w:rPr>
        <w:t>, yielding</w:t>
      </w:r>
      <w:r w:rsidR="003E40F1" w:rsidRPr="00387397">
        <w:rPr>
          <w:color w:val="000000" w:themeColor="text1"/>
        </w:rPr>
        <w:t xml:space="preserve"> </w:t>
      </w:r>
      <w:r w:rsidR="007611A8" w:rsidRPr="00387397">
        <w:rPr>
          <w:color w:val="000000" w:themeColor="text1"/>
        </w:rPr>
        <w:t xml:space="preserve">nine </w:t>
      </w:r>
      <w:r w:rsidR="007A3A57" w:rsidRPr="00387397">
        <w:rPr>
          <w:color w:val="000000" w:themeColor="text1"/>
        </w:rPr>
        <w:t>possible patterns describing</w:t>
      </w:r>
      <w:r w:rsidR="00013F0A" w:rsidRPr="00387397">
        <w:rPr>
          <w:color w:val="000000" w:themeColor="text1"/>
        </w:rPr>
        <w:t xml:space="preserve"> both</w:t>
      </w:r>
      <w:r w:rsidR="00844F6E" w:rsidRPr="00387397">
        <w:rPr>
          <w:color w:val="000000" w:themeColor="text1"/>
        </w:rPr>
        <w:t xml:space="preserve"> </w:t>
      </w:r>
      <w:r w:rsidR="003E40F1" w:rsidRPr="00387397">
        <w:rPr>
          <w:b/>
          <w:bCs/>
          <w:i/>
          <w:iCs/>
          <w:color w:val="000000" w:themeColor="text1"/>
        </w:rPr>
        <w:t>relative difference</w:t>
      </w:r>
      <w:r w:rsidR="00844F6E" w:rsidRPr="00387397">
        <w:rPr>
          <w:color w:val="000000" w:themeColor="text1"/>
        </w:rPr>
        <w:t xml:space="preserve"> and </w:t>
      </w:r>
      <w:r w:rsidR="00E90242" w:rsidRPr="00387397">
        <w:rPr>
          <w:b/>
          <w:i/>
          <w:color w:val="000000" w:themeColor="text1"/>
        </w:rPr>
        <w:t>absolute</w:t>
      </w:r>
      <w:r w:rsidR="00E90242" w:rsidRPr="00387397">
        <w:rPr>
          <w:color w:val="000000" w:themeColor="text1"/>
        </w:rPr>
        <w:t xml:space="preserve"> </w:t>
      </w:r>
      <w:r w:rsidR="003E40F1" w:rsidRPr="00387397">
        <w:rPr>
          <w:b/>
          <w:bCs/>
          <w:i/>
          <w:iCs/>
          <w:color w:val="000000" w:themeColor="text1"/>
        </w:rPr>
        <w:t xml:space="preserve">direction of </w:t>
      </w:r>
      <w:r w:rsidR="00DF3D47">
        <w:rPr>
          <w:b/>
          <w:bCs/>
          <w:i/>
          <w:iCs/>
          <w:color w:val="000000" w:themeColor="text1"/>
        </w:rPr>
        <w:t xml:space="preserve">policy </w:t>
      </w:r>
      <w:r w:rsidR="003E40F1" w:rsidRPr="00387397">
        <w:rPr>
          <w:b/>
          <w:bCs/>
          <w:i/>
          <w:iCs/>
          <w:color w:val="000000" w:themeColor="text1"/>
        </w:rPr>
        <w:t>change</w:t>
      </w:r>
      <w:r w:rsidR="007611A8" w:rsidRPr="00387397">
        <w:rPr>
          <w:color w:val="000000" w:themeColor="text1"/>
        </w:rPr>
        <w:t>.</w:t>
      </w:r>
      <w:r w:rsidR="000869F7" w:rsidRPr="00387397">
        <w:rPr>
          <w:color w:val="000000" w:themeColor="text1"/>
        </w:rPr>
        <w:t xml:space="preserve"> </w:t>
      </w:r>
      <w:r w:rsidR="00735013" w:rsidRPr="00387397">
        <w:rPr>
          <w:color w:val="000000" w:themeColor="text1"/>
        </w:rPr>
        <w:t xml:space="preserve">This second part </w:t>
      </w:r>
      <w:r w:rsidR="000822E0" w:rsidRPr="00387397">
        <w:rPr>
          <w:color w:val="000000" w:themeColor="text1"/>
        </w:rPr>
        <w:t xml:space="preserve">fills a gap in </w:t>
      </w:r>
      <w:r w:rsidR="00D546C8" w:rsidRPr="00387397">
        <w:rPr>
          <w:color w:val="000000" w:themeColor="text1"/>
        </w:rPr>
        <w:t>the</w:t>
      </w:r>
      <w:r w:rsidR="00013F0A" w:rsidRPr="00387397">
        <w:rPr>
          <w:color w:val="000000" w:themeColor="text1"/>
        </w:rPr>
        <w:t xml:space="preserve"> literature</w:t>
      </w:r>
      <w:r w:rsidR="004C0DC7" w:rsidRPr="00387397">
        <w:rPr>
          <w:color w:val="000000" w:themeColor="text1"/>
        </w:rPr>
        <w:t xml:space="preserve"> </w:t>
      </w:r>
      <w:r w:rsidR="004356B6" w:rsidRPr="00387397">
        <w:rPr>
          <w:color w:val="000000" w:themeColor="text1"/>
        </w:rPr>
        <w:t xml:space="preserve">by </w:t>
      </w:r>
      <w:r w:rsidR="00596FA1">
        <w:rPr>
          <w:color w:val="000000" w:themeColor="text1"/>
        </w:rPr>
        <w:t>offering common language to describe</w:t>
      </w:r>
      <w:r w:rsidR="00596FA1" w:rsidRPr="00387397">
        <w:rPr>
          <w:color w:val="000000" w:themeColor="text1"/>
        </w:rPr>
        <w:t xml:space="preserve"> </w:t>
      </w:r>
      <w:r w:rsidR="004C0DC7" w:rsidRPr="00387397">
        <w:rPr>
          <w:color w:val="000000" w:themeColor="text1"/>
        </w:rPr>
        <w:t xml:space="preserve">how </w:t>
      </w:r>
      <w:r w:rsidR="00013F0A" w:rsidRPr="00387397">
        <w:rPr>
          <w:color w:val="000000" w:themeColor="text1"/>
        </w:rPr>
        <w:t>competing regulations</w:t>
      </w:r>
      <w:r w:rsidR="004C0DC7" w:rsidRPr="00387397">
        <w:rPr>
          <w:color w:val="000000" w:themeColor="text1"/>
        </w:rPr>
        <w:t xml:space="preserve"> </w:t>
      </w:r>
      <w:r w:rsidR="00596FA1">
        <w:rPr>
          <w:color w:val="000000" w:themeColor="text1"/>
        </w:rPr>
        <w:t xml:space="preserve">may </w:t>
      </w:r>
      <w:r w:rsidR="001F6B43" w:rsidRPr="00387397">
        <w:rPr>
          <w:color w:val="000000" w:themeColor="text1"/>
        </w:rPr>
        <w:t>change</w:t>
      </w:r>
      <w:r w:rsidR="000822E0" w:rsidRPr="00387397">
        <w:rPr>
          <w:color w:val="000000" w:themeColor="text1"/>
        </w:rPr>
        <w:t xml:space="preserve"> over time</w:t>
      </w:r>
      <w:r w:rsidR="004C0DC7" w:rsidRPr="00387397">
        <w:rPr>
          <w:color w:val="000000" w:themeColor="text1"/>
        </w:rPr>
        <w:t xml:space="preserve">. </w:t>
      </w:r>
      <w:r w:rsidR="00A95CF9" w:rsidRPr="00387397">
        <w:t xml:space="preserve">Such research questions are especially important where multiple </w:t>
      </w:r>
      <w:r w:rsidR="00596FA1">
        <w:t>programs</w:t>
      </w:r>
      <w:r w:rsidR="00A95CF9" w:rsidRPr="00387397">
        <w:t xml:space="preserve">, backed by different political coalitions, compete to exercise regulatory authority in the same policy space. </w:t>
      </w:r>
    </w:p>
    <w:p w14:paraId="55BA8DA3" w14:textId="77777777" w:rsidR="000E1860" w:rsidRPr="00387397" w:rsidRDefault="000E1860" w:rsidP="00387397">
      <w:pPr>
        <w:spacing w:line="480" w:lineRule="auto"/>
      </w:pPr>
    </w:p>
    <w:p w14:paraId="03945C8F" w14:textId="48BA10FF" w:rsidR="00DD7F8E" w:rsidRPr="00387397" w:rsidRDefault="001C0DB9" w:rsidP="00387397">
      <w:pPr>
        <w:spacing w:line="480" w:lineRule="auto"/>
        <w:rPr>
          <w:color w:val="000000" w:themeColor="text1"/>
        </w:rPr>
      </w:pPr>
      <w:r>
        <w:lastRenderedPageBreak/>
        <w:t>Distinguishing types of stringency</w:t>
      </w:r>
      <w:r w:rsidR="00A4707F" w:rsidRPr="00387397">
        <w:t xml:space="preserve"> </w:t>
      </w:r>
      <w:r w:rsidR="0005679D">
        <w:t xml:space="preserve">helps </w:t>
      </w:r>
      <w:r w:rsidR="00A4707F" w:rsidRPr="00387397">
        <w:t xml:space="preserve">resolve </w:t>
      </w:r>
      <w:r>
        <w:t>apparent conflicts among</w:t>
      </w:r>
      <w:r w:rsidR="00596FA1">
        <w:t xml:space="preserve"> previous</w:t>
      </w:r>
      <w:r w:rsidR="00DD7F8E" w:rsidRPr="00387397">
        <w:t xml:space="preserve"> </w:t>
      </w:r>
      <w:r w:rsidR="00596FA1">
        <w:t>studies</w:t>
      </w:r>
      <w:r w:rsidR="00596FA1" w:rsidRPr="00387397">
        <w:t xml:space="preserve"> </w:t>
      </w:r>
      <w:r w:rsidR="00596FA1">
        <w:t>of</w:t>
      </w:r>
      <w:r w:rsidR="00DD7F8E" w:rsidRPr="00387397">
        <w:t xml:space="preserve"> private regulation. </w:t>
      </w:r>
      <w:r w:rsidR="007A3743" w:rsidRPr="00387397">
        <w:t>For example, a</w:t>
      </w:r>
      <w:r w:rsidR="0015240E" w:rsidRPr="00387397">
        <w:t>s we show below,</w:t>
      </w:r>
      <w:r w:rsidR="00BD44E2" w:rsidRPr="00387397">
        <w:t xml:space="preserve"> </w:t>
      </w:r>
      <w:r w:rsidR="00DD7F8E" w:rsidRPr="00387397">
        <w:t xml:space="preserve">some scholars </w:t>
      </w:r>
      <w:r w:rsidR="00A4707F" w:rsidRPr="00387397">
        <w:t>theorize—</w:t>
      </w:r>
      <w:r w:rsidR="00DD7F8E" w:rsidRPr="00387397">
        <w:t>and</w:t>
      </w:r>
      <w:r w:rsidR="00D11324" w:rsidRPr="00387397">
        <w:t xml:space="preserve"> find empirical support for</w:t>
      </w:r>
      <w:r w:rsidR="00A4707F" w:rsidRPr="00387397">
        <w:t>—</w:t>
      </w:r>
      <w:r w:rsidR="00D11324" w:rsidRPr="00387397">
        <w:t xml:space="preserve">dynamics where </w:t>
      </w:r>
      <w:r w:rsidR="0000243F" w:rsidRPr="00387397">
        <w:t>competing regulations “ratchet up”</w:t>
      </w:r>
      <w:r w:rsidR="00DD7F8E" w:rsidRPr="00387397">
        <w:t xml:space="preserve"> </w:t>
      </w:r>
      <w:r w:rsidR="00D11324" w:rsidRPr="00387397">
        <w:t>and less stringent</w:t>
      </w:r>
      <w:r w:rsidR="00DD7F8E" w:rsidRPr="00387397">
        <w:t xml:space="preserve"> </w:t>
      </w:r>
      <w:r w:rsidR="00D11324" w:rsidRPr="00387397">
        <w:t>regulations</w:t>
      </w:r>
      <w:r w:rsidR="00DD7F8E" w:rsidRPr="00387397">
        <w:t xml:space="preserve"> converge toward </w:t>
      </w:r>
      <w:r w:rsidR="00D11324" w:rsidRPr="00387397">
        <w:t>more stringent</w:t>
      </w:r>
      <w:r w:rsidR="00DD7F8E" w:rsidRPr="00387397">
        <w:t xml:space="preserve"> one</w:t>
      </w:r>
      <w:r w:rsidR="00D11324" w:rsidRPr="00387397">
        <w:t>s</w:t>
      </w:r>
      <w:r w:rsidR="00E5492A" w:rsidRPr="00387397">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(e.g. Overdevest, 2005, 2010</w:t>
      </w:r>
      <w:r w:rsidR="004D0D13" w:rsidRPr="00387397">
        <w:rPr>
          <w:noProof/>
          <w:color w:val="000000" w:themeColor="text1"/>
        </w:rPr>
        <w:t>;</w:t>
      </w:r>
      <w:r w:rsidR="00E5492A" w:rsidRPr="00387397">
        <w:rPr>
          <w:noProof/>
          <w:color w:val="000000" w:themeColor="text1"/>
        </w:rPr>
        <w:t xml:space="preserve"> Overdevest </w:t>
      </w:r>
      <w:r w:rsidR="00E5492A" w:rsidRPr="00387397">
        <w:rPr>
          <w:rFonts w:eastAsia="Times New Roman"/>
          <w:bCs/>
          <w:color w:val="000000" w:themeColor="text1"/>
        </w:rPr>
        <w:t>and Zeitlin</w:t>
      </w:r>
      <w:r w:rsidR="004D0D13" w:rsidRPr="00387397">
        <w:rPr>
          <w:rFonts w:eastAsia="Times New Roman"/>
          <w:bCs/>
          <w:color w:val="000000" w:themeColor="text1"/>
        </w:rPr>
        <w:t>,</w:t>
      </w:r>
      <w:r w:rsidR="00E5492A" w:rsidRPr="00387397">
        <w:rPr>
          <w:rFonts w:eastAsia="Times New Roman"/>
          <w:b/>
          <w:bCs/>
          <w:color w:val="000000" w:themeColor="text1"/>
        </w:rPr>
        <w:t xml:space="preserve"> </w:t>
      </w:r>
      <w:r w:rsidR="00E5492A" w:rsidRPr="00387397">
        <w:rPr>
          <w:rFonts w:eastAsia="Times New Roman"/>
          <w:b/>
          <w:bCs/>
          <w:color w:val="000000" w:themeColor="text1"/>
        </w:rPr>
        <w:fldChar w:fldCharType="begin" w:fldLock="1"/>
      </w:r>
      <w:r w:rsidR="00E5492A"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5492A" w:rsidRPr="00387397">
        <w:rPr>
          <w:rFonts w:eastAsia="Times New Roman"/>
          <w:b/>
          <w:bCs/>
          <w:color w:val="000000" w:themeColor="text1"/>
        </w:rPr>
        <w:fldChar w:fldCharType="separate"/>
      </w:r>
      <w:r w:rsidR="00E5492A" w:rsidRPr="00387397">
        <w:rPr>
          <w:rFonts w:eastAsia="Times New Roman"/>
          <w:bCs/>
          <w:noProof/>
          <w:color w:val="000000" w:themeColor="text1"/>
        </w:rPr>
        <w:t>2014)</w:t>
      </w:r>
      <w:r w:rsidR="00E5492A" w:rsidRPr="00387397">
        <w:rPr>
          <w:rFonts w:eastAsia="Times New Roman"/>
          <w:b/>
          <w:bCs/>
          <w:color w:val="000000" w:themeColor="text1"/>
        </w:rPr>
        <w:fldChar w:fldCharType="end"/>
      </w:r>
      <w:r w:rsidR="00C16A0D" w:rsidRPr="00387397">
        <w:rPr>
          <w:rFonts w:eastAsia="Times New Roman"/>
          <w:b/>
          <w:bCs/>
          <w:color w:val="000000" w:themeColor="text1"/>
        </w:rPr>
        <w:t>.</w:t>
      </w:r>
      <w:r w:rsidR="0021763E" w:rsidRPr="00387397" w:rsidDel="0021763E">
        <w:rPr>
          <w:noProof/>
          <w:color w:val="000000" w:themeColor="text1"/>
        </w:rPr>
        <w:t xml:space="preserve"> </w:t>
      </w:r>
      <w:r w:rsidR="00E5492A" w:rsidRPr="00387397">
        <w:rPr>
          <w:color w:val="000000" w:themeColor="text1"/>
        </w:rPr>
        <w:fldChar w:fldCharType="end"/>
      </w:r>
      <w:r w:rsidR="00D11324" w:rsidRPr="00387397">
        <w:t>O</w:t>
      </w:r>
      <w:r w:rsidR="00A4707F" w:rsidRPr="00387397">
        <w:t>ther scholars theorize—</w:t>
      </w:r>
      <w:r w:rsidR="00DD7F8E" w:rsidRPr="00387397">
        <w:t>and find empirical</w:t>
      </w:r>
      <w:r w:rsidR="00A4707F" w:rsidRPr="00387397">
        <w:t xml:space="preserve"> s</w:t>
      </w:r>
      <w:r w:rsidR="00013F0A" w:rsidRPr="00387397">
        <w:t>upport for—the opposite dynamic</w:t>
      </w:r>
      <w:r w:rsidR="00A4707F" w:rsidRPr="00387397">
        <w:t xml:space="preserve"> where</w:t>
      </w:r>
      <w:r w:rsidR="00DD7F8E" w:rsidRPr="00387397">
        <w:t xml:space="preserve"> competition pressures </w:t>
      </w:r>
      <w:r w:rsidR="00D11324" w:rsidRPr="00387397">
        <w:t>more stringent</w:t>
      </w:r>
      <w:r w:rsidR="00DD7F8E" w:rsidRPr="00387397">
        <w:t xml:space="preserve"> standards to lower </w:t>
      </w:r>
      <w:r w:rsidR="004D0D13" w:rsidRPr="00387397">
        <w:t xml:space="preserve">their </w:t>
      </w:r>
      <w:r w:rsidR="00DD7F8E" w:rsidRPr="00387397">
        <w:t>stringency</w:t>
      </w:r>
      <w:r w:rsidR="00013F0A" w:rsidRPr="00387397">
        <w:t>, converging toward less stringent ones</w:t>
      </w:r>
      <w:r w:rsidR="00E5492A" w:rsidRPr="00387397">
        <w:rPr>
          <w:color w:val="000000" w:themeColor="text1"/>
        </w:rPr>
        <w:t xml:space="preserve"> </w:t>
      </w:r>
      <w:r w:rsidR="00E5492A" w:rsidRPr="00387397">
        <w:rPr>
          <w:color w:val="000000" w:themeColor="text1"/>
        </w:rPr>
        <w:fldChar w:fldCharType="begin" w:fldLock="1"/>
      </w:r>
      <w:r w:rsidR="00E5492A"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E5492A" w:rsidRPr="00387397">
        <w:rPr>
          <w:color w:val="000000" w:themeColor="text1"/>
        </w:rPr>
        <w:fldChar w:fldCharType="separate"/>
      </w:r>
      <w:r w:rsidR="00E5492A" w:rsidRPr="00387397">
        <w:rPr>
          <w:noProof/>
          <w:color w:val="000000" w:themeColor="text1"/>
        </w:rPr>
        <w:t>(Abbott &amp; Snidal, 2010; Fransen, 2011; Gulbrandsen, 2004)</w:t>
      </w:r>
      <w:r w:rsidR="00E5492A" w:rsidRPr="00387397">
        <w:rPr>
          <w:color w:val="000000" w:themeColor="text1"/>
        </w:rPr>
        <w:fldChar w:fldCharType="end"/>
      </w:r>
      <w:r w:rsidR="007A3743" w:rsidRPr="00387397">
        <w:t xml:space="preserve">. Still others theorize—and find empirical support for—dynamics where programs </w:t>
      </w:r>
      <w:r w:rsidR="00D11324" w:rsidRPr="00387397">
        <w:t>maintain different levels of stringency</w:t>
      </w:r>
      <w:r w:rsidR="007A3743" w:rsidRPr="00387397">
        <w:t>,</w:t>
      </w:r>
      <w:r w:rsidR="004D0D13" w:rsidRPr="00387397">
        <w:t xml:space="preserve"> i.e.</w:t>
      </w:r>
      <w:r w:rsidR="007A3743" w:rsidRPr="00387397">
        <w:t xml:space="preserve"> not converging to the “top” or “bottom”</w:t>
      </w:r>
      <w:r w:rsidR="00E5492A" w:rsidRPr="00387397">
        <w:t xml:space="preserve"> </w:t>
      </w:r>
      <w:r w:rsidR="007A3743" w:rsidRPr="00387397">
        <w:rPr>
          <w:color w:val="000000" w:themeColor="text1"/>
        </w:rPr>
        <w:fldChar w:fldCharType="begin" w:fldLock="1"/>
      </w:r>
      <w:r w:rsidR="007A3743"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 xml:space="preserve">(Fischer &amp; Lyon, 2014; Li &amp; van ’t Veld, 2015; Poret, 2016; </w:t>
      </w:r>
      <w:r w:rsidR="007A3743" w:rsidRPr="00387397">
        <w:rPr>
          <w:color w:val="000000" w:themeColor="text1"/>
        </w:rPr>
        <w:fldChar w:fldCharType="end"/>
      </w:r>
      <w:r w:rsidR="007A3743" w:rsidRPr="00387397">
        <w:rPr>
          <w:color w:val="000000" w:themeColor="text1"/>
        </w:rPr>
        <w:fldChar w:fldCharType="begin" w:fldLock="1"/>
      </w:r>
      <w:r w:rsidR="007A3743"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7A3743" w:rsidRPr="00387397">
        <w:rPr>
          <w:color w:val="000000" w:themeColor="text1"/>
        </w:rPr>
        <w:fldChar w:fldCharType="separate"/>
      </w:r>
      <w:r w:rsidR="007A3743" w:rsidRPr="00387397">
        <w:rPr>
          <w:noProof/>
          <w:color w:val="000000" w:themeColor="text1"/>
        </w:rPr>
        <w:t>Cashore et al., 2004)</w:t>
      </w:r>
      <w:r w:rsidR="007A3743" w:rsidRPr="00387397">
        <w:rPr>
          <w:color w:val="000000" w:themeColor="text1"/>
        </w:rPr>
        <w:fldChar w:fldCharType="end"/>
      </w:r>
      <w:r w:rsidR="00D11324" w:rsidRPr="00387397">
        <w:t xml:space="preserve">. We </w:t>
      </w:r>
      <w:r w:rsidR="003B55C7">
        <w:t>find</w:t>
      </w:r>
      <w:r>
        <w:t xml:space="preserve"> that these apparent contradictions result from different measures of stringency. Thus,</w:t>
      </w:r>
      <w:r w:rsidR="00A4707F" w:rsidRPr="00387397">
        <w:t xml:space="preserve"> </w:t>
      </w:r>
      <w:r w:rsidR="003B55C7">
        <w:t>to assess these theories, scholars must</w:t>
      </w:r>
      <w:r w:rsidR="00577DA3" w:rsidRPr="00387397">
        <w:t xml:space="preserve"> </w:t>
      </w:r>
      <w:r w:rsidR="003B55C7">
        <w:t>disentangle</w:t>
      </w:r>
      <w:r w:rsidR="00B35DCB">
        <w:t xml:space="preserve"> </w:t>
      </w:r>
      <w:r>
        <w:t xml:space="preserve">concepts </w:t>
      </w:r>
      <w:r w:rsidR="00B35DCB">
        <w:t xml:space="preserve">of </w:t>
      </w:r>
      <w:r w:rsidR="00A4707F" w:rsidRPr="00387397">
        <w:t>regulatory stringency</w:t>
      </w:r>
      <w:r>
        <w:t xml:space="preserve"> and</w:t>
      </w:r>
      <w:r w:rsidR="00B35DCB">
        <w:t xml:space="preserve"> </w:t>
      </w:r>
      <w:r w:rsidR="003B55C7">
        <w:t xml:space="preserve">develop </w:t>
      </w:r>
      <w:r w:rsidR="00B35DCB">
        <w:t>more nuanced explanations about when, how,</w:t>
      </w:r>
      <w:r w:rsidR="003B55C7">
        <w:t xml:space="preserve"> and why</w:t>
      </w:r>
      <w:r w:rsidR="00B35DCB">
        <w:t xml:space="preserve"> private regulations</w:t>
      </w:r>
      <w:r w:rsidR="00596FA1" w:rsidRPr="00387397">
        <w:t xml:space="preserve"> change</w:t>
      </w:r>
      <w:r w:rsidR="00D11324" w:rsidRPr="00387397">
        <w:t>.</w:t>
      </w:r>
      <w:r w:rsidR="00A4707F" w:rsidRPr="00387397">
        <w:t xml:space="preserve"> </w:t>
      </w:r>
    </w:p>
    <w:p w14:paraId="33E4E4EF" w14:textId="77777777" w:rsidR="001F6B43" w:rsidRPr="00387397" w:rsidRDefault="001F6B43" w:rsidP="00387397">
      <w:pPr>
        <w:spacing w:line="480" w:lineRule="auto"/>
        <w:rPr>
          <w:color w:val="000000" w:themeColor="text1"/>
        </w:rPr>
      </w:pPr>
    </w:p>
    <w:p w14:paraId="4896F3AD" w14:textId="52325DFA" w:rsidR="000E1860" w:rsidRPr="00387397" w:rsidRDefault="001F6B43" w:rsidP="00387397">
      <w:pPr>
        <w:spacing w:line="480" w:lineRule="auto"/>
        <w:rPr>
          <w:color w:val="000000" w:themeColor="text1"/>
        </w:rPr>
      </w:pPr>
      <w:r w:rsidRPr="00387397">
        <w:rPr>
          <w:color w:val="000000" w:themeColor="text1"/>
        </w:rPr>
        <w:t xml:space="preserve">We proceed in the following steps. The next section highlights the importance of concepts of regulatory stringency for theories of private governance and then reviews conceptual and measurement approaches taken by scholars to date. We show how most studies employ </w:t>
      </w:r>
      <w:r w:rsidR="000E36A4" w:rsidRPr="00387397">
        <w:rPr>
          <w:color w:val="000000" w:themeColor="text1"/>
        </w:rPr>
        <w:t>abstract definitions or select</w:t>
      </w:r>
      <w:r w:rsidRPr="00387397">
        <w:rPr>
          <w:color w:val="000000" w:themeColor="text1"/>
        </w:rPr>
        <w:t xml:space="preserve"> evidence, </w:t>
      </w:r>
      <w:r w:rsidR="000E1860" w:rsidRPr="00387397">
        <w:rPr>
          <w:color w:val="000000" w:themeColor="text1"/>
        </w:rPr>
        <w:t xml:space="preserve">leading to seemingly contradictory conclusions and </w:t>
      </w:r>
      <w:r w:rsidRPr="00387397">
        <w:rPr>
          <w:color w:val="000000" w:themeColor="text1"/>
        </w:rPr>
        <w:t xml:space="preserve">frustrating efforts to assess theories. In response, section three presents </w:t>
      </w:r>
      <w:r w:rsidR="000E1860" w:rsidRPr="00387397">
        <w:rPr>
          <w:color w:val="000000" w:themeColor="text1"/>
        </w:rPr>
        <w:t>a</w:t>
      </w:r>
      <w:r w:rsidRPr="00387397">
        <w:rPr>
          <w:color w:val="000000" w:themeColor="text1"/>
        </w:rPr>
        <w:t xml:space="preserve"> two-part framework</w:t>
      </w:r>
      <w:r w:rsidR="000E1860" w:rsidRPr="00387397">
        <w:rPr>
          <w:color w:val="000000" w:themeColor="text1"/>
        </w:rPr>
        <w:t xml:space="preserve"> for measuring</w:t>
      </w:r>
      <w:r w:rsidR="000C4F48" w:rsidRPr="00387397">
        <w:rPr>
          <w:color w:val="000000" w:themeColor="text1"/>
        </w:rPr>
        <w:t xml:space="preserve"> </w:t>
      </w:r>
      <w:r w:rsidR="00D465EE" w:rsidRPr="00387397">
        <w:rPr>
          <w:color w:val="000000" w:themeColor="text1"/>
        </w:rPr>
        <w:t>scope</w:t>
      </w:r>
      <w:r w:rsidR="00285347" w:rsidRPr="00387397">
        <w:rPr>
          <w:color w:val="000000" w:themeColor="text1"/>
        </w:rPr>
        <w:t>, prescriptiveness</w:t>
      </w:r>
      <w:r w:rsidR="00E90242" w:rsidRPr="00387397">
        <w:rPr>
          <w:color w:val="000000" w:themeColor="text1"/>
        </w:rPr>
        <w:t>,</w:t>
      </w:r>
      <w:r w:rsidR="00285347" w:rsidRPr="00387397">
        <w:rPr>
          <w:color w:val="000000" w:themeColor="text1"/>
        </w:rPr>
        <w:t xml:space="preserve"> and </w:t>
      </w:r>
      <w:r w:rsidR="004D0D13" w:rsidRPr="00387397">
        <w:rPr>
          <w:color w:val="000000" w:themeColor="text1"/>
        </w:rPr>
        <w:t xml:space="preserve">policy settings </w:t>
      </w:r>
      <w:r w:rsidR="000E36A4" w:rsidRPr="00387397">
        <w:rPr>
          <w:color w:val="000000" w:themeColor="text1"/>
        </w:rPr>
        <w:t>and</w:t>
      </w:r>
      <w:r w:rsidR="007A3A57" w:rsidRPr="00387397">
        <w:rPr>
          <w:color w:val="000000" w:themeColor="text1"/>
        </w:rPr>
        <w:t xml:space="preserve"> </w:t>
      </w:r>
      <w:r w:rsidR="000E36A4" w:rsidRPr="00387397">
        <w:rPr>
          <w:color w:val="000000" w:themeColor="text1"/>
        </w:rPr>
        <w:t xml:space="preserve">the </w:t>
      </w:r>
      <w:r w:rsidR="00F4039A" w:rsidRPr="00387397">
        <w:rPr>
          <w:color w:val="000000" w:themeColor="text1"/>
        </w:rPr>
        <w:t>nine possible patter</w:t>
      </w:r>
      <w:r w:rsidR="00537C58" w:rsidRPr="00387397">
        <w:rPr>
          <w:color w:val="000000" w:themeColor="text1"/>
        </w:rPr>
        <w:t>n</w:t>
      </w:r>
      <w:r w:rsidR="00F4039A" w:rsidRPr="00387397">
        <w:rPr>
          <w:color w:val="000000" w:themeColor="text1"/>
        </w:rPr>
        <w:t xml:space="preserve">s of </w:t>
      </w:r>
      <w:r w:rsidR="000E1860" w:rsidRPr="00387397">
        <w:rPr>
          <w:color w:val="000000" w:themeColor="text1"/>
        </w:rPr>
        <w:t>relative</w:t>
      </w:r>
      <w:r w:rsidR="000C4F48" w:rsidRPr="00387397">
        <w:rPr>
          <w:color w:val="000000" w:themeColor="text1"/>
        </w:rPr>
        <w:t xml:space="preserve"> </w:t>
      </w:r>
      <w:r w:rsidR="00F4039A" w:rsidRPr="00387397">
        <w:rPr>
          <w:color w:val="000000" w:themeColor="text1"/>
        </w:rPr>
        <w:t>change.</w:t>
      </w:r>
      <w:r w:rsidR="003C5AC4" w:rsidRPr="00387397">
        <w:rPr>
          <w:color w:val="000000" w:themeColor="text1"/>
        </w:rPr>
        <w:t xml:space="preserve"> </w:t>
      </w:r>
      <w:r w:rsidR="00C76E44" w:rsidRPr="00387397">
        <w:t>While th</w:t>
      </w:r>
      <w:r w:rsidR="0085794B" w:rsidRPr="00387397">
        <w:t xml:space="preserve">is </w:t>
      </w:r>
      <w:r w:rsidR="007A3A57" w:rsidRPr="00387397">
        <w:t>two-part</w:t>
      </w:r>
      <w:r w:rsidR="0085794B" w:rsidRPr="00387397">
        <w:t xml:space="preserve"> framework </w:t>
      </w:r>
      <w:r w:rsidR="0085768A" w:rsidRPr="00387397">
        <w:t xml:space="preserve">can </w:t>
      </w:r>
      <w:r w:rsidR="000030A9" w:rsidRPr="00387397">
        <w:t xml:space="preserve">be applied </w:t>
      </w:r>
      <w:r w:rsidR="00F4039A" w:rsidRPr="00387397">
        <w:t xml:space="preserve">to any regulation, we </w:t>
      </w:r>
      <w:r w:rsidR="000E1860" w:rsidRPr="00387397">
        <w:t>focus</w:t>
      </w:r>
      <w:r w:rsidR="005F1131" w:rsidRPr="00387397">
        <w:t xml:space="preserve"> on </w:t>
      </w:r>
      <w:r w:rsidR="00F4039A" w:rsidRPr="00387397">
        <w:t>private governance</w:t>
      </w:r>
      <w:r w:rsidR="005F1131" w:rsidRPr="00387397">
        <w:t xml:space="preserve"> </w:t>
      </w:r>
      <w:r w:rsidRPr="00387397">
        <w:t>where</w:t>
      </w:r>
      <w:r w:rsidR="00E707B8" w:rsidRPr="00387397">
        <w:t xml:space="preserve">, compared to </w:t>
      </w:r>
      <w:r w:rsidR="00891DFE">
        <w:t>public policy scholarship</w:t>
      </w:r>
      <w:r w:rsidR="00E707B8" w:rsidRPr="00387397">
        <w:t>,</w:t>
      </w:r>
      <w:r w:rsidR="007A3A57" w:rsidRPr="00387397">
        <w:t xml:space="preserve"> policy content has </w:t>
      </w:r>
      <w:r w:rsidR="005F1131" w:rsidRPr="00387397">
        <w:t xml:space="preserve">been given </w:t>
      </w:r>
      <w:r w:rsidR="00E10B1A" w:rsidRPr="00387397">
        <w:t xml:space="preserve">relatively less </w:t>
      </w:r>
      <w:r w:rsidR="005F1131" w:rsidRPr="00387397">
        <w:t>sys</w:t>
      </w:r>
      <w:r w:rsidR="007A3A57" w:rsidRPr="00387397">
        <w:t>tematic attention</w:t>
      </w:r>
      <w:r w:rsidR="00F4039A" w:rsidRPr="00387397">
        <w:t>.</w:t>
      </w:r>
    </w:p>
    <w:p w14:paraId="76829C6A" w14:textId="77777777" w:rsidR="000E778E" w:rsidRPr="00387397" w:rsidRDefault="000E778E" w:rsidP="00387397">
      <w:pPr>
        <w:spacing w:line="480" w:lineRule="auto"/>
        <w:rPr>
          <w:color w:val="000000" w:themeColor="text1"/>
        </w:rPr>
      </w:pPr>
    </w:p>
    <w:p w14:paraId="1B8FA856" w14:textId="5B975A2A" w:rsidR="001A065A" w:rsidRPr="00387397" w:rsidRDefault="002253F7" w:rsidP="00387397">
      <w:pPr>
        <w:spacing w:line="480" w:lineRule="auto"/>
      </w:pPr>
      <w:r w:rsidRPr="00387397">
        <w:t>In section 4, w</w:t>
      </w:r>
      <w:r w:rsidR="000E778E" w:rsidRPr="00387397">
        <w:t xml:space="preserve">e apply our framework </w:t>
      </w:r>
      <w:r w:rsidR="00DC578C" w:rsidRPr="00387397">
        <w:t xml:space="preserve">to </w:t>
      </w:r>
      <w:r w:rsidR="000E778E" w:rsidRPr="00387397">
        <w:t xml:space="preserve">competing private regulations in </w:t>
      </w:r>
      <w:r w:rsidRPr="00387397">
        <w:t>the forestry sector</w:t>
      </w:r>
      <w:r w:rsidR="000E778E" w:rsidRPr="00387397">
        <w:t xml:space="preserve">. </w:t>
      </w:r>
      <w:r w:rsidR="00167131" w:rsidRPr="00387397">
        <w:t xml:space="preserve">We </w:t>
      </w:r>
      <w:r w:rsidR="00A542B9" w:rsidRPr="00387397">
        <w:t>select</w:t>
      </w:r>
      <w:r w:rsidR="00167131" w:rsidRPr="00387397">
        <w:t xml:space="preserve"> </w:t>
      </w:r>
      <w:r w:rsidR="000E778E" w:rsidRPr="00387397">
        <w:t>the case of forest certification</w:t>
      </w:r>
      <w:r w:rsidR="00167131" w:rsidRPr="00387397">
        <w:t xml:space="preserve"> because </w:t>
      </w:r>
      <w:r w:rsidR="000E778E" w:rsidRPr="00387397">
        <w:t>of its long</w:t>
      </w:r>
      <w:r w:rsidR="00167131" w:rsidRPr="00387397">
        <w:t xml:space="preserve"> history</w:t>
      </w:r>
      <w:r w:rsidR="000E778E" w:rsidRPr="00387397">
        <w:t xml:space="preserve"> of private governance </w:t>
      </w:r>
      <w:r w:rsidR="00167131" w:rsidRPr="00387397">
        <w:t xml:space="preserve">and often highly polarized efforts among competing programs to achieve, or maintain, </w:t>
      </w:r>
      <w:r w:rsidR="000E778E" w:rsidRPr="00387397">
        <w:t>rulemaking</w:t>
      </w:r>
      <w:r w:rsidR="00167131" w:rsidRPr="00387397">
        <w:t xml:space="preserve"> authority.</w:t>
      </w:r>
      <w:r w:rsidRPr="00387397">
        <w:t xml:space="preserve"> </w:t>
      </w:r>
      <w:r w:rsidR="00BF70D3" w:rsidRPr="00387397">
        <w:rPr>
          <w:color w:val="000000" w:themeColor="text1"/>
        </w:rPr>
        <w:t xml:space="preserve">Applying </w:t>
      </w:r>
      <w:r w:rsidR="0085768A" w:rsidRPr="00387397">
        <w:rPr>
          <w:color w:val="000000" w:themeColor="text1"/>
        </w:rPr>
        <w:t xml:space="preserve">our </w:t>
      </w:r>
      <w:r w:rsidR="00BF70D3" w:rsidRPr="00387397">
        <w:rPr>
          <w:color w:val="000000" w:themeColor="text1"/>
        </w:rPr>
        <w:t>framework reveals a</w:t>
      </w:r>
      <w:r w:rsidR="000E778E" w:rsidRPr="00387397">
        <w:rPr>
          <w:color w:val="000000" w:themeColor="text1"/>
        </w:rPr>
        <w:t xml:space="preserve"> </w:t>
      </w:r>
      <w:r w:rsidR="00AD2400">
        <w:rPr>
          <w:color w:val="000000" w:themeColor="text1"/>
        </w:rPr>
        <w:t>pattern</w:t>
      </w:r>
      <w:r w:rsidR="00BF70D3" w:rsidRPr="00387397">
        <w:rPr>
          <w:color w:val="000000" w:themeColor="text1"/>
        </w:rPr>
        <w:t xml:space="preserve"> that </w:t>
      </w:r>
      <w:r w:rsidR="00C75CF3" w:rsidRPr="00387397">
        <w:rPr>
          <w:color w:val="000000" w:themeColor="text1"/>
        </w:rPr>
        <w:t>no study of which we are aware</w:t>
      </w:r>
      <w:r w:rsidR="00BF70D3" w:rsidRPr="00387397">
        <w:rPr>
          <w:color w:val="000000" w:themeColor="text1"/>
        </w:rPr>
        <w:t xml:space="preserve"> had predicted: </w:t>
      </w:r>
      <w:r w:rsidR="007A2368" w:rsidRPr="00387397">
        <w:rPr>
          <w:color w:val="000000" w:themeColor="text1"/>
        </w:rPr>
        <w:t xml:space="preserve">a </w:t>
      </w:r>
      <w:r w:rsidR="000E778E" w:rsidRPr="00387397">
        <w:rPr>
          <w:color w:val="000000" w:themeColor="text1"/>
        </w:rPr>
        <w:t xml:space="preserve">general </w:t>
      </w:r>
      <w:r w:rsidR="007A2368" w:rsidRPr="00387397">
        <w:rPr>
          <w:color w:val="000000" w:themeColor="text1"/>
        </w:rPr>
        <w:t xml:space="preserve">pattern of </w:t>
      </w:r>
      <w:r w:rsidR="000757CA" w:rsidRPr="00387397">
        <w:rPr>
          <w:color w:val="000000" w:themeColor="text1"/>
        </w:rPr>
        <w:t>“</w:t>
      </w:r>
      <w:r w:rsidR="00BF70D3" w:rsidRPr="00387397">
        <w:rPr>
          <w:color w:val="000000" w:themeColor="text1"/>
        </w:rPr>
        <w:t>upward</w:t>
      </w:r>
      <w:r w:rsidR="00891DFE">
        <w:rPr>
          <w:color w:val="000000" w:themeColor="text1"/>
        </w:rPr>
        <w:t>ly</w:t>
      </w:r>
      <w:r w:rsidR="00BF70D3" w:rsidRPr="00387397">
        <w:rPr>
          <w:color w:val="000000" w:themeColor="text1"/>
        </w:rPr>
        <w:t xml:space="preserve"> </w:t>
      </w:r>
      <w:r w:rsidR="00891DFE">
        <w:rPr>
          <w:color w:val="000000" w:themeColor="text1"/>
        </w:rPr>
        <w:t>diverging</w:t>
      </w:r>
      <w:r w:rsidR="000757CA" w:rsidRPr="00387397">
        <w:rPr>
          <w:color w:val="000000" w:themeColor="text1"/>
        </w:rPr>
        <w:t>”</w:t>
      </w:r>
      <w:r w:rsidR="0085768A" w:rsidRPr="00387397">
        <w:rPr>
          <w:color w:val="000000" w:themeColor="text1"/>
        </w:rPr>
        <w:t xml:space="preserve"> </w:t>
      </w:r>
      <w:r w:rsidR="00D40112" w:rsidRPr="00387397">
        <w:rPr>
          <w:color w:val="000000" w:themeColor="text1"/>
        </w:rPr>
        <w:t xml:space="preserve">stringency when comparing </w:t>
      </w:r>
      <w:r w:rsidR="0085768A" w:rsidRPr="00387397">
        <w:rPr>
          <w:color w:val="000000" w:themeColor="text1"/>
        </w:rPr>
        <w:t xml:space="preserve">the two major </w:t>
      </w:r>
      <w:r w:rsidR="00A542B9" w:rsidRPr="00387397">
        <w:rPr>
          <w:color w:val="000000" w:themeColor="text1"/>
        </w:rPr>
        <w:t xml:space="preserve">U.S. </w:t>
      </w:r>
      <w:r w:rsidR="0085768A" w:rsidRPr="00387397">
        <w:rPr>
          <w:color w:val="000000" w:themeColor="text1"/>
        </w:rPr>
        <w:t>national-level</w:t>
      </w:r>
      <w:r w:rsidR="00C75CF3" w:rsidRPr="00387397">
        <w:rPr>
          <w:color w:val="000000" w:themeColor="text1"/>
        </w:rPr>
        <w:t xml:space="preserve"> forestry certification</w:t>
      </w:r>
      <w:r w:rsidR="0085768A" w:rsidRPr="00387397">
        <w:rPr>
          <w:color w:val="000000" w:themeColor="text1"/>
        </w:rPr>
        <w:t xml:space="preserve"> programs</w:t>
      </w:r>
      <w:r w:rsidR="00D40112" w:rsidRPr="00387397">
        <w:rPr>
          <w:color w:val="000000" w:themeColor="text1"/>
        </w:rPr>
        <w:t xml:space="preserve"> on prescriptiveness</w:t>
      </w:r>
      <w:r w:rsidR="00BF70D3" w:rsidRPr="00387397">
        <w:rPr>
          <w:color w:val="000000" w:themeColor="text1"/>
        </w:rPr>
        <w:t>. T</w:t>
      </w:r>
      <w:r w:rsidR="00267F40" w:rsidRPr="00387397">
        <w:rPr>
          <w:color w:val="000000" w:themeColor="text1"/>
        </w:rPr>
        <w:t xml:space="preserve">he </w:t>
      </w:r>
      <w:del w:id="6" w:author="Cashore, Benjamin" w:date="2019-03-09T14:08:00Z">
        <w:r w:rsidR="00D465EE" w:rsidRPr="00387397" w:rsidDel="00DD7268">
          <w:rPr>
            <w:color w:val="000000" w:themeColor="text1"/>
          </w:rPr>
          <w:delText xml:space="preserve">activist-backed </w:delText>
        </w:r>
      </w:del>
      <w:r w:rsidR="00C76E44" w:rsidRPr="00387397">
        <w:rPr>
          <w:color w:val="000000" w:themeColor="text1"/>
        </w:rPr>
        <w:t>program</w:t>
      </w:r>
      <w:r w:rsidR="00D465EE" w:rsidRPr="00387397">
        <w:rPr>
          <w:color w:val="000000" w:themeColor="text1"/>
        </w:rPr>
        <w:t xml:space="preserve"> </w:t>
      </w:r>
      <w:ins w:id="7" w:author="Cashore, Benjamin" w:date="2019-03-09T14:09:00Z">
        <w:r w:rsidR="00273F10">
          <w:rPr>
            <w:color w:val="000000" w:themeColor="text1"/>
          </w:rPr>
          <w:t xml:space="preserve">with widespread initial support by </w:t>
        </w:r>
      </w:ins>
      <w:ins w:id="8" w:author="Cashore, Benjamin" w:date="2019-03-09T14:08:00Z">
        <w:r w:rsidR="00DD7268">
          <w:rPr>
            <w:color w:val="000000" w:themeColor="text1"/>
          </w:rPr>
          <w:t xml:space="preserve">activists </w:t>
        </w:r>
      </w:ins>
      <w:r w:rsidR="00267F40" w:rsidRPr="00387397">
        <w:rPr>
          <w:color w:val="000000" w:themeColor="text1"/>
        </w:rPr>
        <w:t>start</w:t>
      </w:r>
      <w:r w:rsidR="00D465EE" w:rsidRPr="00387397">
        <w:rPr>
          <w:color w:val="000000" w:themeColor="text1"/>
        </w:rPr>
        <w:t>ed</w:t>
      </w:r>
      <w:r w:rsidR="00267F40" w:rsidRPr="00387397">
        <w:rPr>
          <w:color w:val="000000" w:themeColor="text1"/>
        </w:rPr>
        <w:t xml:space="preserve"> at </w:t>
      </w:r>
      <w:r w:rsidR="00D465EE" w:rsidRPr="00387397">
        <w:rPr>
          <w:color w:val="000000" w:themeColor="text1"/>
        </w:rPr>
        <w:t xml:space="preserve">a </w:t>
      </w:r>
      <w:r w:rsidR="00267F40" w:rsidRPr="00387397">
        <w:rPr>
          <w:color w:val="000000" w:themeColor="text1"/>
        </w:rPr>
        <w:t>higher</w:t>
      </w:r>
      <w:r w:rsidR="00CE3111" w:rsidRPr="00387397">
        <w:rPr>
          <w:color w:val="000000" w:themeColor="text1"/>
        </w:rPr>
        <w:t xml:space="preserve"> overall</w:t>
      </w:r>
      <w:r w:rsidR="00267F40" w:rsidRPr="00387397">
        <w:rPr>
          <w:color w:val="000000" w:themeColor="text1"/>
        </w:rPr>
        <w:t xml:space="preserve"> lev</w:t>
      </w:r>
      <w:r w:rsidR="00120E02" w:rsidRPr="00387397">
        <w:rPr>
          <w:color w:val="000000" w:themeColor="text1"/>
        </w:rPr>
        <w:t>el</w:t>
      </w:r>
      <w:r w:rsidR="00D465EE" w:rsidRPr="00387397">
        <w:rPr>
          <w:color w:val="000000" w:themeColor="text1"/>
        </w:rPr>
        <w:t xml:space="preserve"> of prescriptiveness and</w:t>
      </w:r>
      <w:r w:rsidR="00120E02" w:rsidRPr="00387397">
        <w:rPr>
          <w:color w:val="000000" w:themeColor="text1"/>
        </w:rPr>
        <w:t xml:space="preserve"> increased on more key issues</w:t>
      </w:r>
      <w:r w:rsidR="00D465EE" w:rsidRPr="00387397">
        <w:rPr>
          <w:color w:val="000000" w:themeColor="text1"/>
        </w:rPr>
        <w:t xml:space="preserve"> than </w:t>
      </w:r>
      <w:ins w:id="9" w:author="Cashore, Benjamin" w:date="2019-03-09T14:09:00Z">
        <w:r w:rsidR="00782F26">
          <w:rPr>
            <w:color w:val="000000" w:themeColor="text1"/>
          </w:rPr>
          <w:t xml:space="preserve">those </w:t>
        </w:r>
        <w:commentRangeStart w:id="10"/>
        <w:r w:rsidR="00782F26">
          <w:rPr>
            <w:color w:val="000000" w:themeColor="text1"/>
          </w:rPr>
          <w:t xml:space="preserve">standards from </w:t>
        </w:r>
      </w:ins>
      <w:ins w:id="11" w:author="Cashore, Benjamin" w:date="2019-03-09T14:10:00Z">
        <w:r w:rsidR="00782F26">
          <w:rPr>
            <w:color w:val="000000" w:themeColor="text1"/>
          </w:rPr>
          <w:t xml:space="preserve">the </w:t>
        </w:r>
      </w:ins>
      <w:del w:id="12" w:author="Cashore, Benjamin" w:date="2019-03-09T14:09:00Z">
        <w:r w:rsidR="00D465EE" w:rsidRPr="00387397" w:rsidDel="001B1134">
          <w:rPr>
            <w:color w:val="000000" w:themeColor="text1"/>
          </w:rPr>
          <w:delText xml:space="preserve">the industry-backed </w:delText>
        </w:r>
      </w:del>
      <w:r w:rsidR="00D465EE" w:rsidRPr="00387397">
        <w:rPr>
          <w:color w:val="000000" w:themeColor="text1"/>
        </w:rPr>
        <w:t>program</w:t>
      </w:r>
      <w:ins w:id="13" w:author="Cashore, Benjamin" w:date="2019-03-09T14:09:00Z">
        <w:r w:rsidR="001B1134">
          <w:rPr>
            <w:color w:val="000000" w:themeColor="text1"/>
          </w:rPr>
          <w:t xml:space="preserve"> created, and back, by most industrial firms and their association</w:t>
        </w:r>
      </w:ins>
      <w:ins w:id="14" w:author="Cashore, Benjamin" w:date="2019-03-09T14:10:00Z">
        <w:r w:rsidR="00782F26">
          <w:rPr>
            <w:color w:val="000000" w:themeColor="text1"/>
          </w:rPr>
          <w:t>.</w:t>
        </w:r>
      </w:ins>
      <w:commentRangeEnd w:id="10"/>
      <w:r w:rsidR="003B55C7">
        <w:rPr>
          <w:rStyle w:val="CommentReference"/>
          <w:rFonts w:asciiTheme="minorHAnsi" w:hAnsiTheme="minorHAnsi" w:cstheme="minorBidi"/>
        </w:rPr>
        <w:commentReference w:id="10"/>
      </w:r>
      <w:ins w:id="15" w:author="Cashore, Benjamin" w:date="2019-03-09T14:10:00Z">
        <w:r w:rsidR="00782F26">
          <w:rPr>
            <w:color w:val="000000" w:themeColor="text1"/>
          </w:rPr>
          <w:t xml:space="preserve"> This</w:t>
        </w:r>
      </w:ins>
      <w:del w:id="16" w:author="Cashore, Benjamin" w:date="2019-03-09T14:10:00Z">
        <w:r w:rsidR="00267F40" w:rsidRPr="00387397" w:rsidDel="00782F26">
          <w:rPr>
            <w:color w:val="000000" w:themeColor="text1"/>
          </w:rPr>
          <w:delText>,</w:delText>
        </w:r>
      </w:del>
      <w:r w:rsidR="00267F40" w:rsidRPr="00387397">
        <w:rPr>
          <w:color w:val="000000" w:themeColor="text1"/>
        </w:rPr>
        <w:t xml:space="preserve"> </w:t>
      </w:r>
      <w:r w:rsidR="001F18A6" w:rsidRPr="00387397">
        <w:rPr>
          <w:color w:val="000000" w:themeColor="text1"/>
        </w:rPr>
        <w:t>produc</w:t>
      </w:r>
      <w:ins w:id="17" w:author="Cashore, Benjamin" w:date="2019-03-09T14:10:00Z">
        <w:r w:rsidR="00782F26">
          <w:rPr>
            <w:color w:val="000000" w:themeColor="text1"/>
          </w:rPr>
          <w:t>ed</w:t>
        </w:r>
      </w:ins>
      <w:del w:id="18" w:author="Cashore, Benjamin" w:date="2019-03-09T14:10:00Z">
        <w:r w:rsidR="001F18A6" w:rsidRPr="00387397" w:rsidDel="00782F26">
          <w:rPr>
            <w:color w:val="000000" w:themeColor="text1"/>
          </w:rPr>
          <w:delText>ing</w:delText>
        </w:r>
      </w:del>
      <w:r w:rsidR="001F18A6" w:rsidRPr="00387397">
        <w:rPr>
          <w:color w:val="000000" w:themeColor="text1"/>
        </w:rPr>
        <w:t xml:space="preserve"> a pattern where</w:t>
      </w:r>
      <w:r w:rsidR="004F4EFF" w:rsidRPr="00387397">
        <w:rPr>
          <w:color w:val="000000" w:themeColor="text1"/>
        </w:rPr>
        <w:t xml:space="preserve"> both programs </w:t>
      </w:r>
      <w:r w:rsidR="00A542B9" w:rsidRPr="00387397">
        <w:rPr>
          <w:color w:val="000000" w:themeColor="text1"/>
        </w:rPr>
        <w:t>“</w:t>
      </w:r>
      <w:r w:rsidR="001F18A6" w:rsidRPr="00387397">
        <w:rPr>
          <w:color w:val="000000" w:themeColor="text1"/>
        </w:rPr>
        <w:t>ratchet</w:t>
      </w:r>
      <w:r w:rsidR="00A542B9" w:rsidRPr="00387397">
        <w:rPr>
          <w:color w:val="000000" w:themeColor="text1"/>
        </w:rPr>
        <w:t xml:space="preserve"> up”</w:t>
      </w:r>
      <w:r w:rsidR="00774B3B" w:rsidRPr="00387397">
        <w:rPr>
          <w:color w:val="000000" w:themeColor="text1"/>
        </w:rPr>
        <w:t xml:space="preserve"> but also diverge in prescriptiveness</w:t>
      </w:r>
      <w:r w:rsidR="00323C02" w:rsidRPr="00387397">
        <w:rPr>
          <w:color w:val="000000" w:themeColor="text1"/>
        </w:rPr>
        <w:t xml:space="preserve">. </w:t>
      </w:r>
      <w:ins w:id="19" w:author="Cashore, Benjamin" w:date="2019-03-09T14:10:00Z">
        <w:r w:rsidR="00782F26">
          <w:rPr>
            <w:color w:val="000000" w:themeColor="text1"/>
          </w:rPr>
          <w:t xml:space="preserve">Our framework also allows us to conduct an </w:t>
        </w:r>
      </w:ins>
      <w:del w:id="20" w:author="Cashore, Benjamin" w:date="2019-03-09T14:10:00Z">
        <w:r w:rsidR="008E51A4" w:rsidRPr="00387397" w:rsidDel="00782F26">
          <w:rPr>
            <w:color w:val="000000" w:themeColor="text1"/>
          </w:rPr>
          <w:delText xml:space="preserve">Through </w:delText>
        </w:r>
      </w:del>
      <w:r w:rsidR="008E51A4" w:rsidRPr="00387397">
        <w:rPr>
          <w:color w:val="000000" w:themeColor="text1"/>
        </w:rPr>
        <w:t xml:space="preserve">issue-by-issue </w:t>
      </w:r>
      <w:r w:rsidR="000E778E" w:rsidRPr="00387397">
        <w:rPr>
          <w:color w:val="000000" w:themeColor="text1"/>
        </w:rPr>
        <w:t xml:space="preserve">qualitative </w:t>
      </w:r>
      <w:r w:rsidR="008E51A4" w:rsidRPr="00387397">
        <w:rPr>
          <w:color w:val="000000" w:themeColor="text1"/>
        </w:rPr>
        <w:t>comparison</w:t>
      </w:r>
      <w:r w:rsidR="000E778E" w:rsidRPr="00387397">
        <w:rPr>
          <w:color w:val="000000" w:themeColor="text1"/>
        </w:rPr>
        <w:t xml:space="preserve"> of </w:t>
      </w:r>
      <w:r w:rsidR="00D025B1" w:rsidRPr="00387397">
        <w:rPr>
          <w:color w:val="000000" w:themeColor="text1"/>
        </w:rPr>
        <w:t>specific requirements</w:t>
      </w:r>
      <w:ins w:id="21" w:author="Cashore, Benjamin" w:date="2019-03-09T14:10:00Z">
        <w:r w:rsidR="00782F26">
          <w:rPr>
            <w:color w:val="000000" w:themeColor="text1"/>
          </w:rPr>
          <w:t xml:space="preserve"> to assess how </w:t>
        </w:r>
      </w:ins>
      <w:del w:id="22" w:author="Cashore, Benjamin" w:date="2019-03-09T14:10:00Z">
        <w:r w:rsidR="007F38C6" w:rsidRPr="00387397" w:rsidDel="00782F26">
          <w:rPr>
            <w:color w:val="000000" w:themeColor="text1"/>
          </w:rPr>
          <w:delText xml:space="preserve">, </w:delText>
        </w:r>
        <w:r w:rsidR="000230CA" w:rsidRPr="00387397" w:rsidDel="00782F26">
          <w:rPr>
            <w:color w:val="000000" w:themeColor="text1"/>
          </w:rPr>
          <w:delText xml:space="preserve">we </w:delText>
        </w:r>
        <w:r w:rsidR="00994710" w:rsidRPr="00387397" w:rsidDel="00782F26">
          <w:rPr>
            <w:color w:val="000000" w:themeColor="text1"/>
          </w:rPr>
          <w:delText>also</w:delText>
        </w:r>
        <w:r w:rsidR="000230CA" w:rsidRPr="00387397" w:rsidDel="00782F26">
          <w:rPr>
            <w:color w:val="000000" w:themeColor="text1"/>
          </w:rPr>
          <w:delText xml:space="preserve"> reflect on </w:delText>
        </w:r>
        <w:r w:rsidR="007E22AB" w:rsidRPr="00387397" w:rsidDel="00782F26">
          <w:rPr>
            <w:color w:val="000000" w:themeColor="text1"/>
          </w:rPr>
          <w:delText xml:space="preserve">the </w:delText>
        </w:r>
      </w:del>
      <w:r w:rsidR="00994710" w:rsidRPr="00387397">
        <w:rPr>
          <w:color w:val="000000" w:themeColor="text1"/>
        </w:rPr>
        <w:t xml:space="preserve">substantive </w:t>
      </w:r>
      <w:ins w:id="23" w:author="Cashore, Benjamin" w:date="2019-03-09T14:10:00Z">
        <w:r w:rsidR="00782F26">
          <w:rPr>
            <w:color w:val="000000" w:themeColor="text1"/>
          </w:rPr>
          <w:t xml:space="preserve">requirements </w:t>
        </w:r>
      </w:ins>
      <w:del w:id="24" w:author="Cashore, Benjamin" w:date="2019-03-09T14:10:00Z">
        <w:r w:rsidR="00994710" w:rsidRPr="00387397" w:rsidDel="00782F26">
          <w:rPr>
            <w:color w:val="000000" w:themeColor="text1"/>
          </w:rPr>
          <w:delText>nature</w:delText>
        </w:r>
        <w:r w:rsidR="000230CA" w:rsidRPr="00387397" w:rsidDel="00782F26">
          <w:rPr>
            <w:color w:val="000000" w:themeColor="text1"/>
          </w:rPr>
          <w:delText xml:space="preserve"> of </w:delText>
        </w:r>
      </w:del>
      <w:r w:rsidR="000230CA" w:rsidRPr="00387397">
        <w:rPr>
          <w:color w:val="000000" w:themeColor="text1"/>
        </w:rPr>
        <w:t>change</w:t>
      </w:r>
      <w:ins w:id="25" w:author="Cashore, Benjamin" w:date="2019-03-09T14:10:00Z">
        <w:r w:rsidR="00782F26">
          <w:rPr>
            <w:color w:val="000000" w:themeColor="text1"/>
          </w:rPr>
          <w:t>d</w:t>
        </w:r>
      </w:ins>
      <w:r w:rsidR="000230CA" w:rsidRPr="00387397">
        <w:rPr>
          <w:color w:val="000000" w:themeColor="text1"/>
        </w:rPr>
        <w:t xml:space="preserve"> over time.</w:t>
      </w:r>
      <w:r w:rsidR="00267F40" w:rsidRPr="00387397">
        <w:rPr>
          <w:color w:val="000000" w:themeColor="text1"/>
        </w:rPr>
        <w:t xml:space="preserve"> </w:t>
      </w:r>
      <w:ins w:id="26" w:author="Cashore, Benjamin" w:date="2019-03-09T14:10:00Z">
        <w:r w:rsidR="00D73C39">
          <w:rPr>
            <w:color w:val="000000" w:themeColor="text1"/>
          </w:rPr>
          <w:t xml:space="preserve">We find that </w:t>
        </w:r>
      </w:ins>
      <w:del w:id="27" w:author="Cashore, Benjamin" w:date="2019-03-09T14:11:00Z">
        <w:r w:rsidR="00267F40" w:rsidRPr="00387397" w:rsidDel="00D73C39">
          <w:rPr>
            <w:color w:val="000000" w:themeColor="text1"/>
          </w:rPr>
          <w:delText>For example,</w:delText>
        </w:r>
        <w:r w:rsidR="003A4075" w:rsidRPr="00387397" w:rsidDel="00D73C39">
          <w:rPr>
            <w:color w:val="000000" w:themeColor="text1"/>
          </w:rPr>
          <w:delText xml:space="preserve"> </w:delText>
        </w:r>
      </w:del>
      <w:r w:rsidR="00735013" w:rsidRPr="00387397">
        <w:rPr>
          <w:color w:val="000000" w:themeColor="text1"/>
        </w:rPr>
        <w:t>in 2010, each program change</w:t>
      </w:r>
      <w:r w:rsidR="0012515D" w:rsidRPr="00387397">
        <w:rPr>
          <w:color w:val="000000" w:themeColor="text1"/>
        </w:rPr>
        <w:t>d</w:t>
      </w:r>
      <w:r w:rsidR="00735013" w:rsidRPr="00387397">
        <w:rPr>
          <w:color w:val="000000" w:themeColor="text1"/>
        </w:rPr>
        <w:t xml:space="preserve"> most on issues </w:t>
      </w:r>
      <w:r w:rsidR="0028639A" w:rsidRPr="00387397">
        <w:rPr>
          <w:color w:val="000000" w:themeColor="text1"/>
        </w:rPr>
        <w:t>where</w:t>
      </w:r>
      <w:r w:rsidR="00735013" w:rsidRPr="00387397">
        <w:rPr>
          <w:color w:val="000000" w:themeColor="text1"/>
        </w:rPr>
        <w:t xml:space="preserve"> </w:t>
      </w:r>
      <w:r w:rsidR="0028639A" w:rsidRPr="00387397">
        <w:rPr>
          <w:color w:val="000000" w:themeColor="text1"/>
        </w:rPr>
        <w:t>it</w:t>
      </w:r>
      <w:r w:rsidR="00735013" w:rsidRPr="00387397">
        <w:rPr>
          <w:color w:val="000000" w:themeColor="text1"/>
        </w:rPr>
        <w:t xml:space="preserve"> already had the more prescriptive requirements</w:t>
      </w:r>
      <w:r w:rsidR="00CE3111" w:rsidRPr="00387397">
        <w:rPr>
          <w:color w:val="000000" w:themeColor="text1"/>
        </w:rPr>
        <w:t xml:space="preserve"> (ecological issues for the </w:t>
      </w:r>
      <w:del w:id="28" w:author="Cashore, Benjamin" w:date="2019-03-09T14:11:00Z">
        <w:r w:rsidR="00CE3111" w:rsidRPr="00387397" w:rsidDel="00D73C39">
          <w:rPr>
            <w:color w:val="000000" w:themeColor="text1"/>
          </w:rPr>
          <w:delText xml:space="preserve">activist-backed </w:delText>
        </w:r>
      </w:del>
      <w:r w:rsidR="00CE3111" w:rsidRPr="00387397">
        <w:rPr>
          <w:color w:val="000000" w:themeColor="text1"/>
        </w:rPr>
        <w:t xml:space="preserve">program </w:t>
      </w:r>
      <w:ins w:id="29" w:author="Cashore, Benjamin" w:date="2019-03-09T14:11:00Z">
        <w:r w:rsidR="00D73C39">
          <w:rPr>
            <w:color w:val="000000" w:themeColor="text1"/>
          </w:rPr>
          <w:t xml:space="preserve">backed by most activists </w:t>
        </w:r>
      </w:ins>
      <w:r w:rsidR="00CE3111" w:rsidRPr="00387397">
        <w:rPr>
          <w:color w:val="000000" w:themeColor="text1"/>
        </w:rPr>
        <w:t xml:space="preserve">and </w:t>
      </w:r>
      <w:r w:rsidR="00B877C6">
        <w:rPr>
          <w:color w:val="000000" w:themeColor="text1"/>
        </w:rPr>
        <w:t>forestry-sector</w:t>
      </w:r>
      <w:r w:rsidR="00B877C6" w:rsidRPr="00387397">
        <w:rPr>
          <w:color w:val="000000" w:themeColor="text1"/>
        </w:rPr>
        <w:t xml:space="preserve"> </w:t>
      </w:r>
      <w:r w:rsidR="00CE3111" w:rsidRPr="00387397">
        <w:rPr>
          <w:color w:val="000000" w:themeColor="text1"/>
        </w:rPr>
        <w:t xml:space="preserve">capacity issues </w:t>
      </w:r>
      <w:ins w:id="30" w:author="Cashore, Benjamin" w:date="2019-03-09T14:11:00Z">
        <w:r w:rsidR="00D73C39">
          <w:rPr>
            <w:color w:val="000000" w:themeColor="text1"/>
          </w:rPr>
          <w:t xml:space="preserve">created by </w:t>
        </w:r>
      </w:ins>
      <w:ins w:id="31" w:author="Cashore, Benjamin" w:date="2019-03-09T14:13:00Z">
        <w:r w:rsidR="004F47DE">
          <w:rPr>
            <w:color w:val="000000" w:themeColor="text1"/>
          </w:rPr>
          <w:t xml:space="preserve">the </w:t>
        </w:r>
      </w:ins>
      <w:del w:id="32" w:author="Cashore, Benjamin" w:date="2019-03-09T14:11:00Z">
        <w:r w:rsidR="00CE3111" w:rsidRPr="00387397" w:rsidDel="00D73C39">
          <w:rPr>
            <w:color w:val="000000" w:themeColor="text1"/>
          </w:rPr>
          <w:delText xml:space="preserve">for the </w:delText>
        </w:r>
      </w:del>
      <w:r w:rsidR="00CE3111" w:rsidRPr="00387397">
        <w:rPr>
          <w:color w:val="000000" w:themeColor="text1"/>
        </w:rPr>
        <w:t>industry</w:t>
      </w:r>
      <w:ins w:id="33" w:author="Cashore, Benjamin" w:date="2019-03-09T14:13:00Z">
        <w:r w:rsidR="004F47DE">
          <w:rPr>
            <w:color w:val="000000" w:themeColor="text1"/>
          </w:rPr>
          <w:t xml:space="preserve"> association</w:t>
        </w:r>
      </w:ins>
      <w:del w:id="34" w:author="Cashore, Benjamin" w:date="2019-03-09T14:13:00Z">
        <w:r w:rsidR="00CE3111" w:rsidRPr="00387397" w:rsidDel="004F47DE">
          <w:rPr>
            <w:color w:val="000000" w:themeColor="text1"/>
          </w:rPr>
          <w:delText>-backed program</w:delText>
        </w:r>
      </w:del>
      <w:r w:rsidR="00CE3111" w:rsidRPr="00387397">
        <w:rPr>
          <w:color w:val="000000" w:themeColor="text1"/>
        </w:rPr>
        <w:t>)</w:t>
      </w:r>
      <w:r w:rsidR="00B877C6">
        <w:rPr>
          <w:color w:val="000000" w:themeColor="text1"/>
        </w:rPr>
        <w:t xml:space="preserve">. </w:t>
      </w:r>
      <w:ins w:id="35" w:author="Cashore, Benjamin" w:date="2019-03-09T14:13:00Z">
        <w:r w:rsidR="006528C4">
          <w:rPr>
            <w:color w:val="000000" w:themeColor="text1"/>
          </w:rPr>
          <w:t xml:space="preserve">However </w:t>
        </w:r>
      </w:ins>
      <w:del w:id="36" w:author="Cashore, Benjamin" w:date="2019-03-09T14:13:00Z">
        <w:r w:rsidR="00B877C6" w:rsidDel="006528C4">
          <w:rPr>
            <w:color w:val="000000" w:themeColor="text1"/>
          </w:rPr>
          <w:delText>B</w:delText>
        </w:r>
        <w:r w:rsidR="00735013" w:rsidRPr="00387397" w:rsidDel="006528C4">
          <w:rPr>
            <w:color w:val="000000" w:themeColor="text1"/>
          </w:rPr>
          <w:delText xml:space="preserve">ut </w:delText>
        </w:r>
      </w:del>
      <w:r w:rsidR="003A4075" w:rsidRPr="00387397">
        <w:rPr>
          <w:color w:val="000000" w:themeColor="text1"/>
        </w:rPr>
        <w:t>in 2015,</w:t>
      </w:r>
      <w:r w:rsidR="00267F40" w:rsidRPr="00387397">
        <w:rPr>
          <w:color w:val="000000" w:themeColor="text1"/>
        </w:rPr>
        <w:t xml:space="preserve"> the industry-</w:t>
      </w:r>
      <w:r w:rsidR="000030A9" w:rsidRPr="00387397">
        <w:rPr>
          <w:color w:val="000000" w:themeColor="text1"/>
        </w:rPr>
        <w:t xml:space="preserve">backed </w:t>
      </w:r>
      <w:r w:rsidR="00267F40" w:rsidRPr="00387397">
        <w:rPr>
          <w:color w:val="000000" w:themeColor="text1"/>
        </w:rPr>
        <w:t>program adopted</w:t>
      </w:r>
      <w:r w:rsidR="003A4075" w:rsidRPr="00387397">
        <w:rPr>
          <w:color w:val="000000" w:themeColor="text1"/>
        </w:rPr>
        <w:t xml:space="preserve"> </w:t>
      </w:r>
      <w:r w:rsidR="00CB4288" w:rsidRPr="00387397">
        <w:rPr>
          <w:color w:val="000000" w:themeColor="text1"/>
        </w:rPr>
        <w:t>requirements on several</w:t>
      </w:r>
      <w:r w:rsidR="00CE3111" w:rsidRPr="00387397">
        <w:rPr>
          <w:color w:val="000000" w:themeColor="text1"/>
        </w:rPr>
        <w:t xml:space="preserve"> ecological</w:t>
      </w:r>
      <w:r w:rsidR="00CB4288" w:rsidRPr="00387397">
        <w:rPr>
          <w:color w:val="000000" w:themeColor="text1"/>
        </w:rPr>
        <w:t xml:space="preserve"> issues</w:t>
      </w:r>
      <w:r w:rsidR="00BD5DE0" w:rsidRPr="00387397">
        <w:rPr>
          <w:color w:val="000000" w:themeColor="text1"/>
        </w:rPr>
        <w:t xml:space="preserve"> </w:t>
      </w:r>
      <w:r w:rsidR="00CB4288" w:rsidRPr="00387397">
        <w:rPr>
          <w:color w:val="000000" w:themeColor="text1"/>
        </w:rPr>
        <w:t xml:space="preserve">that </w:t>
      </w:r>
      <w:r w:rsidR="00CE3111" w:rsidRPr="00387397">
        <w:rPr>
          <w:color w:val="000000" w:themeColor="text1"/>
        </w:rPr>
        <w:t xml:space="preserve">were historically </w:t>
      </w:r>
      <w:r w:rsidRPr="00387397">
        <w:rPr>
          <w:color w:val="000000" w:themeColor="text1"/>
        </w:rPr>
        <w:t xml:space="preserve">emphasized by </w:t>
      </w:r>
      <w:r w:rsidR="004F119A">
        <w:rPr>
          <w:color w:val="000000" w:themeColor="text1"/>
        </w:rPr>
        <w:t>its competitor</w:t>
      </w:r>
      <w:r w:rsidR="00267F40" w:rsidRPr="00387397">
        <w:rPr>
          <w:color w:val="000000" w:themeColor="text1"/>
        </w:rPr>
        <w:t>.</w:t>
      </w:r>
      <w:r w:rsidR="005C5C8F" w:rsidRPr="00387397">
        <w:rPr>
          <w:color w:val="000000" w:themeColor="text1"/>
        </w:rPr>
        <w:t xml:space="preserve"> </w:t>
      </w:r>
      <w:r w:rsidR="00994710" w:rsidRPr="00387397">
        <w:rPr>
          <w:color w:val="000000" w:themeColor="text1"/>
        </w:rPr>
        <w:t>T</w:t>
      </w:r>
      <w:r w:rsidR="009D314D" w:rsidRPr="00387397">
        <w:rPr>
          <w:color w:val="000000" w:themeColor="text1"/>
        </w:rPr>
        <w:t xml:space="preserve">hese findings </w:t>
      </w:r>
      <w:r w:rsidR="008E51A4" w:rsidRPr="00387397">
        <w:rPr>
          <w:color w:val="000000" w:themeColor="text1"/>
        </w:rPr>
        <w:t xml:space="preserve">and resulting </w:t>
      </w:r>
      <w:r w:rsidR="00CE3111" w:rsidRPr="00387397">
        <w:rPr>
          <w:color w:val="000000" w:themeColor="text1"/>
        </w:rPr>
        <w:t xml:space="preserve">new </w:t>
      </w:r>
      <w:r w:rsidR="008E51A4" w:rsidRPr="00387397">
        <w:rPr>
          <w:color w:val="000000" w:themeColor="text1"/>
        </w:rPr>
        <w:t xml:space="preserve">empirical puzzles </w:t>
      </w:r>
      <w:ins w:id="37" w:author="Cashore, Benjamin" w:date="2019-03-09T14:13:00Z">
        <w:r w:rsidR="0081669B">
          <w:rPr>
            <w:color w:val="000000" w:themeColor="text1"/>
          </w:rPr>
          <w:t xml:space="preserve">that confront existing theories and </w:t>
        </w:r>
      </w:ins>
      <w:r w:rsidR="009D314D" w:rsidRPr="00387397">
        <w:rPr>
          <w:color w:val="000000" w:themeColor="text1"/>
        </w:rPr>
        <w:t xml:space="preserve">highlight the importance of </w:t>
      </w:r>
      <w:r w:rsidR="00EA721E" w:rsidRPr="00387397">
        <w:rPr>
          <w:color w:val="000000" w:themeColor="text1"/>
        </w:rPr>
        <w:t>careful</w:t>
      </w:r>
      <w:r w:rsidR="009D314D" w:rsidRPr="00387397">
        <w:rPr>
          <w:color w:val="000000" w:themeColor="text1"/>
        </w:rPr>
        <w:t xml:space="preserve"> </w:t>
      </w:r>
      <w:r w:rsidR="00267F40" w:rsidRPr="00387397">
        <w:rPr>
          <w:color w:val="000000" w:themeColor="text1"/>
        </w:rPr>
        <w:t>measurement</w:t>
      </w:r>
      <w:r w:rsidR="009D314D" w:rsidRPr="00387397">
        <w:rPr>
          <w:color w:val="000000" w:themeColor="text1"/>
        </w:rPr>
        <w:t xml:space="preserve"> </w:t>
      </w:r>
      <w:r w:rsidR="00056BDC" w:rsidRPr="00387397">
        <w:rPr>
          <w:color w:val="000000" w:themeColor="text1"/>
        </w:rPr>
        <w:t>and</w:t>
      </w:r>
      <w:r w:rsidR="009D314D" w:rsidRPr="00387397">
        <w:rPr>
          <w:color w:val="000000" w:themeColor="text1"/>
        </w:rPr>
        <w:t xml:space="preserve"> </w:t>
      </w:r>
      <w:r w:rsidR="00056BDC" w:rsidRPr="00387397">
        <w:rPr>
          <w:color w:val="000000" w:themeColor="text1"/>
        </w:rPr>
        <w:t>offer</w:t>
      </w:r>
      <w:r w:rsidR="009D314D" w:rsidRPr="00387397">
        <w:rPr>
          <w:color w:val="000000" w:themeColor="text1"/>
        </w:rPr>
        <w:t xml:space="preserve"> </w:t>
      </w:r>
      <w:ins w:id="38" w:author="Cashore, Benjamin" w:date="2019-03-09T14:13:00Z">
        <w:r w:rsidR="0081669B">
          <w:rPr>
            <w:color w:val="000000" w:themeColor="text1"/>
          </w:rPr>
          <w:t xml:space="preserve">important </w:t>
        </w:r>
      </w:ins>
      <w:del w:id="39" w:author="Cashore, Benjamin" w:date="2019-03-09T14:13:00Z">
        <w:r w:rsidR="009D314D" w:rsidRPr="00387397" w:rsidDel="0081669B">
          <w:rPr>
            <w:color w:val="000000" w:themeColor="text1"/>
          </w:rPr>
          <w:delText>e</w:delText>
        </w:r>
        <w:r w:rsidR="001A065A" w:rsidRPr="00387397" w:rsidDel="0081669B">
          <w:rPr>
            <w:color w:val="000000" w:themeColor="text1"/>
          </w:rPr>
          <w:delText xml:space="preserve">xciting </w:delText>
        </w:r>
      </w:del>
      <w:r w:rsidR="001A065A" w:rsidRPr="00387397">
        <w:rPr>
          <w:color w:val="000000" w:themeColor="text1"/>
        </w:rPr>
        <w:t>avenues for future research</w:t>
      </w:r>
      <w:r w:rsidR="000E1860" w:rsidRPr="00387397">
        <w:rPr>
          <w:color w:val="000000" w:themeColor="text1"/>
        </w:rPr>
        <w:t xml:space="preserve">, which we outline in </w:t>
      </w:r>
      <w:r w:rsidRPr="00387397">
        <w:rPr>
          <w:color w:val="000000" w:themeColor="text1"/>
        </w:rPr>
        <w:t>section 5</w:t>
      </w:r>
      <w:r w:rsidR="009D314D" w:rsidRPr="00387397">
        <w:rPr>
          <w:color w:val="000000" w:themeColor="text1"/>
        </w:rPr>
        <w:t>.</w:t>
      </w:r>
      <w:r w:rsidR="009D314D" w:rsidRPr="00387397" w:rsidDel="009D314D">
        <w:rPr>
          <w:color w:val="000000" w:themeColor="text1"/>
        </w:rPr>
        <w:t xml:space="preserve"> </w:t>
      </w:r>
    </w:p>
    <w:p w14:paraId="49CCA072" w14:textId="77777777" w:rsidR="00C93F34" w:rsidRPr="00387397" w:rsidRDefault="00C93F34" w:rsidP="00387397">
      <w:pPr>
        <w:spacing w:line="480" w:lineRule="auto"/>
        <w:rPr>
          <w:rFonts w:eastAsia="Times New Roman"/>
          <w:color w:val="000000" w:themeColor="text1"/>
        </w:rPr>
      </w:pPr>
    </w:p>
    <w:p w14:paraId="6E92EE61" w14:textId="1D332ED6" w:rsidR="001D4D15" w:rsidRPr="00387397" w:rsidRDefault="001210A6" w:rsidP="00387397">
      <w:pPr>
        <w:spacing w:line="480" w:lineRule="auto"/>
        <w:outlineLvl w:val="0"/>
        <w:rPr>
          <w:rFonts w:eastAsia="Times New Roman"/>
          <w:b/>
          <w:bCs/>
          <w:color w:val="000000" w:themeColor="text1"/>
        </w:rPr>
      </w:pPr>
      <w:r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5601DBF3" w14:textId="17F748AE" w:rsidR="00A72CEF" w:rsidRPr="00387397" w:rsidRDefault="00E2063F" w:rsidP="00387397">
      <w:pPr>
        <w:pStyle w:val="NormalWeb"/>
        <w:spacing w:before="0" w:beforeAutospacing="0" w:after="0" w:afterAutospacing="0" w:line="480" w:lineRule="auto"/>
        <w:rPr>
          <w:color w:val="000000" w:themeColor="text1"/>
        </w:rPr>
      </w:pPr>
      <w:r w:rsidRPr="00387397">
        <w:rPr>
          <w:color w:val="000000" w:themeColor="text1"/>
        </w:rPr>
        <w:t xml:space="preserve">While traditional public policy scholarship has </w:t>
      </w:r>
      <w:r w:rsidR="00AA2203" w:rsidRPr="00387397">
        <w:rPr>
          <w:color w:val="000000" w:themeColor="text1"/>
        </w:rPr>
        <w:t xml:space="preserve">long </w:t>
      </w:r>
      <w:r w:rsidRPr="00387397">
        <w:rPr>
          <w:color w:val="000000" w:themeColor="text1"/>
        </w:rPr>
        <w:t xml:space="preserve">been concerned with how </w:t>
      </w:r>
      <w:r w:rsidR="00C22EFD" w:rsidRPr="00387397">
        <w:rPr>
          <w:color w:val="000000" w:themeColor="text1"/>
        </w:rPr>
        <w:t xml:space="preserve">different kinds of </w:t>
      </w:r>
      <w:r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effects</w:t>
      </w:r>
      <w:r w:rsidRPr="00387397">
        <w:rPr>
          <w:color w:val="000000" w:themeColor="text1"/>
        </w:rPr>
        <w:t xml:space="preserve">, private governance </w:t>
      </w:r>
      <w:r w:rsidR="00AA2203" w:rsidRPr="00387397">
        <w:rPr>
          <w:color w:val="000000" w:themeColor="text1"/>
        </w:rPr>
        <w:t>scholars</w:t>
      </w:r>
      <w:r w:rsidRPr="00387397">
        <w:rPr>
          <w:color w:val="000000" w:themeColor="text1"/>
        </w:rPr>
        <w:t xml:space="preserve"> ha</w:t>
      </w:r>
      <w:r w:rsidR="00AA2203" w:rsidRPr="00387397">
        <w:rPr>
          <w:color w:val="000000" w:themeColor="text1"/>
        </w:rPr>
        <w:t>ve</w:t>
      </w:r>
      <w:r w:rsidRPr="00387397">
        <w:rPr>
          <w:color w:val="000000" w:themeColor="text1"/>
        </w:rPr>
        <w:t xml:space="preserve"> </w:t>
      </w:r>
      <w:r w:rsidRPr="00387397">
        <w:rPr>
          <w:color w:val="000000" w:themeColor="text1"/>
        </w:rPr>
        <w:lastRenderedPageBreak/>
        <w:t xml:space="preserve">paid less attention to these questions. This </w:t>
      </w:r>
      <w:r w:rsidR="00AA2203" w:rsidRPr="00387397">
        <w:rPr>
          <w:color w:val="000000" w:themeColor="text1"/>
        </w:rPr>
        <w:t>is a problem</w:t>
      </w:r>
      <w:r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Pr="00387397">
        <w:rPr>
          <w:color w:val="000000" w:themeColor="text1"/>
        </w:rPr>
        <w:t xml:space="preserve"> </w:t>
      </w:r>
      <w:r w:rsidR="00950983" w:rsidRPr="00387397">
        <w:rPr>
          <w:color w:val="000000" w:themeColor="text1"/>
        </w:rPr>
        <w:t>theor</w:t>
      </w:r>
      <w:r w:rsidR="005664A9" w:rsidRPr="00387397">
        <w:rPr>
          <w:color w:val="000000" w:themeColor="text1"/>
        </w:rPr>
        <w:t>etical debates about the role of policy content as both 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387397">
      <w:pPr>
        <w:pStyle w:val="NormalWeb"/>
        <w:spacing w:before="0" w:beforeAutospacing="0" w:after="0" w:afterAutospacing="0" w:line="480" w:lineRule="auto"/>
        <w:rPr>
          <w:color w:val="000000" w:themeColor="text1"/>
        </w:rPr>
      </w:pPr>
    </w:p>
    <w:p w14:paraId="243358F0" w14:textId="177F561E" w:rsidR="0035127E" w:rsidRPr="00387397" w:rsidRDefault="008E51A4" w:rsidP="00387397">
      <w:pPr>
        <w:spacing w:line="480" w:lineRule="auto"/>
        <w:rPr>
          <w:color w:val="000000" w:themeColor="text1"/>
        </w:rPr>
      </w:pPr>
      <w:r w:rsidRPr="00387397">
        <w:rPr>
          <w:color w:val="000000" w:themeColor="text1"/>
        </w:rPr>
        <w:t xml:space="preserve">Regulatory stringency is </w:t>
      </w:r>
      <w:r w:rsidR="008329D6" w:rsidRPr="00387397">
        <w:rPr>
          <w:color w:val="000000" w:themeColor="text1"/>
        </w:rPr>
        <w:t>a key</w:t>
      </w:r>
      <w:r w:rsidR="00BA2A58" w:rsidRPr="00387397">
        <w:rPr>
          <w:color w:val="000000" w:themeColor="text1"/>
        </w:rPr>
        <w:t xml:space="preserve"> </w:t>
      </w:r>
      <w:r w:rsidR="0028639A" w:rsidRPr="00387397">
        <w:rPr>
          <w:color w:val="000000" w:themeColor="text1"/>
        </w:rPr>
        <w:t>explanatory</w:t>
      </w:r>
      <w:r w:rsidR="00BA2A58" w:rsidRPr="00387397">
        <w:rPr>
          <w:color w:val="000000" w:themeColor="text1"/>
        </w:rPr>
        <w:t xml:space="preserve"> variable </w:t>
      </w:r>
      <w:r w:rsidR="008329D6" w:rsidRPr="00387397">
        <w:rPr>
          <w:color w:val="000000" w:themeColor="text1"/>
        </w:rPr>
        <w:t>for</w:t>
      </w:r>
      <w:r w:rsidR="00BA2A58" w:rsidRPr="00387397">
        <w:rPr>
          <w:color w:val="000000" w:themeColor="text1"/>
        </w:rPr>
        <w:t xml:space="preserve"> scholars </w:t>
      </w:r>
      <w:r w:rsidR="0028639A" w:rsidRPr="00387397">
        <w:rPr>
          <w:color w:val="000000" w:themeColor="text1"/>
        </w:rPr>
        <w:t>who study</w:t>
      </w:r>
      <w:r w:rsidR="008329D6" w:rsidRPr="00387397">
        <w:rPr>
          <w:color w:val="000000" w:themeColor="text1"/>
        </w:rPr>
        <w:t xml:space="preserve"> how private regulations gain</w:t>
      </w:r>
      <w:r w:rsidRPr="00387397">
        <w:rPr>
          <w:color w:val="000000" w:themeColor="text1"/>
        </w:rPr>
        <w:t xml:space="preserve"> </w:t>
      </w:r>
      <w:r w:rsidR="0011710A" w:rsidRPr="00387397">
        <w:rPr>
          <w:color w:val="000000" w:themeColor="text1"/>
        </w:rPr>
        <w:t>legitimacy, trust, or support</w:t>
      </w:r>
      <w:r w:rsidR="00A72CEF" w:rsidRPr="00387397">
        <w:rPr>
          <w:color w:val="000000" w:themeColor="text1"/>
        </w:rPr>
        <w:t xml:space="preserve"> </w:t>
      </w:r>
      <w:r w:rsidR="0011710A" w:rsidRPr="00387397">
        <w:rPr>
          <w:color w:val="000000" w:themeColor="text1"/>
        </w:rPr>
        <w:t>from</w:t>
      </w:r>
      <w:r w:rsidR="00EE1467" w:rsidRPr="00387397">
        <w:rPr>
          <w:color w:val="000000" w:themeColor="text1"/>
        </w:rPr>
        <w:t xml:space="preserve"> </w:t>
      </w:r>
      <w:r w:rsidR="00714025" w:rsidRPr="00387397">
        <w:rPr>
          <w:color w:val="000000" w:themeColor="text1"/>
        </w:rPr>
        <w:t>various audiences</w:t>
      </w:r>
      <w:r w:rsidR="00BA2A58" w:rsidRPr="00387397">
        <w:rPr>
          <w:color w:val="000000" w:themeColor="text1"/>
        </w:rPr>
        <w:t>. For instance</w:t>
      </w:r>
      <w:r w:rsidR="00D546C8" w:rsidRPr="00387397">
        <w:rPr>
          <w:color w:val="000000" w:themeColor="text1"/>
        </w:rPr>
        <w:t>,</w:t>
      </w:r>
      <w:r w:rsidR="00BA2A58" w:rsidRPr="00387397">
        <w:rPr>
          <w:color w:val="000000" w:themeColor="text1"/>
        </w:rPr>
        <w:t xml:space="preserve"> McDermott</w:t>
      </w:r>
      <w:r w:rsidR="00EE1467" w:rsidRPr="00387397">
        <w:rPr>
          <w:color w:val="000000" w:themeColor="text1"/>
        </w:rPr>
        <w:t xml:space="preserve"> </w:t>
      </w:r>
      <w:r w:rsidR="00EE1467" w:rsidRPr="00387397">
        <w:rPr>
          <w:color w:val="000000" w:themeColor="text1"/>
        </w:rPr>
        <w:fldChar w:fldCharType="begin" w:fldLock="1"/>
      </w:r>
      <w:r w:rsidR="004073C6"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"uris" : [ "http://www.mendeley.com/documents/?uuid=53ed00b1-8e83-4847-977a-eee251d053c2" ] } ], "mendeley" : { "formattedCitation" : "(McDermott, 2012)", "plainTextFormattedCitation" : "(McDermott, 2012)", "previouslyFormattedCitation" : "(McDermott, 2012)" }, "properties" : {  }, "schema" : "https://github.com/citation-style-language/schema/raw/master/csl-citation.json" }</w:instrText>
      </w:r>
      <w:r w:rsidR="00EE1467" w:rsidRPr="00387397">
        <w:rPr>
          <w:color w:val="000000" w:themeColor="text1"/>
        </w:rPr>
        <w:fldChar w:fldCharType="separate"/>
      </w:r>
      <w:r w:rsidR="008329D6" w:rsidRPr="00387397">
        <w:rPr>
          <w:noProof/>
          <w:color w:val="000000" w:themeColor="text1"/>
        </w:rPr>
        <w:t>(</w:t>
      </w:r>
      <w:r w:rsidR="00EE1467" w:rsidRPr="00387397">
        <w:rPr>
          <w:noProof/>
          <w:color w:val="000000" w:themeColor="text1"/>
        </w:rPr>
        <w:t>2012)</w:t>
      </w:r>
      <w:r w:rsidR="00EE1467" w:rsidRPr="00387397">
        <w:rPr>
          <w:color w:val="000000" w:themeColor="text1"/>
        </w:rPr>
        <w:fldChar w:fldCharType="end"/>
      </w:r>
      <w:r w:rsidR="00BA2A58" w:rsidRPr="00387397">
        <w:rPr>
          <w:color w:val="000000" w:themeColor="text1"/>
        </w:rPr>
        <w:t xml:space="preserve"> argues that stringency </w:t>
      </w:r>
      <w:r w:rsidR="00E707B8" w:rsidRPr="00387397">
        <w:rPr>
          <w:color w:val="000000" w:themeColor="text1"/>
        </w:rPr>
        <w:t>may reduce</w:t>
      </w:r>
      <w:r w:rsidR="00BA2A58" w:rsidRPr="00387397">
        <w:rPr>
          <w:color w:val="000000" w:themeColor="text1"/>
        </w:rPr>
        <w:t xml:space="preserve"> trust by </w:t>
      </w:r>
      <w:r w:rsidR="00CE3111" w:rsidRPr="00387397">
        <w:rPr>
          <w:color w:val="000000" w:themeColor="text1"/>
        </w:rPr>
        <w:t>mandating</w:t>
      </w:r>
      <w:r w:rsidR="00BA2A58" w:rsidRPr="00387397">
        <w:rPr>
          <w:color w:val="000000" w:themeColor="text1"/>
        </w:rPr>
        <w:t xml:space="preserve"> formulaic, top</w:t>
      </w:r>
      <w:r w:rsidR="00D546C8" w:rsidRPr="00387397">
        <w:rPr>
          <w:color w:val="000000" w:themeColor="text1"/>
        </w:rPr>
        <w:t>-</w:t>
      </w:r>
      <w:r w:rsidR="00BA2A58" w:rsidRPr="00387397">
        <w:rPr>
          <w:color w:val="000000" w:themeColor="text1"/>
        </w:rPr>
        <w:t>down approaches</w:t>
      </w:r>
      <w:r w:rsidR="008329D6" w:rsidRPr="00387397">
        <w:rPr>
          <w:color w:val="000000" w:themeColor="text1"/>
        </w:rPr>
        <w:t>.</w:t>
      </w:r>
      <w:r w:rsidR="00BA2A58" w:rsidRPr="00387397">
        <w:rPr>
          <w:color w:val="000000" w:themeColor="text1"/>
        </w:rPr>
        <w:t xml:space="preserve"> </w:t>
      </w:r>
      <w:r w:rsidR="00EE1467" w:rsidRPr="00387397">
        <w:rPr>
          <w:color w:val="000000" w:themeColor="text1"/>
        </w:rPr>
        <w:fldChar w:fldCharType="begin" w:fldLock="1"/>
      </w:r>
      <w:r w:rsidR="00EE1467" w:rsidRPr="00387397">
        <w:rPr>
          <w:color w:val="000000" w:themeColor="text1"/>
        </w:rPr>
        <w:instrText>ADDIN CSL_CITATION { "citationItems" : [ { "id" : "ITEM-1", "itemData" : { "DOI" : "10.1080/00913367.2013.834803", "ISSN" : "0091-3367", "author" : [ { "dropping-particle" : "", "family" : "Atkinson", "given" : "Lucy", "non-dropping-particle" : "", "parse-names" : false, "suffix" : "" }, { "dropping-particle" : "", "family" : "Rosenthal", "given" : "Sonny", "non-dropping-particle" : "", "parse-names" : false, "suffix" : "" } ], "container-title" : "Journal of Advertising", "id" : "ITEM-1", "issue" : "1", "issued" : { "date-parts" : [ [ "2014", "1", "5" ] ] }, "page" : "33-45", "title" : "Signaling the Green Sell: The Influence of Eco-Label Source, Argument Specificity, and Product Involvement on Consumer Trust", "type" : "article-journal", "volume" : "43" }, "uris" : [ "http://www.mendeley.com/documents/?uuid=ae0ad2ae-b8e8-386d-8df2-0a725d935bd2" ] } ], "mendeley" : { "formattedCitation" : "(Atkinson &amp; Rosenthal, 2014)", "plainTextFormattedCitation" : "(Atkinson &amp; Rosenthal, 2014)", "previouslyFormattedCitation" : "(Atkinson &amp; Rosenthal, 2014)" }, "properties" : {  }, "schema" : "https://github.com/citation-style-language/schema/raw/master/csl-citation.json" }</w:instrText>
      </w:r>
      <w:r w:rsidR="00EE1467" w:rsidRPr="00387397">
        <w:rPr>
          <w:color w:val="000000" w:themeColor="text1"/>
        </w:rPr>
        <w:fldChar w:fldCharType="separate"/>
      </w:r>
      <w:r w:rsidR="00327BF3" w:rsidRPr="00387397">
        <w:rPr>
          <w:noProof/>
          <w:color w:val="000000" w:themeColor="text1"/>
        </w:rPr>
        <w:t xml:space="preserve">Atkinson </w:t>
      </w:r>
      <w:r w:rsidR="004F119A">
        <w:rPr>
          <w:noProof/>
          <w:color w:val="000000" w:themeColor="text1"/>
        </w:rPr>
        <w:t>and</w:t>
      </w:r>
      <w:r w:rsidR="00327BF3" w:rsidRPr="00387397">
        <w:rPr>
          <w:noProof/>
          <w:color w:val="000000" w:themeColor="text1"/>
        </w:rPr>
        <w:t xml:space="preserve"> Rosenthal (</w:t>
      </w:r>
      <w:r w:rsidR="00EE1467" w:rsidRPr="00387397">
        <w:rPr>
          <w:noProof/>
          <w:color w:val="000000" w:themeColor="text1"/>
        </w:rPr>
        <w:t>2014)</w:t>
      </w:r>
      <w:r w:rsidR="00EE1467" w:rsidRPr="00387397">
        <w:rPr>
          <w:color w:val="000000" w:themeColor="text1"/>
        </w:rPr>
        <w:fldChar w:fldCharType="end"/>
      </w:r>
      <w:r w:rsidR="00BA2A58" w:rsidRPr="00387397">
        <w:rPr>
          <w:color w:val="000000" w:themeColor="text1"/>
        </w:rPr>
        <w:t xml:space="preserve"> find that </w:t>
      </w:r>
      <w:r w:rsidR="00327BF3" w:rsidRPr="00387397">
        <w:rPr>
          <w:color w:val="000000" w:themeColor="text1"/>
        </w:rPr>
        <w:t xml:space="preserve">perceived </w:t>
      </w:r>
      <w:r w:rsidR="008329D6" w:rsidRPr="00387397">
        <w:rPr>
          <w:color w:val="000000" w:themeColor="text1"/>
        </w:rPr>
        <w:t>stringency</w:t>
      </w:r>
      <w:r w:rsidR="00BA2A58" w:rsidRPr="00387397">
        <w:rPr>
          <w:color w:val="000000" w:themeColor="text1"/>
        </w:rPr>
        <w:t xml:space="preserve"> increase</w:t>
      </w:r>
      <w:r w:rsidR="008329D6" w:rsidRPr="00387397">
        <w:rPr>
          <w:color w:val="000000" w:themeColor="text1"/>
        </w:rPr>
        <w:t>s</w:t>
      </w:r>
      <w:r w:rsidR="00BA2A58" w:rsidRPr="00387397">
        <w:rPr>
          <w:color w:val="000000" w:themeColor="text1"/>
        </w:rPr>
        <w:t xml:space="preserve"> market demand </w:t>
      </w:r>
      <w:r w:rsidR="008329D6" w:rsidRPr="00387397">
        <w:rPr>
          <w:color w:val="000000" w:themeColor="text1"/>
        </w:rPr>
        <w:t>for certified products</w:t>
      </w:r>
      <w:r w:rsidR="003D1963" w:rsidRPr="00387397">
        <w:rPr>
          <w:color w:val="000000" w:themeColor="text1"/>
        </w:rPr>
        <w:t>, but</w:t>
      </w:r>
      <w:r w:rsidR="00BA2C1B" w:rsidRPr="00387397">
        <w:rPr>
          <w:color w:val="000000" w:themeColor="text1"/>
        </w:rPr>
        <w:t xml:space="preserve"> Prado (2013)</w:t>
      </w:r>
      <w:r w:rsidR="00BA2A58" w:rsidRPr="00387397">
        <w:rPr>
          <w:color w:val="000000" w:themeColor="text1"/>
        </w:rPr>
        <w:t xml:space="preserve"> find</w:t>
      </w:r>
      <w:r w:rsidR="00BA2C1B" w:rsidRPr="00387397">
        <w:rPr>
          <w:color w:val="000000" w:themeColor="text1"/>
        </w:rPr>
        <w:t>s</w:t>
      </w:r>
      <w:r w:rsidR="00BA2A58" w:rsidRPr="00387397">
        <w:rPr>
          <w:color w:val="000000" w:themeColor="text1"/>
        </w:rPr>
        <w:t xml:space="preserve"> that </w:t>
      </w:r>
      <w:r w:rsidR="008329D6" w:rsidRPr="00387397">
        <w:rPr>
          <w:color w:val="000000" w:themeColor="text1"/>
        </w:rPr>
        <w:t xml:space="preserve">it </w:t>
      </w:r>
      <w:r w:rsidR="003D1963" w:rsidRPr="00387397">
        <w:rPr>
          <w:color w:val="000000" w:themeColor="text1"/>
        </w:rPr>
        <w:t xml:space="preserve">also </w:t>
      </w:r>
      <w:r w:rsidR="008329D6" w:rsidRPr="00387397">
        <w:rPr>
          <w:color w:val="000000" w:themeColor="text1"/>
        </w:rPr>
        <w:t>reduces</w:t>
      </w:r>
      <w:r w:rsidR="00BA2A58" w:rsidRPr="00387397">
        <w:rPr>
          <w:color w:val="000000" w:themeColor="text1"/>
        </w:rPr>
        <w:t xml:space="preserve"> adoption by firms</w:t>
      </w:r>
      <w:r w:rsidR="00BA2C1B" w:rsidRPr="00387397">
        <w:rPr>
          <w:color w:val="000000" w:themeColor="text1"/>
        </w:rPr>
        <w:t xml:space="preserve">. </w:t>
      </w:r>
      <w:proofErr w:type="spellStart"/>
      <w:r w:rsidR="00BA2C1B" w:rsidRPr="00387397">
        <w:rPr>
          <w:color w:val="000000" w:themeColor="text1"/>
        </w:rPr>
        <w:t>Meidinger</w:t>
      </w:r>
      <w:proofErr w:type="spellEnd"/>
      <w:r w:rsidR="00BA2C1B" w:rsidRPr="00387397">
        <w:rPr>
          <w:color w:val="000000" w:themeColor="text1"/>
        </w:rPr>
        <w:t xml:space="preserve"> (2003)</w:t>
      </w:r>
      <w:r w:rsidR="00DD763F" w:rsidRPr="00387397">
        <w:rPr>
          <w:color w:val="000000" w:themeColor="text1"/>
        </w:rPr>
        <w:t xml:space="preserve"> </w:t>
      </w:r>
      <w:r w:rsidR="003D1963" w:rsidRPr="00387397">
        <w:rPr>
          <w:color w:val="000000" w:themeColor="text1"/>
        </w:rPr>
        <w:t>suggests</w:t>
      </w:r>
      <w:r w:rsidR="00BA2A58" w:rsidRPr="00387397">
        <w:rPr>
          <w:color w:val="000000" w:themeColor="text1"/>
        </w:rPr>
        <w:t xml:space="preserve"> that </w:t>
      </w:r>
      <w:r w:rsidR="003D1963" w:rsidRPr="00387397">
        <w:rPr>
          <w:color w:val="000000" w:themeColor="text1"/>
        </w:rPr>
        <w:t>changes</w:t>
      </w:r>
      <w:r w:rsidR="00BA2A58" w:rsidRPr="00387397">
        <w:rPr>
          <w:color w:val="000000" w:themeColor="text1"/>
        </w:rPr>
        <w:t xml:space="preserve"> in stringency </w:t>
      </w:r>
      <w:r w:rsidR="004F119A">
        <w:rPr>
          <w:color w:val="000000" w:themeColor="text1"/>
        </w:rPr>
        <w:t xml:space="preserve">that </w:t>
      </w:r>
      <w:r w:rsidR="00CE3111" w:rsidRPr="00387397">
        <w:rPr>
          <w:color w:val="000000" w:themeColor="text1"/>
        </w:rPr>
        <w:t>disadvanta</w:t>
      </w:r>
      <w:r w:rsidR="004F119A">
        <w:rPr>
          <w:color w:val="000000" w:themeColor="text1"/>
        </w:rPr>
        <w:t>ge</w:t>
      </w:r>
      <w:r w:rsidR="00BA2A58" w:rsidRPr="00387397">
        <w:rPr>
          <w:color w:val="000000" w:themeColor="text1"/>
        </w:rPr>
        <w:t xml:space="preserve"> some</w:t>
      </w:r>
      <w:r w:rsidR="0028639A" w:rsidRPr="00387397">
        <w:rPr>
          <w:color w:val="000000" w:themeColor="text1"/>
        </w:rPr>
        <w:t xml:space="preserve"> firms or groups </w:t>
      </w:r>
      <w:r w:rsidR="008329D6" w:rsidRPr="00387397">
        <w:rPr>
          <w:color w:val="000000" w:themeColor="text1"/>
        </w:rPr>
        <w:t xml:space="preserve">may </w:t>
      </w:r>
      <w:r w:rsidR="00BA2A58" w:rsidRPr="00387397">
        <w:rPr>
          <w:color w:val="000000" w:themeColor="text1"/>
        </w:rPr>
        <w:t>catalyz</w:t>
      </w:r>
      <w:r w:rsidR="008329D6" w:rsidRPr="00387397">
        <w:rPr>
          <w:color w:val="000000" w:themeColor="text1"/>
        </w:rPr>
        <w:t>e</w:t>
      </w:r>
      <w:r w:rsidR="00BA2A58" w:rsidRPr="00387397">
        <w:rPr>
          <w:color w:val="000000" w:themeColor="text1"/>
        </w:rPr>
        <w:t xml:space="preserve"> </w:t>
      </w:r>
      <w:r w:rsidR="008329D6" w:rsidRPr="00387397">
        <w:rPr>
          <w:color w:val="000000" w:themeColor="text1"/>
        </w:rPr>
        <w:t>these actors to create</w:t>
      </w:r>
      <w:r w:rsidR="00BA2A58" w:rsidRPr="00387397">
        <w:rPr>
          <w:color w:val="000000" w:themeColor="text1"/>
        </w:rPr>
        <w:t xml:space="preserve"> alternative private regulatory programs</w:t>
      </w:r>
      <w:r w:rsidR="008329D6" w:rsidRPr="00387397">
        <w:rPr>
          <w:color w:val="000000" w:themeColor="text1"/>
        </w:rPr>
        <w:t>.</w:t>
      </w:r>
      <w:r w:rsidR="00BA2A58" w:rsidRPr="00387397">
        <w:rPr>
          <w:color w:val="000000" w:themeColor="text1"/>
        </w:rPr>
        <w:t xml:space="preserve"> </w:t>
      </w:r>
      <w:r w:rsidR="00EA721E" w:rsidRPr="00387397">
        <w:rPr>
          <w:color w:val="000000" w:themeColor="text1"/>
        </w:rPr>
        <w:t>Alternatively, t</w:t>
      </w:r>
      <w:r w:rsidR="00BA2C1B" w:rsidRPr="00387397">
        <w:rPr>
          <w:color w:val="000000" w:themeColor="text1"/>
        </w:rPr>
        <w:t xml:space="preserve">hose disadvantaged by changes </w:t>
      </w:r>
      <w:r w:rsidR="00EA721E" w:rsidRPr="00387397">
        <w:rPr>
          <w:color w:val="000000" w:themeColor="text1"/>
        </w:rPr>
        <w:t>to private regulation may</w:t>
      </w:r>
      <w:r w:rsidR="00BA2C1B" w:rsidRPr="00387397">
        <w:rPr>
          <w:color w:val="000000" w:themeColor="text1"/>
        </w:rPr>
        <w:t xml:space="preserve"> </w:t>
      </w:r>
      <w:r w:rsidR="00AC5B95" w:rsidRPr="00387397">
        <w:rPr>
          <w:color w:val="000000" w:themeColor="text1"/>
        </w:rPr>
        <w:t xml:space="preserve">then </w:t>
      </w:r>
      <w:r w:rsidR="00BA2C1B" w:rsidRPr="00387397">
        <w:rPr>
          <w:color w:val="000000" w:themeColor="text1"/>
        </w:rPr>
        <w:t xml:space="preserve">opt </w:t>
      </w:r>
      <w:r w:rsidR="00D546C8" w:rsidRPr="00387397">
        <w:rPr>
          <w:color w:val="000000" w:themeColor="text1"/>
        </w:rPr>
        <w:t xml:space="preserve">to </w:t>
      </w:r>
      <w:r w:rsidR="00BA2C1B" w:rsidRPr="00387397">
        <w:rPr>
          <w:color w:val="000000" w:themeColor="text1"/>
        </w:rPr>
        <w:t xml:space="preserve">pursue their aims through public policy </w:t>
      </w:r>
      <w:r w:rsidR="00DD763F" w:rsidRPr="00387397">
        <w:rPr>
          <w:color w:val="000000" w:themeColor="text1"/>
        </w:rPr>
        <w:fldChar w:fldCharType="begin" w:fldLock="1"/>
      </w:r>
      <w:r w:rsidR="00DD763F" w:rsidRPr="00387397">
        <w:rPr>
          <w:color w:val="000000" w:themeColor="text1"/>
        </w:rPr>
        <w:instrText>ADDIN CSL_CITATION { "citationItems" : [ { "id" : "ITEM-1", "itemData" : { "DOI" : "10.1111/j.1540-6210.2006.00617.x", "ISSN" : "0033-3352", "author" : [ { "dropping-particle" : "", "family" : "Weimer", "given" : "David L.", "non-dropping-particle" : "", "parse-names" : false, "suffix" : "" } ], "container-title" : "Public Administration Review", "id" : "ITEM-1", "issue" : "4", "issued" : { "date-parts" : [ [ "2006", "7", "1" ] ] }, "note" : "examples:\nagricultural production quotas, information about securities, Internet address names, and transplant organs", "page" : "569-582", "publisher" : "Blackwell Publishing Inc", "title" : "The Puzzle of Private Rulemaking: Expertise, Flexibility, and Blame Avoidance in U.S. Regulation", "type" : "article-journal", "volume" : "66" }, "uris" : [ "http://www.mendeley.com/documents/?uuid=2758e7d6-c9df-34cd-9a90-ce1fe34cdf21" ] } ], "mendeley" : { "formattedCitation" : "(Weimer, 2006)", "plainTextFormattedCitation" : "(Weimer, 2006)", "previouslyFormattedCitation" : "(Weimer, 2006)" }, "properties" : {  }, "schema" : "https://github.com/citation-style-language/schema/raw/master/csl-citation.json" }</w:instrText>
      </w:r>
      <w:r w:rsidR="00DD763F" w:rsidRPr="00387397">
        <w:rPr>
          <w:color w:val="000000" w:themeColor="text1"/>
        </w:rPr>
        <w:fldChar w:fldCharType="separate"/>
      </w:r>
      <w:r w:rsidR="00DD763F" w:rsidRPr="00387397">
        <w:rPr>
          <w:noProof/>
          <w:color w:val="000000" w:themeColor="text1"/>
        </w:rPr>
        <w:t>(Weimer, 2006)</w:t>
      </w:r>
      <w:r w:rsidR="00DD763F" w:rsidRPr="00387397">
        <w:rPr>
          <w:color w:val="000000" w:themeColor="text1"/>
        </w:rPr>
        <w:fldChar w:fldCharType="end"/>
      </w:r>
      <w:r w:rsidR="00DD763F" w:rsidRPr="00387397">
        <w:rPr>
          <w:color w:val="000000" w:themeColor="text1"/>
        </w:rPr>
        <w:t>.</w:t>
      </w:r>
      <w:r w:rsidR="00EE1467" w:rsidRPr="00387397">
        <w:rPr>
          <w:color w:val="000000" w:themeColor="text1"/>
        </w:rPr>
        <w:t xml:space="preserve"> </w:t>
      </w:r>
      <w:r w:rsidR="00EA721E" w:rsidRPr="00387397">
        <w:rPr>
          <w:color w:val="000000" w:themeColor="text1"/>
        </w:rPr>
        <w:t xml:space="preserve">Such </w:t>
      </w:r>
      <w:r w:rsidR="00AC5B95" w:rsidRPr="00387397">
        <w:rPr>
          <w:color w:val="000000" w:themeColor="text1"/>
        </w:rPr>
        <w:t>consequences</w:t>
      </w:r>
      <w:r w:rsidR="006C1AFA" w:rsidRPr="00387397">
        <w:rPr>
          <w:color w:val="000000" w:themeColor="text1"/>
        </w:rPr>
        <w:t xml:space="preserve"> are consistent </w:t>
      </w:r>
      <w:r w:rsidR="00BA2C1B" w:rsidRPr="00387397">
        <w:rPr>
          <w:color w:val="000000" w:themeColor="text1"/>
        </w:rPr>
        <w:t xml:space="preserve">with </w:t>
      </w:r>
      <w:r w:rsidR="006C1AFA" w:rsidRPr="00387397">
        <w:rPr>
          <w:color w:val="000000" w:themeColor="text1"/>
        </w:rPr>
        <w:t xml:space="preserve">broader </w:t>
      </w:r>
      <w:r w:rsidR="00BA2C1B" w:rsidRPr="00387397">
        <w:rPr>
          <w:color w:val="000000" w:themeColor="text1"/>
        </w:rPr>
        <w:t>findings</w:t>
      </w:r>
      <w:r w:rsidR="006C1AFA" w:rsidRPr="00387397">
        <w:rPr>
          <w:color w:val="000000" w:themeColor="text1"/>
        </w:rPr>
        <w:t xml:space="preserve"> </w:t>
      </w:r>
      <w:r w:rsidR="00B71110" w:rsidRPr="00387397">
        <w:rPr>
          <w:color w:val="000000" w:themeColor="text1"/>
        </w:rPr>
        <w:t xml:space="preserve">from </w:t>
      </w:r>
      <w:r w:rsidR="00AC5B95" w:rsidRPr="00387397">
        <w:rPr>
          <w:color w:val="000000" w:themeColor="text1"/>
        </w:rPr>
        <w:t xml:space="preserve">literatures on </w:t>
      </w:r>
      <w:r w:rsidR="00A72CEF" w:rsidRPr="00387397">
        <w:rPr>
          <w:color w:val="000000" w:themeColor="text1"/>
        </w:rPr>
        <w:t xml:space="preserve">“corporate social responsibility” (CSR) </w:t>
      </w:r>
      <w:r w:rsidRPr="00387397">
        <w:rPr>
          <w:color w:val="000000" w:themeColor="text1"/>
        </w:rPr>
        <w:t>initiatives</w:t>
      </w:r>
      <w:r w:rsidR="00A72CEF" w:rsidRPr="00387397">
        <w:rPr>
          <w:color w:val="000000" w:themeColor="text1"/>
        </w:rPr>
        <w:t>, such as environmental management systems (EMS), industry codes of conduct, and third-party certification programs</w:t>
      </w:r>
      <w:r w:rsidR="00B71110" w:rsidRPr="00387397">
        <w:rPr>
          <w:color w:val="000000" w:themeColor="text1"/>
        </w:rPr>
        <w:t>, which find that more costly requirements</w:t>
      </w:r>
      <w:r w:rsidR="00772D87" w:rsidRPr="00387397">
        <w:rPr>
          <w:color w:val="000000" w:themeColor="text1"/>
        </w:rPr>
        <w:t xml:space="preserve"> are </w:t>
      </w:r>
      <w:r w:rsidR="00B71110" w:rsidRPr="00387397">
        <w:rPr>
          <w:color w:val="000000" w:themeColor="text1"/>
        </w:rPr>
        <w:t>less likely to be adopted</w:t>
      </w:r>
      <w:r w:rsidR="00A72CEF" w:rsidRPr="00387397">
        <w:rPr>
          <w:color w:val="000000" w:themeColor="text1"/>
        </w:rPr>
        <w:t xml:space="preserve"> </w:t>
      </w:r>
      <w:r w:rsidR="00A72CEF" w:rsidRPr="00387397">
        <w:rPr>
          <w:color w:val="000000" w:themeColor="text1"/>
        </w:rPr>
        <w:fldChar w:fldCharType="begin" w:fldLock="1"/>
      </w:r>
      <w:r w:rsidR="004073C6" w:rsidRPr="00387397">
        <w:rPr>
          <w:color w:val="000000" w:themeColor="text1"/>
        </w:rPr>
        <w:instrText>ADDIN CSL_CITATION { "citationItems" : [ { "id" : "ITEM-1", "itemData" : { "DOI" : "10.1111/j.1541-0072.2007.00254.x", "ISSN" : "0190-292X", "author" : [ { "dropping-particle" : "", "family" : "Delmas", "given" : "Magali", "non-dropping-particle" : "", "parse-names" : false, "suffix" : "" }, { "dropping-particle" : "", "family" : "Montiel", "given" : "Ivan", "non-dropping-particle" : "", "parse-names" : false, "suffix" : "" } ], "container-title" : "Policy Studies Journal", "id" : "ITEM-1", "issue" : "1", "issued" : { "date-parts" : [ [ "2008", "2" ] ] }, "page" : "65-93", "publisher" : "Blackwell Publishing Inc", "title" : "The Diffusion of Voluntary International Management Standards: Responsible Care, ISO 9000, and ISO 14001 in the Chemical Industry", "type" : "article-journal", "volume" : "36" }, "uris" : [ "http://www.mendeley.com/documents/?uuid=87397282-7012-36dc-8eb1-affc743b158a" ] }, { "id" : "ITEM-2", "itemData" : { "author" : [ { "dropping-particle" : "", "family" : "Kollman", "given" : "Kelly", "non-dropping-particle" : "", "parse-names" : false, "suffix" : "" }, { "dropping-particle" : "", "family" : "Prakash", "given" : "Aseem", "non-dropping-particle" : "", "parse-names" : false, "suffix" : "" } ], "container-title" : "World Politics", "id" : "ITEM-2", "issued" : { "date-parts" : [ [ "2001" ] ] }, "page" : "399-430", "title" : "Green by Choice? Cross-National Variations in Firms' Responses to EMS-Based Environmental Regimes", "type" : "article-journal", "volume" : "53" }, "uris" : [ "http://www.mendeley.com/documents/?uuid=4a770e9c-5d30-3544-a76a-c16acb06787c" ] }, { "id" : "ITEM-3",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"ITEM-3",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"mendeley" : { "formattedCitation" : "(Delmas &amp; Montiel, 2008; Kollman &amp; Prakash, 2001; Lyon &amp; Maxwell, 2008)", "plainTextFormattedCitation" : "(Delmas &amp; Montiel, 2008; Kollman &amp; Prakash, 2001; Lyon &amp; Maxwell, 2008)", "previouslyFormattedCitation" : "(Delmas &amp; Montiel, 2008; Kollman &amp; Prakash, 2001; Lyon &amp; Maxwell, 2008)" }, "properties" : {  }, "schema" : "https://github.com/citation-style-language/schema/raw/master/csl-citation.json" }</w:instrText>
      </w:r>
      <w:r w:rsidR="00A72CEF" w:rsidRPr="00387397">
        <w:rPr>
          <w:color w:val="000000" w:themeColor="text1"/>
        </w:rPr>
        <w:fldChar w:fldCharType="separate"/>
      </w:r>
      <w:r w:rsidR="004073C6" w:rsidRPr="00387397">
        <w:rPr>
          <w:noProof/>
          <w:color w:val="000000" w:themeColor="text1"/>
        </w:rPr>
        <w:t>(Delmas &amp; Montiel, 2008; Kollman &amp; Prakash, 2001; Lyon &amp; Maxwell, 2008)</w:t>
      </w:r>
      <w:r w:rsidR="00A72CEF" w:rsidRPr="00387397">
        <w:rPr>
          <w:color w:val="000000" w:themeColor="text1"/>
        </w:rPr>
        <w:fldChar w:fldCharType="end"/>
      </w:r>
      <w:r w:rsidR="004073C6" w:rsidRPr="00387397">
        <w:rPr>
          <w:color w:val="000000" w:themeColor="text1"/>
        </w:rPr>
        <w:t>.</w:t>
      </w:r>
      <w:r w:rsidR="00A72CEF" w:rsidRPr="00387397">
        <w:rPr>
          <w:color w:val="000000" w:themeColor="text1"/>
        </w:rPr>
        <w:t xml:space="preserve"> </w:t>
      </w:r>
    </w:p>
    <w:p w14:paraId="5AD6C9D9" w14:textId="77777777" w:rsidR="0035127E" w:rsidRPr="00387397" w:rsidRDefault="0035127E" w:rsidP="00387397">
      <w:pPr>
        <w:spacing w:line="480" w:lineRule="auto"/>
        <w:rPr>
          <w:color w:val="000000" w:themeColor="text1"/>
        </w:rPr>
      </w:pPr>
    </w:p>
    <w:p w14:paraId="05FA4D7C" w14:textId="47A2C094" w:rsidR="001D4D15" w:rsidRPr="00387397" w:rsidRDefault="00AC5B95" w:rsidP="00387397">
      <w:pPr>
        <w:spacing w:line="480" w:lineRule="auto"/>
        <w:rPr>
          <w:b/>
        </w:rPr>
      </w:pPr>
      <w:r w:rsidRPr="00387397">
        <w:rPr>
          <w:color w:val="000000" w:themeColor="text1"/>
        </w:rPr>
        <w:t>The effects of stringency on trust, legitimacy, compliance cost, and adoption are important because understanding</w:t>
      </w:r>
      <w:r w:rsidR="003D1963" w:rsidRPr="00387397">
        <w:rPr>
          <w:color w:val="000000" w:themeColor="text1"/>
        </w:rPr>
        <w:t xml:space="preserve"> the likely </w:t>
      </w:r>
      <w:r w:rsidR="00D42075" w:rsidRPr="00387397">
        <w:rPr>
          <w:color w:val="000000" w:themeColor="text1"/>
        </w:rPr>
        <w:t xml:space="preserve">future impact of </w:t>
      </w:r>
      <w:r w:rsidR="00E56C1D" w:rsidRPr="00387397">
        <w:rPr>
          <w:color w:val="000000" w:themeColor="text1"/>
        </w:rPr>
        <w:t xml:space="preserve">private </w:t>
      </w:r>
      <w:r w:rsidR="00D42075" w:rsidRPr="00387397">
        <w:rPr>
          <w:color w:val="000000" w:themeColor="text1"/>
        </w:rPr>
        <w:t>regulations “on the ground”</w:t>
      </w:r>
      <w:r w:rsidR="00DA162A" w:rsidRPr="00387397">
        <w:rPr>
          <w:color w:val="000000" w:themeColor="text1"/>
        </w:rPr>
        <w:t xml:space="preserve"> </w:t>
      </w:r>
      <w:r w:rsidR="00D42075" w:rsidRPr="00387397">
        <w:rPr>
          <w:color w:val="000000" w:themeColor="text1"/>
        </w:rPr>
        <w:t xml:space="preserve">requires </w:t>
      </w:r>
      <w:r w:rsidR="00D42075" w:rsidRPr="00387397">
        <w:rPr>
          <w:color w:val="000000" w:themeColor="text1"/>
        </w:rPr>
        <w:lastRenderedPageBreak/>
        <w:t xml:space="preserve">understanding their evolutionary trajectories (van der </w:t>
      </w:r>
      <w:proofErr w:type="spellStart"/>
      <w:r w:rsidR="00D42075" w:rsidRPr="00387397">
        <w:rPr>
          <w:color w:val="000000" w:themeColor="text1"/>
        </w:rPr>
        <w:t>Ven</w:t>
      </w:r>
      <w:proofErr w:type="spellEnd"/>
      <w:r w:rsidR="00D42075" w:rsidRPr="00387397">
        <w:rPr>
          <w:color w:val="000000" w:themeColor="text1"/>
        </w:rPr>
        <w:t xml:space="preserve"> and Cashore, 2018).</w:t>
      </w:r>
      <w:r w:rsidR="007250CA" w:rsidRPr="00387397">
        <w:rPr>
          <w:color w:val="000000" w:themeColor="text1"/>
        </w:rPr>
        <w:t xml:space="preserve"> Even activist-backed programs that establish stringent requirements on one issue at one point in time may not do so on other issues and at </w:t>
      </w:r>
      <w:r w:rsidR="004F119A">
        <w:rPr>
          <w:color w:val="000000" w:themeColor="text1"/>
        </w:rPr>
        <w:t>other</w:t>
      </w:r>
      <w:r w:rsidR="004F119A" w:rsidRPr="00387397">
        <w:rPr>
          <w:color w:val="000000" w:themeColor="text1"/>
        </w:rPr>
        <w:t xml:space="preserve"> </w:t>
      </w:r>
      <w:r w:rsidR="007250CA" w:rsidRPr="00387397">
        <w:rPr>
          <w:color w:val="000000" w:themeColor="text1"/>
        </w:rPr>
        <w:t>time</w:t>
      </w:r>
      <w:r w:rsidR="004F119A">
        <w:rPr>
          <w:color w:val="000000" w:themeColor="text1"/>
        </w:rPr>
        <w:t xml:space="preserve">s </w:t>
      </w:r>
      <w:r w:rsidR="007250CA" w:rsidRPr="00387397">
        <w:rPr>
          <w:color w:val="000000" w:themeColor="text1"/>
        </w:rPr>
        <w:t>(</w:t>
      </w:r>
      <w:proofErr w:type="spellStart"/>
      <w:r w:rsidR="007250CA" w:rsidRPr="00387397">
        <w:rPr>
          <w:color w:val="000000" w:themeColor="text1"/>
        </w:rPr>
        <w:t>LeBaron</w:t>
      </w:r>
      <w:proofErr w:type="spellEnd"/>
      <w:r w:rsidR="007250CA" w:rsidRPr="00387397">
        <w:rPr>
          <w:color w:val="000000" w:themeColor="text1"/>
        </w:rPr>
        <w:t xml:space="preserve"> and Burgoon, 2018). </w:t>
      </w:r>
      <w:r w:rsidR="00D42075" w:rsidRPr="00387397">
        <w:rPr>
          <w:color w:val="000000" w:themeColor="text1"/>
        </w:rPr>
        <w:t xml:space="preserve">Nuanced gaps </w:t>
      </w:r>
      <w:r w:rsidR="00D7195F" w:rsidRPr="00387397">
        <w:rPr>
          <w:color w:val="000000" w:themeColor="text1"/>
        </w:rPr>
        <w:t xml:space="preserve">in </w:t>
      </w:r>
      <w:r w:rsidR="00D42075" w:rsidRPr="00387397">
        <w:rPr>
          <w:color w:val="000000" w:themeColor="text1"/>
        </w:rPr>
        <w:t>otherwise stringent private regulations</w:t>
      </w:r>
      <w:r w:rsidR="0028639A" w:rsidRPr="00387397">
        <w:rPr>
          <w:color w:val="000000" w:themeColor="text1"/>
        </w:rPr>
        <w:t>—“</w:t>
      </w:r>
      <w:r w:rsidR="00D42075" w:rsidRPr="00387397">
        <w:rPr>
          <w:color w:val="000000" w:themeColor="text1"/>
        </w:rPr>
        <w:t xml:space="preserve">regulatory loopholes”—may also explain their lack of success in </w:t>
      </w:r>
      <w:r w:rsidR="009F69EA" w:rsidRPr="00387397">
        <w:rPr>
          <w:color w:val="000000" w:themeColor="text1"/>
        </w:rPr>
        <w:t>addressing</w:t>
      </w:r>
      <w:r w:rsidR="00D42075" w:rsidRPr="00387397">
        <w:rPr>
          <w:color w:val="000000" w:themeColor="text1"/>
        </w:rPr>
        <w:t xml:space="preserve"> problems like deforestation (van der </w:t>
      </w:r>
      <w:proofErr w:type="spellStart"/>
      <w:r w:rsidR="00D42075" w:rsidRPr="00387397">
        <w:rPr>
          <w:color w:val="000000" w:themeColor="text1"/>
        </w:rPr>
        <w:t>Ven</w:t>
      </w:r>
      <w:proofErr w:type="spellEnd"/>
      <w:r w:rsidR="00D42075" w:rsidRPr="00387397">
        <w:rPr>
          <w:color w:val="000000" w:themeColor="text1"/>
        </w:rPr>
        <w:t xml:space="preserve"> et al., 2018).</w:t>
      </w:r>
    </w:p>
    <w:p w14:paraId="5061E6F5" w14:textId="77777777" w:rsidR="007029A4" w:rsidRPr="00387397" w:rsidRDefault="007029A4" w:rsidP="00387397">
      <w:pPr>
        <w:spacing w:line="480" w:lineRule="auto"/>
        <w:rPr>
          <w:color w:val="000000" w:themeColor="text1"/>
        </w:rPr>
      </w:pPr>
    </w:p>
    <w:p w14:paraId="44219491" w14:textId="6AC1E1E8" w:rsidR="00164F17" w:rsidRPr="00387397" w:rsidRDefault="00DA162A" w:rsidP="00387397">
      <w:pPr>
        <w:spacing w:line="480" w:lineRule="auto"/>
        <w:rPr>
          <w:color w:val="000000" w:themeColor="text1"/>
        </w:rPr>
      </w:pPr>
      <w:r w:rsidRPr="00387397">
        <w:rPr>
          <w:color w:val="000000" w:themeColor="text1"/>
        </w:rPr>
        <w:t>R</w:t>
      </w:r>
      <w:r w:rsidR="003B196C" w:rsidRPr="00387397">
        <w:rPr>
          <w:color w:val="000000" w:themeColor="text1"/>
        </w:rPr>
        <w:t xml:space="preserve">egulatory stringency is also </w:t>
      </w:r>
      <w:r w:rsidR="00174DA1" w:rsidRPr="00387397">
        <w:rPr>
          <w:color w:val="000000" w:themeColor="text1"/>
        </w:rPr>
        <w:t>the main variable of interest in studies</w:t>
      </w:r>
      <w:r w:rsidR="004D6086" w:rsidRPr="00387397">
        <w:rPr>
          <w:color w:val="000000" w:themeColor="text1"/>
        </w:rPr>
        <w:t xml:space="preserve"> </w:t>
      </w:r>
      <w:r w:rsidR="00174DA1" w:rsidRPr="00387397">
        <w:rPr>
          <w:color w:val="000000" w:themeColor="text1"/>
        </w:rPr>
        <w:t>of</w:t>
      </w:r>
      <w:r w:rsidR="008E51A4" w:rsidRPr="00387397">
        <w:rPr>
          <w:color w:val="000000" w:themeColor="text1"/>
        </w:rPr>
        <w:t xml:space="preserve"> the </w:t>
      </w:r>
      <w:r w:rsidR="006E2BF5" w:rsidRPr="00387397">
        <w:rPr>
          <w:color w:val="000000" w:themeColor="text1"/>
        </w:rPr>
        <w:t xml:space="preserve">reverse causal </w:t>
      </w:r>
      <w:r w:rsidR="00A72CEF" w:rsidRPr="00387397">
        <w:rPr>
          <w:color w:val="000000" w:themeColor="text1"/>
        </w:rPr>
        <w:t>relationship</w:t>
      </w:r>
      <w:r w:rsidR="008E51A4" w:rsidRPr="00387397">
        <w:rPr>
          <w:color w:val="000000" w:themeColor="text1"/>
        </w:rPr>
        <w:t>s</w:t>
      </w:r>
      <w:r w:rsidR="00A72CEF" w:rsidRPr="00387397">
        <w:rPr>
          <w:color w:val="000000" w:themeColor="text1"/>
        </w:rPr>
        <w:t>: how</w:t>
      </w:r>
      <w:r w:rsidR="00194ABD" w:rsidRPr="00387397">
        <w:rPr>
          <w:color w:val="000000" w:themeColor="text1"/>
        </w:rPr>
        <w:t xml:space="preserve"> ideological,</w:t>
      </w:r>
      <w:r w:rsidR="00A72CEF" w:rsidRPr="00387397">
        <w:rPr>
          <w:color w:val="000000" w:themeColor="text1"/>
        </w:rPr>
        <w:t xml:space="preserve"> economic</w:t>
      </w:r>
      <w:r w:rsidR="00ED0EE3" w:rsidRPr="00387397">
        <w:rPr>
          <w:color w:val="000000" w:themeColor="text1"/>
        </w:rPr>
        <w:t>,</w:t>
      </w:r>
      <w:r w:rsidR="00A72CEF" w:rsidRPr="00387397">
        <w:rPr>
          <w:color w:val="000000" w:themeColor="text1"/>
        </w:rPr>
        <w:t xml:space="preserve"> political</w:t>
      </w:r>
      <w:r w:rsidR="00901C58" w:rsidRPr="00387397">
        <w:rPr>
          <w:color w:val="000000" w:themeColor="text1"/>
        </w:rPr>
        <w:t>,</w:t>
      </w:r>
      <w:r w:rsidR="00A72CEF" w:rsidRPr="00387397">
        <w:rPr>
          <w:color w:val="000000" w:themeColor="text1"/>
        </w:rPr>
        <w:t xml:space="preserve"> </w:t>
      </w:r>
      <w:r w:rsidR="00ED0EE3" w:rsidRPr="00387397">
        <w:rPr>
          <w:color w:val="000000" w:themeColor="text1"/>
        </w:rPr>
        <w:t xml:space="preserve">and social </w:t>
      </w:r>
      <w:r w:rsidR="006E2BF5" w:rsidRPr="00387397">
        <w:rPr>
          <w:color w:val="000000" w:themeColor="text1"/>
        </w:rPr>
        <w:t xml:space="preserve">forces shape and constrain </w:t>
      </w:r>
      <w:r w:rsidRPr="00387397">
        <w:rPr>
          <w:color w:val="000000" w:themeColor="text1"/>
        </w:rPr>
        <w:t xml:space="preserve">the policy content </w:t>
      </w:r>
      <w:r w:rsidR="00D7195F" w:rsidRPr="00387397">
        <w:rPr>
          <w:color w:val="000000" w:themeColor="text1"/>
        </w:rPr>
        <w:t xml:space="preserve">of </w:t>
      </w:r>
      <w:r w:rsidR="00194ABD" w:rsidRPr="00387397">
        <w:rPr>
          <w:color w:val="000000" w:themeColor="text1"/>
        </w:rPr>
        <w:t xml:space="preserve">private regulations </w:t>
      </w:r>
      <w:r w:rsidR="006E2BF5" w:rsidRPr="00387397">
        <w:rPr>
          <w:color w:val="000000" w:themeColor="text1"/>
        </w:rPr>
        <w:fldChar w:fldCharType="begin" w:fldLock="1"/>
      </w:r>
      <w:r w:rsidR="00514700"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"ITEM-2", "issue" : "3", "issued" : { "date-parts" : [ [ "2014", "9" ] ] }, "page" : "692-716", "title" : "Competing Environmental Labels", "type" : "article-journal", "volume" : "23" }, "uris" : [ "http://www.mendeley.com/documents/?uuid=a0c3c812-386a-412d-a3fb-38165d061b73" ] }, { "id" : "ITEM-3",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"ITEM-3", "issue" : "3", "issued" : { "date-parts" : [ [ "2003" ] ] }, "page" : "433-464", "title" : "Certifying Forests and Factories: States, Social Movements, and the Rise of Private Regulation in the Apparel and Forest Products Fields", "type" : "article-journal", "volume" : "31" }, "prefix" : "e.g.", "uris" : [ "http://www.mendeley.com/documents/?uuid=eb796903-8e7b-3908-ba6f-75ea9fe350e3" ] } ], "mendeley" : { "formattedCitation" : "(e.g. Bartley, 2003; Cashore, Auld, &amp; Newsom, 2004; Fischer &amp; Lyon, 2014)", "plainTextFormattedCitation" : "(e.g. Bartley, 2003; Cashore, Auld, &amp; Newsom, 2004; Fischer &amp; Lyon, 2014)", "previouslyFormattedCitation" : "(e.g. Bartley, 2003; Cashore, Auld, &amp; Newsom, 2004; Fischer &amp; Lyon, 2014)" }, "properties" : {  }, "schema" : "https://github.com/citation-style-language/schema/raw/master/csl-citation.json" }</w:instrText>
      </w:r>
      <w:r w:rsidR="006E2BF5" w:rsidRPr="00387397">
        <w:rPr>
          <w:color w:val="000000" w:themeColor="text1"/>
        </w:rPr>
        <w:fldChar w:fldCharType="separate"/>
      </w:r>
      <w:r w:rsidR="00514700" w:rsidRPr="00387397">
        <w:rPr>
          <w:noProof/>
          <w:color w:val="000000" w:themeColor="text1"/>
        </w:rPr>
        <w:t>(e.g. Bartley, 2003; Cashore, Auld, &amp; Newsom, 2004; Fischer &amp; Lyon, 2014)</w:t>
      </w:r>
      <w:r w:rsidR="006E2BF5" w:rsidRPr="00387397">
        <w:rPr>
          <w:color w:val="000000" w:themeColor="text1"/>
        </w:rPr>
        <w:fldChar w:fldCharType="end"/>
      </w:r>
      <w:r w:rsidR="006E2BF5" w:rsidRPr="00387397">
        <w:rPr>
          <w:color w:val="000000" w:themeColor="text1"/>
        </w:rPr>
        <w:t>.</w:t>
      </w:r>
      <w:r w:rsidR="00194ABD" w:rsidRPr="00387397">
        <w:rPr>
          <w:color w:val="000000" w:themeColor="text1"/>
        </w:rPr>
        <w:t xml:space="preserve"> Here, </w:t>
      </w:r>
      <w:r w:rsidRPr="00387397">
        <w:rPr>
          <w:color w:val="000000" w:themeColor="text1"/>
        </w:rPr>
        <w:t>regulatory stringency</w:t>
      </w:r>
      <w:r w:rsidR="00E56C1D" w:rsidRPr="00387397">
        <w:rPr>
          <w:color w:val="000000" w:themeColor="text1"/>
        </w:rPr>
        <w:t xml:space="preserve"> is the dependent variable. </w:t>
      </w:r>
      <w:r w:rsidR="00164F17" w:rsidRPr="00387397">
        <w:rPr>
          <w:color w:val="000000" w:themeColor="text1"/>
        </w:rPr>
        <w:t xml:space="preserve">Unlike governments, which enjoy sovereign authority, private organizations must achieve and maintain legitimacy in the eyes of both those they aim to empower and those they aim to regulate </w:t>
      </w:r>
      <w:r w:rsidR="00164F17" w:rsidRPr="00387397">
        <w:rPr>
          <w:color w:val="000000" w:themeColor="text1"/>
        </w:rPr>
        <w:fldChar w:fldCharType="begin" w:fldLock="1"/>
      </w:r>
      <w:r w:rsidR="00164F17" w:rsidRPr="00387397">
        <w:rPr>
          <w:color w:val="000000" w:themeColor="text1"/>
        </w:rPr>
        <w:instrText>ADDIN CSL_CITATION { "citationItems" : [ { "id" : "ITEM-1",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"ITEM-1",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"ITEM-2",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"ITEM-2",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"ITEM-3", "itemData" : { "DOI" : "10.2307/2555262", "ISSN" : "00029300", "author" : [ { "dropping-particle" : "", "family" : "Bodansky", "given" : "Daniel", "non-dropping-particle" : "", "parse-names" : false, "suffix" : "" } ], "container-title" : "The American Journal of International Law", "id" : "ITEM-3", "issue" : "3", "issued" : { "date-parts" : [ [ "1999", "7" ] ] }, "page" : "596", "publisher" : "Cambridge University Press", "title" : "The Legitimacy of International Governance: A Coming Challenge for International Environmental Law?", "type" : "article-journal", "volume" : "93" }, "uris" : [ "http://www.mendeley.com/documents/?uuid=b4d00ca0-af1e-335a-be0f-dedd2c25ba02" ] } ], "mendeley" : { "formattedCitation" : "(Bartley, 2007; Bodansky, 1999; Cashore, 2002)", "plainTextFormattedCitation" : "(Bartley, 2007; Bodansky, 1999; Cashore, 2002)", "previouslyFormattedCitation" : "(Bartley, 2007; Bodansky, 1999; Cashore, 2002)" }, "properties" : {  }, "schema" : "https://github.com/citation-style-language/schema/raw/master/csl-citation.json" }</w:instrText>
      </w:r>
      <w:r w:rsidR="00164F17" w:rsidRPr="00387397">
        <w:rPr>
          <w:color w:val="000000" w:themeColor="text1"/>
        </w:rPr>
        <w:fldChar w:fldCharType="separate"/>
      </w:r>
      <w:r w:rsidR="00164F17" w:rsidRPr="00387397">
        <w:rPr>
          <w:noProof/>
          <w:color w:val="000000" w:themeColor="text1"/>
        </w:rPr>
        <w:t>(Bartley, 2007; Bodansky, 1999; Cashore, 2002)</w:t>
      </w:r>
      <w:r w:rsidR="00164F17" w:rsidRPr="00387397">
        <w:rPr>
          <w:color w:val="000000" w:themeColor="text1"/>
        </w:rPr>
        <w:fldChar w:fldCharType="end"/>
      </w:r>
      <w:r w:rsidR="00164F17" w:rsidRPr="00387397">
        <w:rPr>
          <w:color w:val="000000" w:themeColor="text1"/>
        </w:rPr>
        <w:t xml:space="preserve">, and one way they do this </w:t>
      </w:r>
      <w:r w:rsidR="00916679">
        <w:rPr>
          <w:color w:val="000000" w:themeColor="text1"/>
        </w:rPr>
        <w:t>through</w:t>
      </w:r>
      <w:r w:rsidR="00164F17" w:rsidRPr="00387397">
        <w:rPr>
          <w:color w:val="000000" w:themeColor="text1"/>
        </w:rPr>
        <w:t xml:space="preserve"> claim</w:t>
      </w:r>
      <w:r w:rsidR="00916679">
        <w:rPr>
          <w:color w:val="000000" w:themeColor="text1"/>
        </w:rPr>
        <w:t>s about the stringency of their requirements</w:t>
      </w:r>
      <w:r w:rsidR="00164F17" w:rsidRPr="00387397">
        <w:rPr>
          <w:color w:val="000000" w:themeColor="text1"/>
        </w:rPr>
        <w:t xml:space="preserve">. </w:t>
      </w:r>
    </w:p>
    <w:p w14:paraId="4D88CEC7" w14:textId="77777777" w:rsidR="00164F17" w:rsidRPr="00387397" w:rsidRDefault="00164F17" w:rsidP="00387397">
      <w:pPr>
        <w:spacing w:line="480" w:lineRule="auto"/>
        <w:rPr>
          <w:color w:val="000000" w:themeColor="text1"/>
        </w:rPr>
      </w:pPr>
    </w:p>
    <w:p w14:paraId="18893A6E" w14:textId="04920594" w:rsidR="005549D1" w:rsidRPr="00387397" w:rsidRDefault="00E56C1D" w:rsidP="00387397">
      <w:pPr>
        <w:spacing w:line="480" w:lineRule="auto"/>
        <w:rPr>
          <w:color w:val="000000" w:themeColor="text1"/>
        </w:rPr>
      </w:pPr>
      <w:r w:rsidRPr="00387397">
        <w:rPr>
          <w:color w:val="000000" w:themeColor="text1"/>
        </w:rPr>
        <w:t>Scholars theorize that various forces either</w:t>
      </w:r>
      <w:r w:rsidR="00194ABD" w:rsidRPr="00387397">
        <w:rPr>
          <w:color w:val="000000" w:themeColor="text1"/>
        </w:rPr>
        <w:t xml:space="preserve"> promote or hinder stringent regulation.</w:t>
      </w:r>
      <w:r w:rsidR="007B1F32" w:rsidRPr="00387397">
        <w:rPr>
          <w:color w:val="000000" w:themeColor="text1"/>
        </w:rPr>
        <w:t xml:space="preserve"> </w:t>
      </w:r>
      <w:r w:rsidRPr="00387397">
        <w:rPr>
          <w:color w:val="000000" w:themeColor="text1"/>
        </w:rPr>
        <w:t>For example, i</w:t>
      </w:r>
      <w:r w:rsidR="00174DA1" w:rsidRPr="00387397">
        <w:rPr>
          <w:color w:val="000000" w:themeColor="text1"/>
        </w:rPr>
        <w:t>deas about the political responsibilities of businesses shape both activist demands</w:t>
      </w:r>
      <w:r w:rsidR="00194ABD" w:rsidRPr="00387397">
        <w:rPr>
          <w:color w:val="000000" w:themeColor="text1"/>
        </w:rPr>
        <w:t xml:space="preserve"> for private governance</w:t>
      </w:r>
      <w:r w:rsidR="00174DA1" w:rsidRPr="00387397">
        <w:rPr>
          <w:color w:val="000000" w:themeColor="text1"/>
        </w:rPr>
        <w:t xml:space="preserve"> and firms’ responses</w:t>
      </w:r>
      <w:r w:rsidR="00C707ED" w:rsidRPr="00387397">
        <w:rPr>
          <w:color w:val="000000" w:themeColor="text1"/>
        </w:rPr>
        <w:t xml:space="preserve"> to </w:t>
      </w:r>
      <w:r w:rsidR="00DA162A" w:rsidRPr="00387397">
        <w:rPr>
          <w:color w:val="000000" w:themeColor="text1"/>
        </w:rPr>
        <w:t xml:space="preserve">private governance </w:t>
      </w:r>
      <w:r w:rsidR="00C707ED" w:rsidRPr="00387397">
        <w:rPr>
          <w:color w:val="000000" w:themeColor="text1"/>
        </w:rPr>
        <w:t>efforts</w:t>
      </w:r>
      <w:r w:rsidR="00174DA1" w:rsidRPr="00387397">
        <w:rPr>
          <w:color w:val="000000" w:themeColor="text1"/>
        </w:rPr>
        <w:t xml:space="preserve">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"10.1177/0032329203254863", "abstract" : "Systems of private regulation based on certification have recently emerged to address environmental issues in the forest products industry and labor issues in the apparel industry. To explain why the same regulatory form has emerged across these fields, the author uses a historical and comparative case study approach, closely examining early moments and paying attention to \" roads not taken. \" Two types of factors led to the initial emergence of private certification: (1) social movement campaigns targeting companies and (2) a neo-liberal institutional context. The analysis shows specific ways in which these factors led states, nongovernmental organizations, and companies to build or support certification associations. Recent decades have seen dramatic shifts in the regulation of industries away from traditional \" command and control \" strategies\u2014based on fixed standards enforced by the state\u2014and toward regulatory forms based on different social con-trol strategies\u2014like market mechanisms, the provision of information, and", "author" : [ { "dropping-particle" : "", "family" : "Bartley", "given" : "Tim", "non-dropping-particle" : "", "parse-names" : false, "suffix" : "" } ], "container-title" : "Politics &amp; Society", "id" : "ITEM-1", "issue" : "3", "issued" : { "date-parts" : [ [ "2003" ] ] }, "page" : "433-464", "title" : "Certifying Forests and Factories: States, Social Movements, and the Rise of Private Regulation in the Apparel and Forest Products Fields", "type" : "article-journal", "volume" : "31" }, "uris" : [ "http://www.mendeley.com/documents/?uuid=eb796903-8e7b-3908-ba6f-75ea9fe350e3" ] }, { "id" : "ITEM-2", "itemData" : { "DOI" : "10.1007/s10551-015-2879-7", "ISSN" : "0167-4544", "author" : [ { "dropping-particle" : "", "family" : "Djelic", "given" : "Marie-Laure", "non-dropping-particle" : "", "parse-names" : false, "suffix" : "" }, { "dropping-particle" : "", "family" : "Etchanchu", "given" : "Helen", "non-dropping-particle" : "", "parse-names" : false, "suffix" : "" } ], "container-title" : "Journal of Business Ethics", "id" : "ITEM-2", "issue" : "4", "issued" : { "date-parts" : [ [ "2017", "6", "13" ] ] }, "page" : "641-661", "title" : "Contextualizing Corporate Political Responsibilities: Neoliberal CSR in Historical Perspective", "type" : "article-journal", "volume" : "142" }, "uris" : [ "http://www.mendeley.com/documents/?uuid=a21c6677-25c3-397a-9b88-c7f40552bd50" ] } ], "mendeley" : { "formattedCitation" : "(Bartley, 2003; Djelic &amp; Etchanchu, 2017)", "plainTextFormattedCitation" : "(Bartley, 2003; Djelic &amp; Etchanchu, 2017)", "previouslyFormattedCitation" : "(Bartley, 2003; Djelic &amp; Etchanchu, 2017)"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(Bartley, 2003; Djelic &amp; Etchanchu, 2017)</w:t>
      </w:r>
      <w:r w:rsidR="00174DA1" w:rsidRPr="00387397">
        <w:rPr>
          <w:color w:val="000000" w:themeColor="text1"/>
        </w:rPr>
        <w:fldChar w:fldCharType="end"/>
      </w:r>
      <w:r w:rsidR="00174DA1" w:rsidRPr="00387397">
        <w:rPr>
          <w:color w:val="000000" w:themeColor="text1"/>
        </w:rPr>
        <w:t>. These different ideas are then embodied in</w:t>
      </w:r>
      <w:r w:rsidR="00DA162A" w:rsidRPr="00387397">
        <w:rPr>
          <w:color w:val="000000" w:themeColor="text1"/>
        </w:rPr>
        <w:t xml:space="preserve"> more or less stringent policies </w:t>
      </w:r>
      <w:r w:rsidR="00174DA1" w:rsidRPr="00387397">
        <w:rPr>
          <w:color w:val="000000" w:themeColor="text1"/>
        </w:rPr>
        <w:t>depending on whi</w:t>
      </w:r>
      <w:r w:rsidR="009F69EA" w:rsidRPr="00387397">
        <w:rPr>
          <w:color w:val="000000" w:themeColor="text1"/>
        </w:rPr>
        <w:t xml:space="preserve">ch coalitions gain </w:t>
      </w:r>
      <w:r w:rsidR="00174DA1" w:rsidRPr="00387397">
        <w:rPr>
          <w:color w:val="000000" w:themeColor="text1"/>
        </w:rPr>
        <w:t xml:space="preserve">rulemaking authority </w:t>
      </w:r>
      <w:r w:rsidR="00174DA1" w:rsidRPr="00387397">
        <w:rPr>
          <w:color w:val="000000" w:themeColor="text1"/>
        </w:rPr>
        <w:fldChar w:fldCharType="begin" w:fldLock="1"/>
      </w:r>
      <w:r w:rsidR="00174DA1"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174DA1" w:rsidRPr="00387397">
        <w:rPr>
          <w:color w:val="000000" w:themeColor="text1"/>
        </w:rPr>
        <w:fldChar w:fldCharType="separate"/>
      </w:r>
      <w:r w:rsidR="00174DA1" w:rsidRPr="00387397">
        <w:rPr>
          <w:noProof/>
          <w:color w:val="000000" w:themeColor="text1"/>
        </w:rPr>
        <w:t>(Botzem &amp; Dobusch, 2012</w:t>
      </w:r>
      <w:r w:rsidR="00842565" w:rsidRPr="00387397">
        <w:rPr>
          <w:noProof/>
          <w:color w:val="000000" w:themeColor="text1"/>
        </w:rPr>
        <w:t>;</w:t>
      </w:r>
      <w:r w:rsidR="00842565" w:rsidRPr="00387397">
        <w:rPr>
          <w:color w:val="000000" w:themeColor="text1"/>
        </w:rPr>
        <w:t xml:space="preserve"> Hsueh and Prakash, 2012</w:t>
      </w:r>
      <w:r w:rsidR="00174DA1" w:rsidRPr="00387397">
        <w:rPr>
          <w:noProof/>
          <w:color w:val="000000" w:themeColor="text1"/>
        </w:rPr>
        <w:t>)</w:t>
      </w:r>
      <w:r w:rsidR="00174DA1" w:rsidRPr="00387397">
        <w:rPr>
          <w:color w:val="000000" w:themeColor="text1"/>
        </w:rPr>
        <w:fldChar w:fldCharType="end"/>
      </w:r>
      <w:r w:rsidR="00842565" w:rsidRPr="00387397">
        <w:rPr>
          <w:color w:val="000000" w:themeColor="text1"/>
        </w:rPr>
        <w:t xml:space="preserve">. </w:t>
      </w:r>
      <w:r w:rsidR="009F69EA" w:rsidRPr="00387397">
        <w:rPr>
          <w:color w:val="000000" w:themeColor="text1"/>
        </w:rPr>
        <w:t xml:space="preserve">Bartley (2003) finds private regulations emerging when social movements target companies with tactics that aim to redirect, rather than challenge, neo-liberal </w:t>
      </w:r>
      <w:r w:rsidR="00916679">
        <w:rPr>
          <w:color w:val="000000" w:themeColor="text1"/>
        </w:rPr>
        <w:t>ideas</w:t>
      </w:r>
      <w:r w:rsidR="009F69EA" w:rsidRPr="00387397">
        <w:rPr>
          <w:color w:val="000000" w:themeColor="text1"/>
        </w:rPr>
        <w:t xml:space="preserve">. </w:t>
      </w:r>
      <w:r w:rsidR="009F69EA" w:rsidRPr="00387397">
        <w:rPr>
          <w:rFonts w:eastAsia="Times New Roman"/>
          <w:color w:val="000000" w:themeColor="text1"/>
        </w:rPr>
        <w:t>Others</w:t>
      </w:r>
      <w:r w:rsidR="00623B55" w:rsidRPr="00387397">
        <w:rPr>
          <w:rFonts w:eastAsia="Times New Roman"/>
          <w:color w:val="000000" w:themeColor="text1"/>
        </w:rPr>
        <w:t xml:space="preserve"> find</w:t>
      </w:r>
      <w:r w:rsidR="00F93339" w:rsidRPr="00387397">
        <w:rPr>
          <w:rFonts w:eastAsia="Times New Roman"/>
          <w:color w:val="000000" w:themeColor="text1"/>
        </w:rPr>
        <w:t xml:space="preserve"> </w:t>
      </w:r>
      <w:r w:rsidR="00F93339" w:rsidRPr="00387397">
        <w:rPr>
          <w:color w:val="000000" w:themeColor="text1"/>
        </w:rPr>
        <w:t>p</w:t>
      </w:r>
      <w:r w:rsidR="00EB5975" w:rsidRPr="00387397">
        <w:rPr>
          <w:color w:val="000000" w:themeColor="text1"/>
        </w:rPr>
        <w:t xml:space="preserve">rivate </w:t>
      </w:r>
      <w:r w:rsidR="00623B55" w:rsidRPr="00387397">
        <w:rPr>
          <w:color w:val="000000" w:themeColor="text1"/>
        </w:rPr>
        <w:t xml:space="preserve">regulations </w:t>
      </w:r>
      <w:r w:rsidR="00901C58" w:rsidRPr="00387397">
        <w:rPr>
          <w:color w:val="000000" w:themeColor="text1"/>
        </w:rPr>
        <w:t>emerging</w:t>
      </w:r>
      <w:r w:rsidR="00623B55" w:rsidRPr="00387397">
        <w:rPr>
          <w:color w:val="000000" w:themeColor="text1"/>
        </w:rPr>
        <w:t xml:space="preserve"> from </w:t>
      </w:r>
      <w:r w:rsidR="00190A35" w:rsidRPr="00387397">
        <w:rPr>
          <w:color w:val="000000" w:themeColor="text1"/>
        </w:rPr>
        <w:t>collective action</w:t>
      </w:r>
      <w:r w:rsidR="00623B55" w:rsidRPr="00387397">
        <w:rPr>
          <w:color w:val="000000" w:themeColor="text1"/>
        </w:rPr>
        <w:t xml:space="preserve"> by industry</w:t>
      </w:r>
      <w:r w:rsidR="00EB5975" w:rsidRPr="00387397">
        <w:rPr>
          <w:color w:val="000000" w:themeColor="text1"/>
        </w:rPr>
        <w:t xml:space="preserve"> to</w:t>
      </w:r>
      <w:r w:rsidR="00190A35" w:rsidRPr="00387397">
        <w:rPr>
          <w:color w:val="000000" w:themeColor="text1"/>
        </w:rPr>
        <w:t xml:space="preserve"> preempt or </w:t>
      </w:r>
      <w:r w:rsidR="00EB5975" w:rsidRPr="00387397">
        <w:rPr>
          <w:color w:val="000000" w:themeColor="text1"/>
        </w:rPr>
        <w:t>replace</w:t>
      </w:r>
      <w:r w:rsidR="00DA162A" w:rsidRPr="00387397">
        <w:rPr>
          <w:color w:val="000000" w:themeColor="text1"/>
        </w:rPr>
        <w:t xml:space="preserve"> more </w:t>
      </w:r>
      <w:r w:rsidR="00DA162A" w:rsidRPr="00387397">
        <w:rPr>
          <w:color w:val="000000" w:themeColor="text1"/>
        </w:rPr>
        <w:lastRenderedPageBreak/>
        <w:t>stringent</w:t>
      </w:r>
      <w:r w:rsidR="00EB5975" w:rsidRPr="00387397">
        <w:rPr>
          <w:color w:val="000000" w:themeColor="text1"/>
        </w:rPr>
        <w:t xml:space="preserve"> government regulations </w:t>
      </w:r>
      <w:r w:rsidR="00EB5975" w:rsidRPr="00387397">
        <w:rPr>
          <w:color w:val="000000" w:themeColor="text1"/>
        </w:rPr>
        <w:fldChar w:fldCharType="begin" w:fldLock="1"/>
      </w:r>
      <w:r w:rsidR="002617A5" w:rsidRPr="00387397">
        <w:rPr>
          <w:color w:val="000000" w:themeColor="text1"/>
        </w:rPr>
        <w:instrText>ADDIN CSL_CITATION { "citationItems" : [ { "id" : "ITEM-1", "itemData" : { "DOI" : "10.1093/reep/ren004", "ISSN" : "1750-6816", "author" : [ { "dropping-particle" : "", "family" : "Lyon", "given" : "Thomas. P.", "non-dropping-particle" : "", "parse-names" : false, "suffix" : "" }, { "dropping-particle" : "", "family" : "Maxwell", "given" : "John W.", "non-dropping-particle" : "", "parse-names" : false, "suffix" : "" } ], "container-title" : "Review of Environmental Economics and Policy", "id" : "ITEM-1", "issue" : "2", "issued" : { "date-parts" : [ [ "2008", "7", "11" ] ] }, "page" : "240-260", "publisher" : "Oxford University Press", "title" : "Corporate Social Responsibility and the Environment: A Theoretical Perspective", "type" : "article-journal", "volume" : "2" }, "uris" : [ "http://www.mendeley.com/documents/?uuid=0f800db4-da77-30e0-95e8-c5d08b97ca9a" ] }, { "id" : "ITEM-2", "itemData" : { "DOI" : "10.1111/j.1748-5991.2012.01147.x", "ISSN" : "17485983", "author" : [ { "dropping-particle" : "", "family" : "Grabosky", "given" : "Peter", "non-dropping-particle" : "", "parse-names" : false, "suffix" : "" } ], "container-title" : "Regulation &amp; Governance", "id" : "ITEM-2", "issue" : "1", "issued" : { "date-parts" : [ [ "2013", "3" ] ] }, "page" : "114-123", "publisher" : "Blackwell Publishing Asia", "title" : "Beyond &lt;i&gt;Responsive Regulation&lt;/i&gt; : The expanding role of non-state actors in the regulatory process", "type" : "article-journal", "volume" : "7" }, "uris" : [ "http://www.mendeley.com/documents/?uuid=2c254f73-b9a2-3b3b-8d26-6f327b2138b9" ] }, { "id" : "ITEM-3", "itemData" : { "DOI" : "10.1086/518871", "ISBN" : "00029602", "ISSN" : "0002-9602", "PMID" : "26342273", "abstract" : "Why have systems of \u201ctransnational private regulation\u201d recently emerged to certify corporate social and environmental performance? Different conceptions of institutional emergence underlie different answers to this question. Many scholars argue that firms create certification systems to solve problems in the market\u2014a view rooted in a conception of institutions as solutions to collective action prob- lems. The author develops a different account by viewing institu- tions as the outcome of political contestation and by analyzing con- flict and institutional entrepreneurship among a wide array of actors. Using a comparative case study design, the analysis shows how these arguments explain the formation of social and environmental cer- tification associations. Both theoretical approaches are needed, but strong versions of the market-based approach overlook an important set of dynamics that the author calls the \u201cpolitical construction of market institutions.\u201d The analysis shows how both problem solving in markets and political contention generate new institutional forms.", "author" : [ { "dropping-particle" : "", "family" : "Bartley", "given" : "Tim", "non-dropping-particle" : "", "parse-names" : false, "suffix" : "" } ], "container-title" : "American Journal of Sociology", "id" : "ITEM-3", "issue" : "2", "issued" : { "date-parts" : [ [ "2007" ] ] }, "page" : "297-351", "title" : "Institutional Emergence in an Era of Globalization: The Rise of Transnational Private Regulation of Labor and Environmental Conditions", "type" : "article-journal", "volume" : "113" }, "uris" : [ "http://www.mendeley.com/documents/?uuid=b952caf7-61ca-4df9-b11a-cd008ec82f45" ] }, { "id" : "ITEM-4", "itemData" : { "DOI" : "10.1111/1468-0491.00199", "abstract" : "In recent years, transnational and domestic nongovernmental organizations have created non\u2013state market\u2013driven (NSMD) governance systems whose purpose is to develop and implement environmentally and socially responsible management practices. Eschewing traditional state authority, these systems and their supporters have turned to the market\u2019s supply chain to create incentives and force companies to comply. This paper develops an analytical framework designed to understand better the emergence of NSMD governance systems and the conditions under which they may gain authority to create policy. Its theoretical roots draw on pragmatic, moral, and cognitive legitimacy granting distinctions made within organizational sociology, while its empirical focus is on the case of sustainable forestry certification, arguably the most advanced case of NSMD governance globally. The paper argues that such a framework is needed to assess whether these new private governance systems might ultimately challenge existing state\u2013centered authority and public policy\u2013making processes, and in so doing reshape power relations within domestic and global environmental governance.\r\n \r\n\r\nLegitimacy and the Privatization of Environmental Governance: How Non-State Market-Driven (NSMD) Governance Systems Gain Rule-Making Authority (PDF Download Available). Available from: https://www.researchgate.net/publication/251767602_Legitimacy_and_the_Privatization_of_Environmental_Governance_How_Non-State_Market-Driven_NSMD_Governance_Systems_Gain_Rule-Making_Authority [accessed Jul 1, 2017].", "author" : [ { "dropping-particle" : "", "family" : "Cashore", "given" : "Benjamin", "non-dropping-particle" : "", "parse-names" : false, "suffix" : "" } ], "container-title" : "Governance", "id" : "ITEM-4", "issue" : "4", "issued" : { "date-parts" : [ [ "2002", "10" ] ] }, "page" : "503-529", "title" : "Legitimacy and the Privatization of Environmental Governance: How Non-State Market-Driven (NSMD) Governance Systems Gain Rule-Making Authority", "type" : "article-journal", "volume" : "15" }, "uris" : [ "http://www.mendeley.com/documents/?uuid=a6b3c421-9c0d-39d6-bac3-fe002ba6c437" ] }, { "id" : "ITEM-5", "itemData" : { "DOI" : "10.1086/467466", "ISSN" : "0022-2186", "author" : [ { "dropping-particle" : "", "family" : "Maxwell", "given" : "John\u00a0W.", "non-dropping-particle" : "", "parse-names" : false, "suffix" : "" }, { "dropping-particle" : "", "family" : "Lyon", "given" : "Thomas\u00a0P.", "non-dropping-particle" : "", "parse-names" : false, "suffix" : "" }, { "dropping-particle" : "", "family" : "Hackett", "given" : "Steven\u00a0C.", "non-dropping-particle" : "", "parse-names" : false, "suffix" : "" } ], "container-title" : "The Journal of Law and Economics", "id" : "ITEM-5", "issue" : "2", "issued" : { "date-parts" : [ [ "2000", "10" ] ] }, "page" : "583-618", "title" : "Self\u2010Regulation and Social Welfare: The Political Economy of Corporate Environmentalism", "type" : "article-journal", "volume" : "43" }, "uris" : [ "http://www.mendeley.com/documents/?uuid=8f116052-c823-3143-9384-9e439deeb77f" ] }, { "id" : "ITEM-6", "itemData" : { "DOI" : "10.1111/rego.12028", "ISSN" : "17485983", "author" : [ { "dropping-particle" : "", "family" : "Loconto", "given" : "Allison", "non-dropping-particle" : "", "parse-names" : false, "suffix" : "" }, { "dropping-particle" : "", "family" : "Fouilleux", "given" : "Eve", "non-dropping-particle" : "", "parse-names" : false, "suffix" : "" } ], "container-title" : "Regulation &amp; Governance", "id" : "ITEM-6", "issue" : "2", "issued" : { "date-parts" : [ [ "2014", "6" ] ] }, "page" : "166-185", "title" : "Politics of private regulation: ISEAL and the shaping of transnational sustainability governance", "type" : "article-journal", "volume" : "8" }, "uris" : [ "http://www.mendeley.com/documents/?uuid=d1076e86-7e19-3194-bad1-bba2b9847732" ] }, { "id" : "ITEM-7", "itemData" : { "ISBN" : "1400848660", "abstract" : "\"Rethinking Private Authority examines the role of non-state actors in global environmental politics, arguing that a fuller understanding of their role requires a new way of conceptualizing private authority. Jessica Green identifies two distinct forms of private authority--one in which states delegate authority to private actors, and another in which entrepreneurial actors generate their own rules, persuading others to adopt them. Drawing on a wealth of empirical evidence spanning a century of environmental rule making, Green shows how the delegation of authority to private actors has played a small but consistent role in multilateral environmental agreements over the past fifty years, largely in the area of treaty implementation. This contrasts with entrepreneurial authority, where most private environmental rules have been created in the past two decades. Green traces how this dynamic and fast-growing form of private authority is becoming increasingly common in areas ranging from organic food to green building practices to sustainable tourism. She persuasively argues that the configuration of state preferences and the existing institutional landscape are paramount to explaining why private authority emerges and assumes the form that it does. In-depth cases on climate change provide evidence for her arguments. Groundbreaking in scope, Rethinking Private Authority demonstrates that authority in world politics is diffused across multiple levels and diverse actors, and it offers a more complete picture of how private actors are helping to shape our response to today's most pressing environmental problems\"-- Cover; Title; Copyright; Dedication; Contents; List of Illustrations; Acknowledgments; Acronyms; Introduction; Chapter 1. A Theory of Private Authority; Chapter 2. Agents of the State: A Century of Delegation in International Environmental Law; Chapter 3. Governors of the Market: The Evolution of Entrepreneurial Authority; Chapter 4. Atmospheric Police: Delegated Authority in the Clean Development Mechanism; Chapter 5. Atmospheric Accountants: Entrepreneurial Authority and the Greenhouse Gas Protocol; Chapter 6. Conclusion; Bibliography; Index.", "author" : [ { "dropping-particle" : "", "family" : "Green", "given" : "Jessica F.", "non-dropping-particle" : "", "parse-names" : false, "suffix" : "" } ], "id" : "ITEM-7", "issued" : { "date-parts" : [ [ "2013" ] ] }, "number-of-pages" : "232", "publisher" : "Princeton University Press", "publisher-place" : "Princeton, NJ", "title" : "Rethinking private authority: Agents and entrepreneurs in global environmental governance", "type" : "book" }, "uris" : [ "http://www.mendeley.com/documents/?uuid=fa1b2c34-7c40-30b1-8b1c-c22a6507938b" ] } ], "mendeley" : { "formattedCitation" : "(Bartley, 2007; Cashore, 2002; Grabosky, 2013; Green, 2013; Loconto &amp; Fouilleux, 2014; Lyon &amp; Maxwell, 2008; Maxwell, Lyon, &amp; Hackett, 2000)", "manualFormatting" : "(Bartley, 2007; Cashore, 2002; Grabosky, 2013; Green, 2013; Loconto &amp; Fouilleux, 2014; Lyon &amp; Maxwell, 2008; Maxwell, Lyon, &amp; Hackett, 2000;", "plainTextFormattedCitation" : "(Bartley, 2007; Cashore, 2002; Grabosky, 2013; Green, 2013; Loconto &amp; Fouilleux, 2014; Lyon &amp; Maxwell, 2008; Maxwell, Lyon, &amp; Hackett, 2000)", "previouslyFormattedCitation" : "(Bartley, 2007; Cashore, 2002; Grabosky, 2013; Green, 2013; Loconto &amp; Fouilleux, 2014; Lyon &amp; Maxwell, 2008; Maxwell, Lyon, &amp; Hackett, 2000)" }, "properties" : {  }, "schema" : "https://github.com/citation-style-language/schema/raw/master/csl-citation.json" }</w:instrText>
      </w:r>
      <w:r w:rsidR="00EB5975" w:rsidRPr="00387397">
        <w:rPr>
          <w:color w:val="000000" w:themeColor="text1"/>
        </w:rPr>
        <w:fldChar w:fldCharType="separate"/>
      </w:r>
      <w:r w:rsidR="00EB5975" w:rsidRPr="00387397">
        <w:rPr>
          <w:noProof/>
          <w:color w:val="000000" w:themeColor="text1"/>
        </w:rPr>
        <w:t>(Bartley, 2007; Cashore, 2002; Grabosky, 2013; Green, 2013; Loconto &amp; Fouilleux, 2014; Lyon &amp; Maxwell, 2008; Maxwell, Lyon, &amp; Hackett, 2000</w:t>
      </w:r>
      <w:r w:rsidR="00901C58" w:rsidRPr="00387397">
        <w:rPr>
          <w:noProof/>
          <w:color w:val="000000" w:themeColor="text1"/>
        </w:rPr>
        <w:t>;</w:t>
      </w:r>
      <w:r w:rsidR="00EB5975" w:rsidRPr="00387397">
        <w:rPr>
          <w:color w:val="000000" w:themeColor="text1"/>
        </w:rPr>
        <w:fldChar w:fldCharType="end"/>
      </w:r>
      <w:bookmarkStart w:id="40" w:name="bbib65"/>
      <w:r w:rsidR="00901C58" w:rsidRPr="00387397">
        <w:rPr>
          <w:color w:val="000000" w:themeColor="text1"/>
        </w:rPr>
        <w:t xml:space="preserve"> </w:t>
      </w:r>
      <w:r w:rsidR="00623B55" w:rsidRPr="00387397">
        <w:rPr>
          <w:color w:val="000000" w:themeColor="text1"/>
        </w:rPr>
        <w:t>Prakash, 2000</w:t>
      </w:r>
      <w:bookmarkEnd w:id="40"/>
      <w:r w:rsidR="00623B55" w:rsidRPr="00387397">
        <w:rPr>
          <w:color w:val="000000" w:themeColor="text1"/>
        </w:rPr>
        <w:t>)</w:t>
      </w:r>
      <w:r w:rsidR="00EB5975" w:rsidRPr="00387397">
        <w:rPr>
          <w:color w:val="000000" w:themeColor="text1"/>
        </w:rPr>
        <w:t>.</w:t>
      </w:r>
      <w:r w:rsidR="00C0153B" w:rsidRPr="00387397">
        <w:rPr>
          <w:color w:val="000000" w:themeColor="text1"/>
        </w:rPr>
        <w:t xml:space="preserve"> </w:t>
      </w:r>
      <w:r w:rsidR="0085768A" w:rsidRPr="00387397">
        <w:rPr>
          <w:color w:val="000000" w:themeColor="text1"/>
        </w:rPr>
        <w:t xml:space="preserve">Abbott and Wood </w:t>
      </w:r>
      <w:r w:rsidR="0085768A" w:rsidRPr="00387397">
        <w:rPr>
          <w:color w:val="000000" w:themeColor="text1"/>
        </w:rPr>
        <w:fldChar w:fldCharType="begin" w:fldLock="1"/>
      </w:r>
      <w:r w:rsidR="0085768A" w:rsidRPr="00387397">
        <w:rPr>
          <w:color w:val="000000" w:themeColor="text1"/>
        </w:rPr>
        <w:instrText>ADDIN CSL_CITATION { "citationItems" : [ { "id" : "ITEM-1", "itemData" : { "author" : [ { "dropping-particle" : "", "family" : "Abbott", "given" : "Kenneth W.", "non-dropping-particle" : "", "parse-names" : false, "suffix" : "" }, { "dropping-particle" : "", "family" : "Snidal", "given" : "Duncan", "non-dropping-particle" : "", "parse-names" : false, "suffix" : "" } ], "container-title" : "The Politics of Global Regulation", "editor" : [ { "dropping-particle" : "", "family" : "Mattli", "given" : "Walter", "non-dropping-particle" : "", "parse-names" : false, "suffix" : "" }, { "dropping-particle" : "", "family" : "Woods", "given" : "Ngaire", "non-dropping-particle" : "", "parse-names" : false, "suffix" : "" } ], "id" : "ITEM-1", "issued" : { "date-parts" : [ [ "2009" ] ] }, "publisher" : "Princeton University Press", "publisher-place" : "Princeton, N.J.", "title" : "The Governance Triangle: Regulatory Standards Institutions and The Shadow of the State", "type" : "chapter" }, "suppress-author" : 1, "uris" : [ "http://www.mendeley.com/documents/?uuid=87dc5842-4802-33cf-9f48-c570b2f57511" ] } ], "mendeley" : { "formattedCitation" : "(2009)", "plainTextFormattedCitation" : "(2009)", "previouslyFormattedCitation" : "(2009)"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(2009)</w:t>
      </w:r>
      <w:r w:rsidR="0085768A" w:rsidRPr="00387397">
        <w:rPr>
          <w:color w:val="000000" w:themeColor="text1"/>
        </w:rPr>
        <w:fldChar w:fldCharType="end"/>
      </w:r>
      <w:r w:rsidR="0085768A" w:rsidRPr="00387397">
        <w:rPr>
          <w:color w:val="000000" w:themeColor="text1"/>
        </w:rPr>
        <w:t xml:space="preserve"> </w:t>
      </w:r>
      <w:r w:rsidR="00C707ED" w:rsidRPr="00387397">
        <w:rPr>
          <w:color w:val="000000" w:themeColor="text1"/>
        </w:rPr>
        <w:t>suggest that the content of</w:t>
      </w:r>
      <w:r w:rsidR="0085768A" w:rsidRPr="00387397">
        <w:rPr>
          <w:color w:val="000000" w:themeColor="text1"/>
        </w:rPr>
        <w:t xml:space="preserve"> public and private regulation</w:t>
      </w:r>
      <w:r w:rsidR="00C707ED" w:rsidRPr="00387397">
        <w:rPr>
          <w:color w:val="000000" w:themeColor="text1"/>
        </w:rPr>
        <w:t>s</w:t>
      </w:r>
      <w:r w:rsidR="0085768A" w:rsidRPr="00387397">
        <w:rPr>
          <w:color w:val="000000" w:themeColor="text1"/>
        </w:rPr>
        <w:t xml:space="preserve"> </w:t>
      </w:r>
      <w:r w:rsidR="00C707ED" w:rsidRPr="00387397">
        <w:rPr>
          <w:color w:val="000000" w:themeColor="text1"/>
        </w:rPr>
        <w:t>are</w:t>
      </w:r>
      <w:r w:rsidR="0085768A" w:rsidRPr="00387397">
        <w:rPr>
          <w:color w:val="000000" w:themeColor="text1"/>
        </w:rPr>
        <w:t xml:space="preserve"> a joint result of bargaining between</w:t>
      </w:r>
      <w:r w:rsidR="00916679">
        <w:rPr>
          <w:color w:val="000000" w:themeColor="text1"/>
        </w:rPr>
        <w:t xml:space="preserve"> activists and</w:t>
      </w:r>
      <w:r w:rsidR="0085768A" w:rsidRPr="00387397">
        <w:rPr>
          <w:color w:val="000000" w:themeColor="text1"/>
        </w:rPr>
        <w:t xml:space="preserve"> firms. </w:t>
      </w:r>
      <w:r w:rsidR="00D80E3C" w:rsidRPr="00387397">
        <w:rPr>
          <w:color w:val="000000" w:themeColor="text1"/>
        </w:rPr>
        <w:t xml:space="preserve">The common thread </w:t>
      </w:r>
      <w:r w:rsidRPr="00387397">
        <w:rPr>
          <w:color w:val="000000" w:themeColor="text1"/>
        </w:rPr>
        <w:t>is that each of these studies</w:t>
      </w:r>
      <w:r w:rsidR="00D80E3C" w:rsidRPr="00387397">
        <w:rPr>
          <w:color w:val="000000" w:themeColor="text1"/>
        </w:rPr>
        <w:t xml:space="preserve"> aim</w:t>
      </w:r>
      <w:r w:rsidRPr="00387397">
        <w:rPr>
          <w:color w:val="000000" w:themeColor="text1"/>
        </w:rPr>
        <w:t>s</w:t>
      </w:r>
      <w:r w:rsidR="00D80E3C" w:rsidRPr="00387397">
        <w:rPr>
          <w:color w:val="000000" w:themeColor="text1"/>
        </w:rPr>
        <w:t xml:space="preserve"> to explain relative difference</w:t>
      </w:r>
      <w:r w:rsidR="003E4DC1">
        <w:rPr>
          <w:color w:val="000000" w:themeColor="text1"/>
        </w:rPr>
        <w:t>s</w:t>
      </w:r>
      <w:r w:rsidR="00D80E3C" w:rsidRPr="00387397">
        <w:rPr>
          <w:color w:val="000000" w:themeColor="text1"/>
        </w:rPr>
        <w:t xml:space="preserve"> or change</w:t>
      </w:r>
      <w:r w:rsidR="003E4DC1">
        <w:rPr>
          <w:color w:val="000000" w:themeColor="text1"/>
        </w:rPr>
        <w:t>s</w:t>
      </w:r>
      <w:r w:rsidR="00D80E3C" w:rsidRPr="00387397">
        <w:rPr>
          <w:color w:val="000000" w:themeColor="text1"/>
        </w:rPr>
        <w:t xml:space="preserve"> in policy</w:t>
      </w:r>
      <w:r w:rsidR="00E536E3">
        <w:rPr>
          <w:color w:val="000000" w:themeColor="text1"/>
        </w:rPr>
        <w:t>. Testing or adjudicating among these theories thus requires consistent m</w:t>
      </w:r>
      <w:r w:rsidR="003E4DC1">
        <w:rPr>
          <w:color w:val="000000" w:themeColor="text1"/>
        </w:rPr>
        <w:t>easure</w:t>
      </w:r>
      <w:r w:rsidR="00E536E3">
        <w:rPr>
          <w:color w:val="000000" w:themeColor="text1"/>
        </w:rPr>
        <w:t xml:space="preserve">s of policy change. </w:t>
      </w:r>
    </w:p>
    <w:p w14:paraId="23C0BD2C" w14:textId="77777777" w:rsidR="005549D1" w:rsidRPr="00387397" w:rsidRDefault="005549D1" w:rsidP="00387397">
      <w:pPr>
        <w:spacing w:line="480" w:lineRule="auto"/>
        <w:rPr>
          <w:color w:val="000000" w:themeColor="text1"/>
        </w:rPr>
      </w:pPr>
    </w:p>
    <w:p w14:paraId="728066EE" w14:textId="7FD001E4" w:rsidR="00A413D7" w:rsidRPr="00387397" w:rsidRDefault="004D6086" w:rsidP="00387397">
      <w:pPr>
        <w:spacing w:line="480" w:lineRule="auto"/>
        <w:rPr>
          <w:color w:val="000000" w:themeColor="text1"/>
        </w:rPr>
      </w:pPr>
      <w:r w:rsidRPr="00387397">
        <w:rPr>
          <w:color w:val="000000" w:themeColor="text1"/>
        </w:rPr>
        <w:t>O</w:t>
      </w:r>
      <w:r w:rsidR="00713359" w:rsidRPr="00387397">
        <w:rPr>
          <w:color w:val="000000" w:themeColor="text1"/>
        </w:rPr>
        <w:t xml:space="preserve">thers </w:t>
      </w:r>
      <w:r w:rsidR="00D74EF9" w:rsidRPr="00387397">
        <w:rPr>
          <w:color w:val="000000" w:themeColor="text1"/>
        </w:rPr>
        <w:t xml:space="preserve">seek to </w:t>
      </w:r>
      <w:r w:rsidR="00DB5239" w:rsidRPr="00387397">
        <w:rPr>
          <w:color w:val="000000" w:themeColor="text1"/>
        </w:rPr>
        <w:t>explain</w:t>
      </w:r>
      <w:r w:rsidR="00713359" w:rsidRPr="00387397">
        <w:rPr>
          <w:color w:val="000000" w:themeColor="text1"/>
        </w:rPr>
        <w:t xml:space="preserve"> </w:t>
      </w:r>
      <w:r w:rsidR="0085768A" w:rsidRPr="00387397">
        <w:rPr>
          <w:color w:val="000000" w:themeColor="text1"/>
        </w:rPr>
        <w:t>regulatory stringency</w:t>
      </w:r>
      <w:r w:rsidR="00F0078E" w:rsidRPr="00387397">
        <w:rPr>
          <w:color w:val="000000" w:themeColor="text1"/>
        </w:rPr>
        <w:t xml:space="preserve"> </w:t>
      </w:r>
      <w:r w:rsidR="00D74EF9" w:rsidRPr="00387397">
        <w:rPr>
          <w:color w:val="000000" w:themeColor="text1"/>
        </w:rPr>
        <w:t>a</w:t>
      </w:r>
      <w:r w:rsidR="00DB5239" w:rsidRPr="00387397">
        <w:rPr>
          <w:color w:val="000000" w:themeColor="text1"/>
        </w:rPr>
        <w:t>s a</w:t>
      </w:r>
      <w:r w:rsidR="00D74EF9" w:rsidRPr="00387397">
        <w:rPr>
          <w:color w:val="000000" w:themeColor="text1"/>
        </w:rPr>
        <w:t xml:space="preserve"> result of </w:t>
      </w:r>
      <w:r w:rsidR="0043781A" w:rsidRPr="00387397">
        <w:rPr>
          <w:color w:val="000000" w:themeColor="text1"/>
        </w:rPr>
        <w:t xml:space="preserve">endogenous </w:t>
      </w:r>
      <w:r w:rsidR="00F0078E" w:rsidRPr="00387397">
        <w:rPr>
          <w:color w:val="000000" w:themeColor="text1"/>
        </w:rPr>
        <w:t>interact</w:t>
      </w:r>
      <w:r w:rsidR="00AF6194" w:rsidRPr="00387397">
        <w:rPr>
          <w:color w:val="000000" w:themeColor="text1"/>
        </w:rPr>
        <w:t>ions</w:t>
      </w:r>
      <w:r w:rsidR="00F0078E" w:rsidRPr="00387397">
        <w:rPr>
          <w:color w:val="000000" w:themeColor="text1"/>
        </w:rPr>
        <w:t xml:space="preserve"> </w:t>
      </w:r>
      <w:r w:rsidR="0085768A" w:rsidRPr="00387397">
        <w:rPr>
          <w:color w:val="000000" w:themeColor="text1"/>
        </w:rPr>
        <w:t xml:space="preserve">among private </w:t>
      </w:r>
      <w:r w:rsidR="009F69EA" w:rsidRPr="00387397">
        <w:rPr>
          <w:color w:val="000000" w:themeColor="text1"/>
        </w:rPr>
        <w:t xml:space="preserve">authorities </w:t>
      </w:r>
      <w:r w:rsidR="00F0078E" w:rsidRPr="00387397">
        <w:rPr>
          <w:color w:val="000000" w:themeColor="text1"/>
        </w:rPr>
        <w:fldChar w:fldCharType="begin" w:fldLock="1"/>
      </w:r>
      <w:r w:rsidR="00B901F5" w:rsidRPr="00387397">
        <w:rPr>
          <w:color w:val="000000" w:themeColor="text1"/>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"uris" : [ "http://www.mendeley.com/documents/?uuid=169410b1-ba8a-37f3-9534-92a2e5e84f8b" ] }, { "id" : "ITEM-2", "itemData" : { "DOI" : "10.1017/S2047102516000121", "ISSN" : "2047-1025", "abstract" : "&lt;p&gt;The work on \u2018regime complexes\u2019 \u2013 loosely coupled regimes linked through non-hierarchical relationships \u2013 provides a lens for understanding the increasing density of international rules and institutions. However, the role of private authority in the regime complex \u2013 situations where non-state actors set rules or standards that other actors adopt \u2013 has only recently received academic attention. In this article, we \u2018unbundle\u2019 the concept of the regime complex in two novel ways. Firstly, we argue that an accurate depiction of any regime complex must also include private authority. Secondly, using examples from environmental governance, we carefully elaborate four specific mechanisms through which public and private authority interact, demonstrating the ways in which private authority can improve the problem-solving capacity of regime complexes. In short, a full understanding of the contributions of private authority to solving environmental problems requires examining its interactions with public rules and institutions.&lt;/p&gt;", "author" : [ { "dropping-particle" : "", "family" : "Green", "given" : "Jessica F.", "non-dropping-particle" : "", "parse-names" : false, "suffix" : "" }, { "dropping-particle" : "", "family" : "Auld", "given" : "Graeme", "non-dropping-particle" : "", "parse-names" : false, "suffix" : "" } ], "container-title" : "Transnational Environmental Law", "id" : "ITEM-2", "issue" : "02", "issued" : { "date-parts" : [ [ "2017", "7", "20" ] ] }, "page" : "259-284", "publisher" : "Cambridge University Press", "title" : "Unbundling the Regime Complex: The Effects of Private Authority", "type" : "article-journal", "volume" : "6" }, "uris" : [ "http://www.mendeley.com/documents/?uuid=54d49ae2-3535-302a-878e-4b49d96eb946" ] }, { "id" : "ITEM-3", "itemData" : { "DOI" : "10.1016/j.polsoc.2015.12.002", "ISSN" : "1449-4035", "abstract" : "AbstractThe complex and globalized nature of many industries has led to a global governance deficit that has resulted in the rise of self-regulation by private firms. Despite well-developed body of literature, we know little about the interaction of private regulation and public governance. The questions this paper addresses are: How do private self-regulatory programs either fill a vacuum of regulation or complement existing regulatory structures, and how do these programs support or crowd out the development of government regulatory programs? This paper addresses these questions by developing case studies of internal audit, voluntary reporting, and data analysis programs operated by the International Air Transport Association (IATA). The results suggest that when there is a congruence of goals between industry and government, private regulatory programs can complement or even replace existing public sector regulatory regimes. Additionally, the results suggest that successful private self-regulatory prog...", "author" : [ { "dropping-particle" : "", "family" : "Mills", "given" : "Russell W.", "non-dropping-particle" : "", "parse-names" : false, "suffix" : "" } ], "container-title" : "Policy and Society", "id" : "ITEM-3", "issue" : "1", "issued" : { "date-parts" : [ [ "2016", "3", "3" ] ] }, "page" : "43-55", "publisher" : "Taylor &amp; Francis", "title" : "The interaction of private and public regulatory governance: The case of association-led voluntary aviation safety programs", "type" : "article-journal", "volume" : "35" }, "uris" : [ "http://www.mendeley.com/documents/?uuid=5cf68e63-a5f4-3e6b-b874-ddb94551db3e" ] }, { "id" : "ITEM-4",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"ITEM-4", "issue" : "C", "issued" : { "date-parts" : [ [ "2015" ] ] }, "page" : "164-176", "title" : "Green, greener, greenest: Eco-label gradation and competition", "type" : "article-journal", "volume" : "72" }, "uris" : [ "http://www.mendeley.com/documents/?uuid=bdbcd5d6-4947-3f0c-b333-9cde165fd361" ] }, { "id" : "ITEM-5", "itemData" : { "ISBN" : "9780739133224", "abstract" : "Voluntary Environmental Programs pose a means by which industry, government, and other interested groups can cooperatively agree upon socially acceptable restraints. Rather than relying on complete government control of environmental laws, Voluntary Environmental Programs rely on a voluntary system for businesses. They pose their unique problems predicated on the effectiveness of voluntary self-constraint. Cover; Title Page; Copyright Page; Table of Contents; Acknowledgments; 1. Voluntary Environment Programs: An Introduction; 2. The Effectiveness of Voluntary Environmental Programs-A Policy at a Crossroads?; 3. Environmental Public Voluntary Programs Reconsidered; 4. Voluntary Environmental Management: Motivations and Policy Implications; 5. Collective Action through Voluntary Environmental Programs: A Club Theory Approach; 6. The Diffusion of Voluntary International Management Standards: Responsible Care, ISO 9000 and ISO 14001 in the Chemical Industry. 7. Is Greener Whiter Yet? The Sustainable Slopes Program After Five Years8. Assessing the Performance of Voluntary Environmental Programs: Does Certification Matter?; 9. Can Voluntary Environmental Regulation Work in Developing Countries: Lessons from Case Studies; 10. Voluntary Environmental Programs: A Canadian Perspective; 11. Concluding Opinion: Voluntary Environmental Programs: Are Carrots without Sticks Enough for Effective Environmental Protection Policy?; Index; About the Contributors.", "author" : [ { "dropping-particle" : "", "family" : "DeLeon", "given" : "Peter", "non-dropping-particle" : "", "parse-names" : false, "suffix" : "" }, { "dropping-particle" : "", "family" : "Rivera", "given" : "Jorge E.", "non-dropping-particle" : "", "parse-names" : false, "suffix" : "" } ], "id" : "ITEM-5", "issued" : { "date-parts" : [ [ "2009" ] ] }, "number-of-pages" : "318", "publisher" : "Lexington Books", "publisher-place" : "Lanham", "title" : "Voluntary Environmental Programs : a Policy Perspective.", "type" : "book" }, "uris" : [ "http://www.mendeley.com/documents/?uuid=80f8dff6-7180-34b9-bfef-02d97d071d47" ] }, { "id" : "ITEM-6", "itemData" : { "DOI" : "10.1111/rego.12005", "ISSN" : "17485983", "author" : [ { "dropping-particle" : "", "family" : "Gulbrandsen", "given" : "Lars H.", "non-dropping-particle" : "", "parse-names" : false, "suffix" : "" } ], "container-title" : "Regulation &amp; Governance", "id" : "ITEM-6", "issue" : "1", "issued" : { "date-parts" : [ [ "2014", "3" ] ] }, "page" : "74-92", "title" : "Dynamic governance interactions: Evolutionary effects of state responses to non-state certification programs", "type" : "article-journal", "volume" : "8" }, "uris" : [ "http://www.mendeley.com/documents/?uuid=aa51b50f-7722-3250-b311-036e72c336bc" ] }, { "id" : "ITEM-7", "itemData" : { "DOI" : "10.1111/j.1467-9930.2008.00270.x", "ISSN" : "02658240", "author" : [ { "dropping-particle" : "", "family" : "Howard-Grenville", "given" : "Jennifer", "non-dropping-particle" : "", "parse-names" : false, "suffix" : "" }, { "dropping-particle" : "", "family" : "Nash", "given" : "Jennifer", "non-dropping-particle" : "", "parse-names" : false, "suffix" : "" }, { "dropping-particle" : "", "family" : "Coglianese", "given" : "Cary", "non-dropping-particle" : "", "parse-names" : false, "suffix" : "" } ], "container-title" : "Law &amp; Policy", "id" : "ITEM-7", "issue" : "1", "issued" : { "date-parts" : [ [ "2008", "1", "16" ] ] }, "page" : "73-107", "title" : "Constructing the License to Operate: Internal Factors and Their Influence on Corporate Environmental Decisions", "type" : "article-journal", "volume" : "30" }, "uris" : [ "http://www.mendeley.com/documents/?uuid=f05b4e86-b4f4-364e-b227-0eed64d66afe" ] } ], "mendeley" : { "formattedCitation" : "(DeLeon &amp; Rivera, 2009; Eberlein, Abbott, Black, Meidinger, &amp; Wood, 2014; Green &amp; Auld, 2017; Gulbrandsen, 2014; Howard-Grenville, Nash, &amp; Coglianese, 2008; Li &amp; van \u2019t Veld, 2015; Mills, 2016)", "plainTextFormattedCitation" : "(DeLeon &amp; Rivera, 2009; Eberlein, Abbott, Black, Meidinger, &amp; Wood, 2014; Green &amp; Auld, 2017; Gulbrandsen, 2014; Howard-Grenville, Nash, &amp; Coglianese, 2008; Li &amp; van \u2019t Veld, 2015; Mills, 2016)", "previouslyFormattedCitation" : "(DeLeon &amp; Rivera, 2009; Eberlein, Abbott, Black, Meidinger, &amp; Wood, 2014; Green &amp; Auld, 2017; Gulbrandsen, 2014; Howard-Grenville, Nash, &amp; Coglianese, 2008; Li &amp; van \u2019t Veld, 2015; Mills, 2016)" }, "properties" : {  }, "schema" : "https://github.com/citation-style-language/schema/raw/master/csl-citation.json" }</w:instrText>
      </w:r>
      <w:r w:rsidR="00F0078E" w:rsidRPr="00387397">
        <w:rPr>
          <w:color w:val="000000" w:themeColor="text1"/>
        </w:rPr>
        <w:fldChar w:fldCharType="separate"/>
      </w:r>
      <w:r w:rsidR="00B901F5" w:rsidRPr="00387397">
        <w:rPr>
          <w:noProof/>
          <w:color w:val="000000" w:themeColor="text1"/>
        </w:rPr>
        <w:t>(DeLeon &amp; Rivera, 2009; Eberlein, Abbott, Black, Meidinger, &amp; Wood, 2014; Green &amp; Auld, 2017; Gulbrandsen, 2014; Howard-Grenville, Nash, &amp; Coglianese, 2008; Li &amp; van ’t Veld, 2015; Mills, 2016)</w:t>
      </w:r>
      <w:r w:rsidR="00F0078E" w:rsidRPr="00387397">
        <w:rPr>
          <w:color w:val="000000" w:themeColor="text1"/>
        </w:rPr>
        <w:fldChar w:fldCharType="end"/>
      </w:r>
      <w:r w:rsidR="00AF6194" w:rsidRPr="00387397">
        <w:rPr>
          <w:color w:val="000000" w:themeColor="text1"/>
        </w:rPr>
        <w:t>.</w:t>
      </w:r>
      <w:r w:rsidR="00A56B1A" w:rsidRPr="00387397">
        <w:rPr>
          <w:color w:val="000000" w:themeColor="text1"/>
        </w:rPr>
        <w:t xml:space="preserve"> </w:t>
      </w:r>
      <w:r w:rsidR="0085768A" w:rsidRPr="00387397">
        <w:rPr>
          <w:color w:val="000000" w:themeColor="text1"/>
        </w:rPr>
        <w:t xml:space="preserve">Smith and </w:t>
      </w:r>
      <w:proofErr w:type="spellStart"/>
      <w:r w:rsidR="0085768A" w:rsidRPr="00387397">
        <w:rPr>
          <w:color w:val="000000" w:themeColor="text1"/>
        </w:rPr>
        <w:t>Fischlein</w:t>
      </w:r>
      <w:proofErr w:type="spellEnd"/>
      <w:r w:rsidR="0085768A" w:rsidRPr="00387397">
        <w:rPr>
          <w:color w:val="000000" w:themeColor="text1"/>
        </w:rPr>
        <w:t xml:space="preserve"> </w:t>
      </w:r>
      <w:r w:rsidR="0085768A" w:rsidRPr="00387397">
        <w:rPr>
          <w:color w:val="000000" w:themeColor="text1"/>
        </w:rPr>
        <w:fldChar w:fldCharType="begin" w:fldLock="1"/>
      </w:r>
      <w:r w:rsidR="0085768A" w:rsidRPr="00387397">
        <w:rPr>
          <w:color w:val="000000" w:themeColor="text1"/>
        </w:rPr>
        <w:instrText>ADDIN CSL_CITATION { "citationItems" : [ { "id" : "ITEM-1", "itemData" : { "DOI" : "10.1016/J.GLOENVCHA.2010.03.006", "ISSN" : "0959-3780", "abstract" : "Private governance of environmental and social performance of organizations, processes and products is gaining prominence in market and policy arenas, and thus, increasingly influencing sustainability outcomes. This study presents a concept of rival private governance where multiple initiatives compete for rule-setting authority. Specifically, we argue that heterogeneous actors organize in network form to establish legitimacy of new sustainability governance fields. In an effort to preempt threats from these new fields of governance, nonparticipating actors create rival private governance networks and compete based on each network's ability to access unique relational assets from participants. Based on the cases of carbon off-set standards, green building rating systems and sustainable forestry certifications, we suggest that this competitive market vetting results in pressures toward the convergence of governance rules over time, but not a single winning set of rules. Our findings illustrate that multiple and competing networks can provide innovative, legitimate and dynamically evolving governance of sustainability, while presenting new challenges for public and private sector actors.", "author" : [ { "dropping-particle" : "", "family" : "Smith", "given" : "Timothy M.", "non-dropping-particle" : "", "parse-names" : false, "suffix" : "" }, { "dropping-particle" : "", "family" : "Fischlein", "given" : "Miriam", "non-dropping-particle" : "", "parse-names" : false, "suffix" : "" } ], "container-title" : "Global Environmental Change", "id" : "ITEM-1", "issue" : "3", "issued" : { "date-parts" : [ [ "2010", "8", "1" ] ] }, "page" : "511-522", "publisher" : "Pergamon", "title" : "Rival private governance networks: Competing to define the rules of sustainability performance", "type" : "article-journal", "volume" : "20" }, "locator" : "520", "suppress-author" : 1, "uris" : [ "http://www.mendeley.com/documents/?uuid=00e74fa0-d6eb-3fd4-ae48-82d3ed3a29b7" ] } ], "mendeley" : { "formattedCitation" : "(2010, p. 520)", "plainTextFormattedCitation" : "(2010, p. 520)", "previouslyFormattedCitation" : "(2010, p. 520)" }, "properties" : {  }, "schema" : "https://github.com/citation-style-language/schema/raw/master/csl-citation.json" }</w:instrText>
      </w:r>
      <w:r w:rsidR="0085768A" w:rsidRPr="00387397">
        <w:rPr>
          <w:color w:val="000000" w:themeColor="text1"/>
        </w:rPr>
        <w:fldChar w:fldCharType="separate"/>
      </w:r>
      <w:r w:rsidR="0085768A" w:rsidRPr="00387397">
        <w:rPr>
          <w:noProof/>
          <w:color w:val="000000" w:themeColor="text1"/>
        </w:rPr>
        <w:t>(2010, p. 520)</w:t>
      </w:r>
      <w:r w:rsidR="0085768A" w:rsidRPr="00387397">
        <w:rPr>
          <w:color w:val="000000" w:themeColor="text1"/>
        </w:rPr>
        <w:fldChar w:fldCharType="end"/>
      </w:r>
      <w:r w:rsidR="0085768A" w:rsidRPr="00387397">
        <w:rPr>
          <w:color w:val="000000" w:themeColor="text1"/>
        </w:rPr>
        <w:t xml:space="preserve"> conclude: “</w:t>
      </w:r>
      <w:r w:rsidR="0085768A" w:rsidRPr="00387397">
        <w:rPr>
          <w:rFonts w:eastAsia="Times New Roman"/>
          <w:color w:val="000000" w:themeColor="text1"/>
        </w:rPr>
        <w:t>The strength of competing private governance networks may precisely be that they are moving targets: while they appear to rally around a common definition of rules and norms over time, they continue to innovate and imitate each other.”</w:t>
      </w:r>
      <w:r w:rsidR="0085768A" w:rsidRPr="00387397">
        <w:rPr>
          <w:color w:val="000000" w:themeColor="text1"/>
        </w:rPr>
        <w:t xml:space="preserve"> </w:t>
      </w:r>
      <w:r w:rsidR="00DB5239" w:rsidRPr="00387397">
        <w:rPr>
          <w:color w:val="000000" w:themeColor="text1"/>
        </w:rPr>
        <w:t xml:space="preserve">Similarly, </w:t>
      </w:r>
      <w:proofErr w:type="spellStart"/>
      <w:r w:rsidR="00DF70F1" w:rsidRPr="00387397">
        <w:rPr>
          <w:color w:val="000000" w:themeColor="text1"/>
          <w:shd w:val="clear" w:color="auto" w:fill="FFFFFF"/>
        </w:rPr>
        <w:t>Eberlein</w:t>
      </w:r>
      <w:proofErr w:type="spellEnd"/>
      <w:r w:rsidR="00DF70F1" w:rsidRPr="00387397">
        <w:rPr>
          <w:color w:val="000000" w:themeColor="text1"/>
          <w:shd w:val="clear" w:color="auto" w:fill="FFFFFF"/>
        </w:rPr>
        <w:t xml:space="preserve">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916679">
        <w:rPr>
          <w:color w:val="000000" w:themeColor="text1"/>
          <w:shd w:val="clear" w:color="auto" w:fill="FFFFFF"/>
        </w:rPr>
        <w:t xml:space="preserve">their </w:t>
      </w:r>
      <w:r w:rsidR="00DF70F1" w:rsidRPr="00387397">
        <w:rPr>
          <w:color w:val="000000" w:themeColor="text1"/>
          <w:shd w:val="clear" w:color="auto" w:fill="FFFFFF"/>
        </w:rPr>
        <w:t>interaction</w:t>
      </w:r>
      <w:r w:rsidR="001A65DD">
        <w:rPr>
          <w:color w:val="000000" w:themeColor="text1"/>
          <w:shd w:val="clear" w:color="auto" w:fill="FFFFFF"/>
        </w:rPr>
        <w:t xml:space="preserve">. </w:t>
      </w:r>
      <w:r w:rsidR="00C707ED" w:rsidRPr="00387397">
        <w:rPr>
          <w:color w:val="000000" w:themeColor="text1"/>
          <w:shd w:val="clear" w:color="auto" w:fill="FFFFFF"/>
        </w:rPr>
        <w:t>Taken together, this literature suggests that some r</w:t>
      </w:r>
      <w:r w:rsidR="001676BE" w:rsidRPr="00387397">
        <w:rPr>
          <w:color w:val="000000" w:themeColor="text1"/>
          <w:shd w:val="clear" w:color="auto" w:fill="FFFFFF"/>
        </w:rPr>
        <w:t xml:space="preserve">ules will be more stringent, </w:t>
      </w:r>
      <w:r w:rsidR="00C707ED" w:rsidRPr="00387397">
        <w:rPr>
          <w:color w:val="000000" w:themeColor="text1"/>
          <w:shd w:val="clear" w:color="auto" w:fill="FFFFFF"/>
        </w:rPr>
        <w:t>or more stringent on different issues, than others in the same policy space</w:t>
      </w:r>
      <w:r w:rsidR="009F69EA" w:rsidRPr="00387397">
        <w:rPr>
          <w:color w:val="000000" w:themeColor="text1"/>
          <w:shd w:val="clear" w:color="auto" w:fill="FFFFFF"/>
        </w:rPr>
        <w:t xml:space="preserve">, </w:t>
      </w:r>
      <w:r w:rsidR="00916679">
        <w:rPr>
          <w:color w:val="000000" w:themeColor="text1"/>
          <w:shd w:val="clear" w:color="auto" w:fill="FFFFFF"/>
        </w:rPr>
        <w:t>and</w:t>
      </w:r>
      <w:r w:rsidR="00916679" w:rsidRPr="00387397">
        <w:rPr>
          <w:color w:val="000000" w:themeColor="text1"/>
          <w:shd w:val="clear" w:color="auto" w:fill="FFFFFF"/>
        </w:rPr>
        <w:t xml:space="preserve"> </w:t>
      </w:r>
      <w:r w:rsidR="009F69EA" w:rsidRPr="00387397">
        <w:rPr>
          <w:color w:val="000000" w:themeColor="text1"/>
          <w:shd w:val="clear" w:color="auto" w:fill="FFFFFF"/>
        </w:rPr>
        <w:t>that requirements may vary over time</w:t>
      </w:r>
      <w:r w:rsidR="00C707ED" w:rsidRPr="00387397">
        <w:rPr>
          <w:color w:val="000000" w:themeColor="text1"/>
          <w:shd w:val="clear" w:color="auto" w:fill="FFFFFF"/>
        </w:rPr>
        <w:t>.</w:t>
      </w:r>
      <w:r w:rsidR="00DB5239" w:rsidRPr="00387397">
        <w:rPr>
          <w:color w:val="000000" w:themeColor="text1"/>
          <w:shd w:val="clear" w:color="auto" w:fill="FFFFFF"/>
        </w:rPr>
        <w:t xml:space="preserve"> </w:t>
      </w:r>
      <w:r w:rsidR="00DB5239" w:rsidRPr="00387397">
        <w:rPr>
          <w:color w:val="000000" w:themeColor="text1"/>
        </w:rPr>
        <w:t xml:space="preserve">Systematically testing </w:t>
      </w:r>
      <w:r w:rsidR="00916679">
        <w:rPr>
          <w:color w:val="000000" w:themeColor="text1"/>
        </w:rPr>
        <w:t>these propositions</w:t>
      </w:r>
      <w:r w:rsidR="00DB5239" w:rsidRPr="00387397">
        <w:rPr>
          <w:color w:val="000000" w:themeColor="text1"/>
        </w:rPr>
        <w:t xml:space="preserve"> </w:t>
      </w:r>
      <w:r w:rsidR="00916679">
        <w:rPr>
          <w:color w:val="000000" w:themeColor="text1"/>
        </w:rPr>
        <w:t xml:space="preserve">will </w:t>
      </w:r>
      <w:r w:rsidR="00DB5239" w:rsidRPr="00387397">
        <w:rPr>
          <w:color w:val="000000" w:themeColor="text1"/>
        </w:rPr>
        <w:t>require measures of regulatory stringency</w:t>
      </w:r>
      <w:r w:rsidR="009F69EA" w:rsidRPr="00387397">
        <w:rPr>
          <w:color w:val="000000" w:themeColor="text1"/>
        </w:rPr>
        <w:t xml:space="preserve"> that can be applied across programs and over time</w:t>
      </w:r>
      <w:r w:rsidR="00DB5239" w:rsidRPr="00387397">
        <w:rPr>
          <w:color w:val="000000" w:themeColor="text1"/>
        </w:rPr>
        <w:t xml:space="preserve">. </w:t>
      </w:r>
    </w:p>
    <w:p w14:paraId="0A167D86" w14:textId="77777777" w:rsidR="00A72CEF" w:rsidRPr="00387397" w:rsidRDefault="00A72CEF" w:rsidP="00387397">
      <w:pPr>
        <w:spacing w:line="480" w:lineRule="auto"/>
        <w:rPr>
          <w:rFonts w:eastAsia="Times New Roman"/>
          <w:color w:val="000000" w:themeColor="text1"/>
        </w:rPr>
      </w:pPr>
    </w:p>
    <w:p w14:paraId="6B836904" w14:textId="261D7A82" w:rsidR="003D711B" w:rsidRPr="00387397" w:rsidRDefault="00DB5239" w:rsidP="00387397">
      <w:pPr>
        <w:spacing w:line="480" w:lineRule="auto"/>
        <w:rPr>
          <w:color w:val="000000" w:themeColor="text1"/>
        </w:rPr>
      </w:pPr>
      <w:r w:rsidRPr="00387397">
        <w:rPr>
          <w:rFonts w:eastAsia="Times New Roman"/>
          <w:color w:val="000000" w:themeColor="text1"/>
        </w:rPr>
        <w:t xml:space="preserve">A related </w:t>
      </w:r>
      <w:r w:rsidR="00773EB5" w:rsidRPr="00387397">
        <w:rPr>
          <w:rFonts w:eastAsia="Times New Roman"/>
          <w:color w:val="000000" w:themeColor="text1"/>
        </w:rPr>
        <w:t xml:space="preserve">body </w:t>
      </w:r>
      <w:r w:rsidR="00C707ED" w:rsidRPr="00387397">
        <w:rPr>
          <w:rFonts w:eastAsia="Times New Roman"/>
          <w:color w:val="000000" w:themeColor="text1"/>
        </w:rPr>
        <w:t>of scholarship</w:t>
      </w:r>
      <w:r w:rsidR="0043781A" w:rsidRPr="00387397">
        <w:rPr>
          <w:rFonts w:eastAsia="Times New Roman"/>
          <w:color w:val="000000" w:themeColor="text1"/>
        </w:rPr>
        <w:t xml:space="preserve"> seeks to explain regulatory stringency as a result of</w:t>
      </w:r>
      <w:r w:rsidR="00C707ED" w:rsidRPr="00387397">
        <w:rPr>
          <w:rFonts w:eastAsia="Times New Roman"/>
          <w:color w:val="000000" w:themeColor="text1"/>
        </w:rPr>
        <w:t xml:space="preserve"> </w:t>
      </w:r>
      <w:r w:rsidR="0043781A" w:rsidRPr="00387397">
        <w:rPr>
          <w:rFonts w:eastAsia="Times New Roman"/>
          <w:color w:val="000000" w:themeColor="text1"/>
        </w:rPr>
        <w:t xml:space="preserve">strategic </w:t>
      </w:r>
      <w:r w:rsidR="00C707ED" w:rsidRPr="00387397">
        <w:rPr>
          <w:rFonts w:eastAsia="Times New Roman"/>
          <w:color w:val="000000" w:themeColor="text1"/>
        </w:rPr>
        <w:t xml:space="preserve">interactions among </w:t>
      </w:r>
      <w:r w:rsidR="0096451E">
        <w:rPr>
          <w:rFonts w:eastAsia="Times New Roman"/>
          <w:color w:val="000000" w:themeColor="text1"/>
        </w:rPr>
        <w:t>the</w:t>
      </w:r>
      <w:r w:rsidR="0043781A" w:rsidRPr="00387397">
        <w:rPr>
          <w:rFonts w:eastAsia="Times New Roman"/>
          <w:color w:val="000000" w:themeColor="text1"/>
        </w:rPr>
        <w:t xml:space="preserve"> coalitions</w:t>
      </w:r>
      <w:r w:rsidR="0096451E">
        <w:rPr>
          <w:rFonts w:eastAsia="Times New Roman"/>
          <w:color w:val="000000" w:themeColor="text1"/>
        </w:rPr>
        <w:t xml:space="preserve"> backing different programs</w:t>
      </w:r>
      <w:r w:rsidR="00B71110" w:rsidRPr="00387397">
        <w:rPr>
          <w:rFonts w:eastAsia="Times New Roman"/>
          <w:color w:val="000000" w:themeColor="text1"/>
        </w:rPr>
        <w:t>.</w:t>
      </w:r>
      <w:r w:rsidR="00B5719B" w:rsidRPr="00387397">
        <w:rPr>
          <w:color w:val="000000" w:themeColor="text1"/>
        </w:rPr>
        <w:t xml:space="preserve"> </w:t>
      </w:r>
      <w:r w:rsidR="00E448F3" w:rsidRPr="00387397">
        <w:rPr>
          <w:color w:val="000000" w:themeColor="text1"/>
        </w:rPr>
        <w:t>S</w:t>
      </w:r>
      <w:r w:rsidR="00D00707" w:rsidRPr="00387397">
        <w:rPr>
          <w:color w:val="000000" w:themeColor="text1"/>
        </w:rPr>
        <w:t xml:space="preserve">ome </w:t>
      </w:r>
      <w:r w:rsidR="00093AD8" w:rsidRPr="00387397">
        <w:rPr>
          <w:color w:val="000000" w:themeColor="text1"/>
        </w:rPr>
        <w:t>focus on how</w:t>
      </w:r>
      <w:r w:rsidR="00D00707" w:rsidRPr="00387397">
        <w:rPr>
          <w:color w:val="000000" w:themeColor="text1"/>
        </w:rPr>
        <w:t xml:space="preserve"> competition </w:t>
      </w:r>
      <w:r w:rsidR="003F3A4C" w:rsidRPr="00387397">
        <w:rPr>
          <w:color w:val="000000" w:themeColor="text1"/>
        </w:rPr>
        <w:t xml:space="preserve">may </w:t>
      </w:r>
      <w:r w:rsidR="00093AD8" w:rsidRPr="00387397">
        <w:rPr>
          <w:color w:val="000000" w:themeColor="text1"/>
        </w:rPr>
        <w:t>lead to more “weak or lax standards”</w:t>
      </w:r>
      <w:r w:rsidR="00E448F3" w:rsidRPr="00387397">
        <w:rPr>
          <w:color w:val="000000" w:themeColor="text1"/>
        </w:rPr>
        <w:t xml:space="preserve"> as firms “shop” for lower-cost programs, potentially </w:t>
      </w:r>
      <w:r w:rsidR="00E448F3" w:rsidRPr="00387397">
        <w:rPr>
          <w:color w:val="000000" w:themeColor="text1"/>
        </w:rPr>
        <w:lastRenderedPageBreak/>
        <w:t>causing a “race to the bottom”</w:t>
      </w:r>
      <w:r w:rsidR="00B901F5" w:rsidRPr="00387397">
        <w:rPr>
          <w:color w:val="000000" w:themeColor="text1"/>
        </w:rPr>
        <w:t xml:space="preserve"> </w:t>
      </w:r>
      <w:r w:rsidR="004D48E8" w:rsidRPr="00387397">
        <w:rPr>
          <w:color w:val="000000" w:themeColor="text1"/>
        </w:rPr>
        <w:fldChar w:fldCharType="begin" w:fldLock="1"/>
      </w:r>
      <w:r w:rsidR="004D48E8" w:rsidRPr="00387397">
        <w:rPr>
          <w:color w:val="000000" w:themeColor="text1"/>
        </w:rPr>
        <w:instrText>ADDIN CSL_CITATION { "citationItems" : [ { "id" : "ITEM-1", "itemData" : { "DOI" : "10.1162/152638004323074200", "ISSN" : "1526-3800", "abstract" : "This article investigates whether forest certification (eco-labeling) is likely to rectify certain omissions in the current global forest regime. Following an examination of the achievements and shortcomings of the forest regime to date, I argue that gaps could be filled by including a broad range of stakeholders in certification standards development; promoting strong environmental and social performance standards in forestry; providing effective control mechanisms; securing producer participation; and penetrating markets. Although the Forest Stewardship Council (FSC) was considered initially to have the greatest potential to fill these gaps, the emergence and widespread proliferation of industry-dominated schemes have marginalized the FSC in many countries. The study shows that while forest certification would probably promote more sustainable forestry in the temperate and boreal zones than it would in the tropical zone, the ability of this tool to actually do so remains to be seen.", "author" : [ { "dropping-particle" : "", "family" : "Gulbrandsen", "given" : "Lars H.", "non-dropping-particle" : "", "parse-names" : false, "suffix" : "" } ], "container-title" : "Global Environmental Politics", "id" : "ITEM-1", "issue" : "2", "issued" : { "date-parts" : [ [ "2004", "5", "13" ] ] }, "page" : "75-99", "publisher" : " MIT Press  238 Main St., Suite 500, Cambridge, MA 02142-1046 USA journals-info@mit.edu  ", "title" : "Overlapping Public and Private Governance: Can Forest Certification Fill the Gaps in the Global Forest Regime?", "type" : "article-journal", "volume" : "4" }, "uris" : [ "http://www.mendeley.com/documents/?uuid=94cb0c3c-09a1-3b53-baf4-1a4cfab2c6da" ] }, { "id" : "ITEM-2", "itemData" : { "DOI" : "10.1007/s11558-010-9092-3", "ISSN" : "1559-7431", "author" : [ { "dropping-particle" : "", "family" : "Abbott", "given" : "Kenneth W.", "non-dropping-particle" : "", "parse-names" : false, "suffix" : "" }, { "dropping-particle" : "", "family" : "Snidal", "given" : "Duncan", "non-dropping-particle" : "", "parse-names" : false, "suffix" : "" } ], "container-title" : "The Review of International Organizations", "id" : "ITEM-2", "issue" : "3", "issued" : { "date-parts" : [ [ "2010", "9", "11" ] ] }, "page" : "315-344", "publisher" : "Springer US", "title" : "International regulation without international government: Improving IO performance through orchestration", "type" : "article-journal", "volume" : "5" }, "uris" : [ "http://www.mendeley.com/documents/?uuid=3a6bbeba-a3c3-3be1-a825-950a8a7792ef" ] }, { "id" : "ITEM-3",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"ITEM-3", "issue" : "2", "issued" : { "date-parts" : [ [ "2011", "4", "1" ] ] }, "page" : "359-387", "publisher" : "Blackwell Publishing Inc", "title" : "Why Do Private Governance Organizations Not Converge? A Political-Institutional Analysis of Transnational Labor Standards Regulation", "type" : "article-journal", "volume" : "24" }, "uris" : [ "http://www.mendeley.com/documents/?uuid=91066972-62fa-3503-9b12-11272d1e7a4c" ] } ], "mendeley" : { "formattedCitation" : "(Abbott &amp; Snidal, 2010; Fransen, 2011; Gulbrandsen, 2004)", "plainTextFormattedCitation" : "(Abbott &amp; Snidal, 2010; Fransen, 2011; Gulbrandsen, 2004)", "previouslyFormattedCitation" : "(Abbott &amp; Snidal, 2010; Fransen, 2011; Gulbrandsen, 2004)"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(Abbott &amp; Snidal, 2010; Fransen, 2011; Gulbrandsen, 2004)</w:t>
      </w:r>
      <w:r w:rsidR="004D48E8" w:rsidRPr="00387397">
        <w:rPr>
          <w:color w:val="000000" w:themeColor="text1"/>
        </w:rPr>
        <w:fldChar w:fldCharType="end"/>
      </w:r>
      <w:r w:rsidR="00E448F3" w:rsidRPr="00387397">
        <w:rPr>
          <w:color w:val="000000" w:themeColor="text1"/>
        </w:rPr>
        <w:t xml:space="preserve">. </w:t>
      </w:r>
      <w:r w:rsidR="00F10DAC" w:rsidRPr="00387397">
        <w:rPr>
          <w:color w:val="000000" w:themeColor="text1"/>
        </w:rPr>
        <w:t>In contrast, o</w:t>
      </w:r>
      <w:r w:rsidR="00D00707" w:rsidRPr="00387397">
        <w:rPr>
          <w:color w:val="000000" w:themeColor="text1"/>
        </w:rPr>
        <w:t xml:space="preserve">thers </w:t>
      </w:r>
      <w:r w:rsidR="00CE7E37" w:rsidRPr="00387397">
        <w:rPr>
          <w:color w:val="000000" w:themeColor="text1"/>
        </w:rPr>
        <w:t>find</w:t>
      </w:r>
      <w:r w:rsidR="00093AD8" w:rsidRPr="00387397">
        <w:rPr>
          <w:color w:val="000000" w:themeColor="text1"/>
        </w:rPr>
        <w:t xml:space="preserve"> competition</w:t>
      </w:r>
      <w:r w:rsidR="00CE7E37" w:rsidRPr="00387397">
        <w:rPr>
          <w:color w:val="000000" w:themeColor="text1"/>
        </w:rPr>
        <w:t xml:space="preserve"> </w:t>
      </w:r>
      <w:r w:rsidR="004D48E8" w:rsidRPr="00387397">
        <w:rPr>
          <w:color w:val="000000" w:themeColor="text1"/>
        </w:rPr>
        <w:t>causing</w:t>
      </w:r>
      <w:r w:rsidR="00D00707" w:rsidRPr="00387397">
        <w:rPr>
          <w:color w:val="000000" w:themeColor="text1"/>
        </w:rPr>
        <w:t xml:space="preserve"> </w:t>
      </w:r>
      <w:r w:rsidR="00093AD8" w:rsidRPr="00387397">
        <w:rPr>
          <w:color w:val="000000" w:themeColor="text1"/>
        </w:rPr>
        <w:t xml:space="preserve">“weak” </w:t>
      </w:r>
      <w:r w:rsidR="00901C58" w:rsidRPr="00387397">
        <w:rPr>
          <w:color w:val="000000" w:themeColor="text1"/>
        </w:rPr>
        <w:t>regulations</w:t>
      </w:r>
      <w:r w:rsidR="00093AD8" w:rsidRPr="00387397">
        <w:rPr>
          <w:color w:val="000000" w:themeColor="text1"/>
        </w:rPr>
        <w:t xml:space="preserve"> to be “revised upwards”</w:t>
      </w:r>
      <w:r w:rsidR="00E448F3" w:rsidRPr="00387397">
        <w:rPr>
          <w:color w:val="000000" w:themeColor="text1"/>
        </w:rPr>
        <w:t xml:space="preserve"> as activists invite public comparisons </w:t>
      </w:r>
      <w:r w:rsidR="00013AB8" w:rsidRPr="00387397">
        <w:rPr>
          <w:color w:val="000000" w:themeColor="text1"/>
        </w:rPr>
        <w:t xml:space="preserve">with </w:t>
      </w:r>
      <w:r w:rsidR="00C90959" w:rsidRPr="00387397">
        <w:rPr>
          <w:color w:val="000000" w:themeColor="text1"/>
        </w:rPr>
        <w:t>the requirements</w:t>
      </w:r>
      <w:r w:rsidR="00013AB8" w:rsidRPr="00387397">
        <w:rPr>
          <w:color w:val="000000" w:themeColor="text1"/>
        </w:rPr>
        <w:t xml:space="preserve"> of “higher” </w:t>
      </w:r>
      <w:r w:rsidR="001676BE" w:rsidRPr="00387397">
        <w:rPr>
          <w:color w:val="000000" w:themeColor="text1"/>
        </w:rPr>
        <w:t>regulations</w:t>
      </w:r>
      <w:r w:rsidR="004D48E8" w:rsidRPr="00387397">
        <w:rPr>
          <w:color w:val="000000" w:themeColor="text1"/>
        </w:rPr>
        <w:t xml:space="preserve"> </w:t>
      </w:r>
      <w:r w:rsidR="004D48E8" w:rsidRPr="00387397">
        <w:rPr>
          <w:color w:val="000000" w:themeColor="text1"/>
        </w:rPr>
        <w:fldChar w:fldCharType="begin" w:fldLock="1"/>
      </w:r>
      <w:r w:rsidR="00745123"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4D48E8" w:rsidRPr="00387397">
        <w:rPr>
          <w:color w:val="000000" w:themeColor="text1"/>
        </w:rPr>
        <w:fldChar w:fldCharType="separate"/>
      </w:r>
      <w:r w:rsidR="004D48E8" w:rsidRPr="00387397">
        <w:rPr>
          <w:noProof/>
          <w:color w:val="000000" w:themeColor="text1"/>
        </w:rPr>
        <w:t>(Overdevest, 2005, 2010)</w:t>
      </w:r>
      <w:r w:rsidR="004D48E8" w:rsidRPr="00387397">
        <w:rPr>
          <w:color w:val="000000" w:themeColor="text1"/>
        </w:rPr>
        <w:fldChar w:fldCharType="end"/>
      </w:r>
      <w:r w:rsidR="00E448F3" w:rsidRPr="00387397">
        <w:rPr>
          <w:color w:val="000000" w:themeColor="text1"/>
        </w:rPr>
        <w:t>. A</w:t>
      </w:r>
      <w:r w:rsidR="00D00707" w:rsidRPr="00387397">
        <w:rPr>
          <w:color w:val="000000" w:themeColor="text1"/>
        </w:rPr>
        <w:t xml:space="preserve">nd still others </w:t>
      </w:r>
      <w:r w:rsidR="00093AD8" w:rsidRPr="00387397">
        <w:rPr>
          <w:color w:val="000000" w:themeColor="text1"/>
        </w:rPr>
        <w:t xml:space="preserve">find </w:t>
      </w:r>
      <w:r w:rsidR="004D48E8" w:rsidRPr="00387397">
        <w:rPr>
          <w:color w:val="000000" w:themeColor="text1"/>
        </w:rPr>
        <w:t>both</w:t>
      </w:r>
      <w:r w:rsidR="00093AD8" w:rsidRPr="00387397">
        <w:rPr>
          <w:color w:val="000000" w:themeColor="text1"/>
        </w:rPr>
        <w:t xml:space="preserve"> pattern</w:t>
      </w:r>
      <w:r w:rsidR="004D48E8" w:rsidRPr="00387397">
        <w:rPr>
          <w:color w:val="000000" w:themeColor="text1"/>
        </w:rPr>
        <w:t>s occurring</w:t>
      </w:r>
      <w:r w:rsidR="006E6F36" w:rsidRPr="00387397">
        <w:rPr>
          <w:color w:val="000000" w:themeColor="text1"/>
        </w:rPr>
        <w:t>,</w:t>
      </w:r>
      <w:r w:rsidR="00093AD8" w:rsidRPr="00387397">
        <w:rPr>
          <w:color w:val="000000" w:themeColor="text1"/>
        </w:rPr>
        <w:t xml:space="preserve"> </w:t>
      </w:r>
      <w:r w:rsidR="006E6F36" w:rsidRPr="00387397">
        <w:rPr>
          <w:color w:val="000000" w:themeColor="text1"/>
        </w:rPr>
        <w:t>de</w:t>
      </w:r>
      <w:r w:rsidR="00C90959" w:rsidRPr="00387397">
        <w:rPr>
          <w:color w:val="000000" w:themeColor="text1"/>
        </w:rPr>
        <w:t>pending on market and</w:t>
      </w:r>
      <w:r w:rsidR="006E6F36" w:rsidRPr="00387397">
        <w:rPr>
          <w:color w:val="000000" w:themeColor="text1"/>
        </w:rPr>
        <w:t xml:space="preserve"> </w:t>
      </w:r>
      <w:r w:rsidR="00C90959" w:rsidRPr="00387397">
        <w:rPr>
          <w:color w:val="000000" w:themeColor="text1"/>
        </w:rPr>
        <w:t xml:space="preserve">industry </w:t>
      </w:r>
      <w:r w:rsidR="00D00707" w:rsidRPr="00387397">
        <w:rPr>
          <w:color w:val="000000" w:themeColor="text1"/>
        </w:rPr>
        <w:t>structure</w:t>
      </w:r>
      <w:r w:rsidR="006E6F36" w:rsidRPr="00387397">
        <w:rPr>
          <w:color w:val="000000" w:themeColor="text1"/>
        </w:rPr>
        <w:t>s</w:t>
      </w:r>
      <w:r w:rsidR="004D48E8" w:rsidRPr="00387397">
        <w:rPr>
          <w:color w:val="000000" w:themeColor="text1"/>
        </w:rPr>
        <w:t xml:space="preserve"> </w:t>
      </w:r>
      <w:r w:rsidR="00745123" w:rsidRPr="00387397">
        <w:rPr>
          <w:color w:val="000000" w:themeColor="text1"/>
        </w:rPr>
        <w:fldChar w:fldCharType="begin" w:fldLock="1"/>
      </w:r>
      <w:r w:rsidR="00787B95"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"id" : "ITEM-2", "itemData" : { "DOI" : "10.1111/j.1468-0491.2008.00397.x", "abstract" : "During the last decade, the approach by businesses and governments toward labor and social issues at the global level has fundamentally changed. Industrial relations are rapidly internationalizing by developing new actors and forms of governance to deal with the regulation of labor. This article looks at the evolution of self-regulatory standards in the global labor governance debate. Key is that notwithstanding problems with the lacking legal framework of global regula</w:instrText>
      </w:r>
      <w:r w:rsidR="00787B95" w:rsidRPr="00387397">
        <w:rPr>
          <w:color w:val="000000" w:themeColor="text1"/>
          <w:lang w:val="da-DK"/>
        </w:rPr>
        <w:instrText>tion and enforceability, patterns of local self-regulation, norm-setting, and international codes lead not only to higher expectations of the behavior of transnationally operating firms but also to an indirect pattern of regulation. The article argues that particularly the adoption of the core labor standards by the International Labour Organization (ILO) and the setup of the Global Compact by the UN serve as points of convergence. A plethora of voluntarist initiatives that converge over time toward a shared understanding of labor standards is part of the transformation of global labor governance institutions.", "author" : [ { "dropping-particle" : "", "family" : "Hassel", "given" : "Anke", "non-dropping-particle" : "", "parse-names" : false, "suffix" : "" } ], "container-title" : "Governance", "id" : "ITEM-2", "issue" : "2", "issued" : { "date-parts" : [ [ "2008", "4", "1" ] ] }, "page" : "231-251", "publisher" : "Blackwell Publishing Inc", "title" : "The Evolution of a Global Labor Governance Regime", "type" : "article-journal", "volume" : "21" }, "uris" : [ "http://www.mendeley.com/documents/?uuid=476fcf42-d932-3bbb-b374-7f33cb94c7a1" ] } ], "mendeley" : { "formattedCitation" : "(Cashore et al., 2004; Hassel, 2008)", "plainTextFormattedCitation" : "(Cashore et al., 2004; Hassel, 2008)", "previouslyFormattedCitation" : "(Cashore et al., 2004; Hassel, 2008)" }, "properties" : {  }, "schema" : "https://github.com/citation-style-language/schema/raw/master/csl-citation.json" }</w:instrText>
      </w:r>
      <w:r w:rsidR="00745123" w:rsidRPr="00387397">
        <w:rPr>
          <w:color w:val="000000" w:themeColor="text1"/>
        </w:rPr>
        <w:fldChar w:fldCharType="separate"/>
      </w:r>
      <w:r w:rsidR="00745123" w:rsidRPr="00387397">
        <w:rPr>
          <w:noProof/>
          <w:color w:val="000000" w:themeColor="text1"/>
          <w:lang w:val="da-DK"/>
        </w:rPr>
        <w:t>(Cashore et al., 2004; Hassel, 2008</w:t>
      </w:r>
      <w:r w:rsidR="00874A21" w:rsidRPr="00387397">
        <w:rPr>
          <w:noProof/>
          <w:color w:val="000000" w:themeColor="text1"/>
          <w:lang w:val="da-DK"/>
        </w:rPr>
        <w:t>; van der Ven, 2015</w:t>
      </w:r>
      <w:r w:rsidR="00745123" w:rsidRPr="00387397">
        <w:rPr>
          <w:noProof/>
          <w:color w:val="000000" w:themeColor="text1"/>
          <w:lang w:val="da-DK"/>
        </w:rPr>
        <w:t>)</w:t>
      </w:r>
      <w:r w:rsidR="00745123" w:rsidRPr="00387397">
        <w:rPr>
          <w:color w:val="000000" w:themeColor="text1"/>
        </w:rPr>
        <w:fldChar w:fldCharType="end"/>
      </w:r>
      <w:r w:rsidR="00874A21" w:rsidRPr="00387397">
        <w:rPr>
          <w:color w:val="000000" w:themeColor="text1"/>
          <w:lang w:val="da-DK"/>
        </w:rPr>
        <w:t xml:space="preserve">. </w:t>
      </w:r>
      <w:r w:rsidR="009F69EA" w:rsidRPr="00387397">
        <w:rPr>
          <w:color w:val="000000" w:themeColor="text1"/>
          <w:lang w:val="da-DK"/>
        </w:rPr>
        <w:t xml:space="preserve">Cashore et al. </w:t>
      </w:r>
      <w:r w:rsidR="009F69EA" w:rsidRPr="00387397">
        <w:rPr>
          <w:color w:val="000000" w:themeColor="text1"/>
        </w:rPr>
        <w:fldChar w:fldCharType="begin" w:fldLock="1"/>
      </w:r>
      <w:r w:rsidR="009F69EA" w:rsidRPr="00387397">
        <w:rPr>
          <w:color w:val="000000" w:themeColor="text1"/>
          <w:lang w:val="da-DK"/>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w:instrText>
      </w:r>
      <w:r w:rsidR="009F69EA" w:rsidRPr="00387397">
        <w:rPr>
          <w:color w:val="000000" w:themeColor="text1"/>
        </w:rPr>
        <w:instrText>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"manualFormatting" : "(2004)", "plainTextFormattedCitation" : "(Cashore et al., 2004)", "previouslyFormattedCitation" : "(Cashore et al., 2004)" }, "properties" : {  }, "schema" : "https://github.com/citation-style-language/schema/raw/master/csl-citation.json" }</w:instrText>
      </w:r>
      <w:r w:rsidR="009F69EA" w:rsidRPr="00387397">
        <w:rPr>
          <w:color w:val="000000" w:themeColor="text1"/>
        </w:rPr>
        <w:fldChar w:fldCharType="separate"/>
      </w:r>
      <w:r w:rsidR="009F69EA" w:rsidRPr="00387397">
        <w:rPr>
          <w:noProof/>
          <w:color w:val="000000" w:themeColor="text1"/>
        </w:rPr>
        <w:t>(2004)</w:t>
      </w:r>
      <w:r w:rsidR="009F69EA" w:rsidRPr="00387397">
        <w:rPr>
          <w:color w:val="000000" w:themeColor="text1"/>
        </w:rPr>
        <w:fldChar w:fldCharType="end"/>
      </w:r>
      <w:r w:rsidR="009F69EA" w:rsidRPr="00387397">
        <w:rPr>
          <w:color w:val="000000" w:themeColor="text1"/>
        </w:rPr>
        <w:t xml:space="preserve"> highlight how market and institutional logics initially work to pressure coalitions to “lower” </w:t>
      </w:r>
      <w:r w:rsidR="0096451E">
        <w:rPr>
          <w:color w:val="000000" w:themeColor="text1"/>
        </w:rPr>
        <w:t>stringency</w:t>
      </w:r>
      <w:r w:rsidR="0096451E" w:rsidRPr="00387397">
        <w:rPr>
          <w:color w:val="000000" w:themeColor="text1"/>
        </w:rPr>
        <w:t xml:space="preserve"> </w:t>
      </w:r>
      <w:r w:rsidR="009F69EA" w:rsidRPr="00387397">
        <w:rPr>
          <w:color w:val="000000" w:themeColor="text1"/>
        </w:rPr>
        <w:t>but then</w:t>
      </w:r>
      <w:r w:rsidR="00772D87" w:rsidRPr="00387397">
        <w:rPr>
          <w:color w:val="000000" w:themeColor="text1"/>
        </w:rPr>
        <w:t>,</w:t>
      </w:r>
      <w:r w:rsidR="009F69EA" w:rsidRPr="00387397">
        <w:rPr>
          <w:color w:val="000000" w:themeColor="text1"/>
        </w:rPr>
        <w:t xml:space="preserve"> </w:t>
      </w:r>
      <w:r w:rsidR="00B71110" w:rsidRPr="00387397">
        <w:rPr>
          <w:color w:val="000000" w:themeColor="text1"/>
        </w:rPr>
        <w:t>later</w:t>
      </w:r>
      <w:r w:rsidR="0096451E">
        <w:rPr>
          <w:color w:val="000000" w:themeColor="text1"/>
        </w:rPr>
        <w:t>,</w:t>
      </w:r>
      <w:r w:rsidR="00B71110" w:rsidRPr="00387397">
        <w:rPr>
          <w:color w:val="000000" w:themeColor="text1"/>
        </w:rPr>
        <w:t xml:space="preserve"> work </w:t>
      </w:r>
      <w:r w:rsidR="009F69EA" w:rsidRPr="00387397">
        <w:rPr>
          <w:color w:val="000000" w:themeColor="text1"/>
        </w:rPr>
        <w:t xml:space="preserve">to maintain differences. </w:t>
      </w:r>
      <w:r w:rsidR="003D711B" w:rsidRPr="00387397">
        <w:rPr>
          <w:color w:val="000000" w:themeColor="text1"/>
        </w:rPr>
        <w:t xml:space="preserve">While this </w:t>
      </w:r>
      <w:r w:rsidR="001676BE" w:rsidRPr="00387397">
        <w:rPr>
          <w:color w:val="000000" w:themeColor="text1"/>
        </w:rPr>
        <w:t>appears to be</w:t>
      </w:r>
      <w:r w:rsidR="003D711B" w:rsidRPr="00387397">
        <w:rPr>
          <w:color w:val="000000" w:themeColor="text1"/>
        </w:rPr>
        <w:t xml:space="preserve"> an empirical debate, </w:t>
      </w:r>
      <w:r w:rsidR="001676BE" w:rsidRPr="00387397">
        <w:rPr>
          <w:color w:val="000000" w:themeColor="text1"/>
        </w:rPr>
        <w:t xml:space="preserve">we show below that </w:t>
      </w:r>
      <w:r w:rsidR="003D711B" w:rsidRPr="00387397">
        <w:rPr>
          <w:color w:val="000000" w:themeColor="text1"/>
        </w:rPr>
        <w:t xml:space="preserve">it is </w:t>
      </w:r>
      <w:r w:rsidR="0096451E">
        <w:rPr>
          <w:color w:val="000000" w:themeColor="text1"/>
        </w:rPr>
        <w:t>largely</w:t>
      </w:r>
      <w:r w:rsidR="0096451E" w:rsidRPr="00387397">
        <w:rPr>
          <w:color w:val="000000" w:themeColor="text1"/>
        </w:rPr>
        <w:t xml:space="preserve"> </w:t>
      </w:r>
      <w:r w:rsidR="003D711B" w:rsidRPr="00387397">
        <w:rPr>
          <w:color w:val="000000" w:themeColor="text1"/>
        </w:rPr>
        <w:t>the result of different measurement strategies.</w:t>
      </w:r>
    </w:p>
    <w:p w14:paraId="35DBAEAE" w14:textId="77777777" w:rsidR="003D711B" w:rsidRPr="00387397" w:rsidRDefault="003D711B" w:rsidP="00387397">
      <w:pPr>
        <w:spacing w:line="480" w:lineRule="auto"/>
        <w:rPr>
          <w:color w:val="000000" w:themeColor="text1"/>
        </w:rPr>
      </w:pPr>
    </w:p>
    <w:p w14:paraId="7F2D4A3A" w14:textId="70EC9F6F" w:rsidR="0077660E" w:rsidRPr="00387397" w:rsidRDefault="003D711B" w:rsidP="00387397">
      <w:pPr>
        <w:spacing w:line="480" w:lineRule="auto"/>
        <w:rPr>
          <w:color w:val="000000" w:themeColor="text1"/>
        </w:rPr>
      </w:pPr>
      <w:r w:rsidRPr="00387397">
        <w:rPr>
          <w:color w:val="000000" w:themeColor="text1"/>
        </w:rPr>
        <w:t>Concepts of regulatory stringency are also at the core</w:t>
      </w:r>
      <w:r w:rsidR="001676BE" w:rsidRPr="00387397">
        <w:rPr>
          <w:color w:val="000000" w:themeColor="text1"/>
        </w:rPr>
        <w:t xml:space="preserve"> of</w:t>
      </w:r>
      <w:r w:rsidRPr="00387397">
        <w:rPr>
          <w:color w:val="000000" w:themeColor="text1"/>
        </w:rPr>
        <w:t xml:space="preserve"> </w:t>
      </w:r>
      <w:r w:rsidR="00E536E3">
        <w:rPr>
          <w:color w:val="000000" w:themeColor="text1"/>
        </w:rPr>
        <w:t>formal</w:t>
      </w:r>
      <w:r w:rsidR="00E536E3" w:rsidRPr="00387397">
        <w:rPr>
          <w:color w:val="000000" w:themeColor="text1"/>
        </w:rPr>
        <w:t xml:space="preserve"> </w:t>
      </w:r>
      <w:r w:rsidRPr="00387397">
        <w:rPr>
          <w:color w:val="000000" w:themeColor="text1"/>
        </w:rPr>
        <w:t>models of private governance. M</w:t>
      </w:r>
      <w:r w:rsidR="00D00707" w:rsidRPr="00387397">
        <w:rPr>
          <w:color w:val="000000" w:themeColor="text1"/>
        </w:rPr>
        <w:t>odels by</w:t>
      </w:r>
      <w:r w:rsidR="00ED1C8F" w:rsidRPr="00387397">
        <w:rPr>
          <w:color w:val="000000" w:themeColor="text1"/>
        </w:rPr>
        <w:t xml:space="preserve"> </w:t>
      </w:r>
      <w:r w:rsidR="00D00707" w:rsidRPr="00387397">
        <w:rPr>
          <w:color w:val="000000" w:themeColor="text1"/>
        </w:rPr>
        <w:t xml:space="preserve">Youssef and </w:t>
      </w:r>
      <w:proofErr w:type="spellStart"/>
      <w:r w:rsidR="00D00707" w:rsidRPr="00387397">
        <w:rPr>
          <w:color w:val="000000" w:themeColor="text1"/>
        </w:rPr>
        <w:t>Abderrazak</w:t>
      </w:r>
      <w:proofErr w:type="spellEnd"/>
      <w:r w:rsidR="00D00707" w:rsidRPr="00387397">
        <w:rPr>
          <w:color w:val="000000" w:themeColor="text1"/>
        </w:rPr>
        <w:t xml:space="preserve">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"10.2202/1542-0485.1271&gt;", "abstract" : "L'archive ouverte pluridisciplinaire HAL, est destin\u00e9e au d\u00e9p\u00f4t et \u00e0 la diffusion de documents scientifiques de niveau recherche, publi\u00e9s ou non, \u00e9manant des \u00e9tablissements d'enseignement et de recherche fran\u00e7ais ou \u00e9trangers, des laboratoires publics ou priv\u00e9s.", "author" : [ { "dropping-particle" : "", "family" : "Abderrazak", "given" : "Chema", "non-dropping-particle" : "", "parse-names" : false, "suffix" : "" }, { "dropping-particle" : "Ben", "family" : "Youssef", "given" : "Adel", "non-dropping-particle" : "", "parse-names" : false, "suffix" : "" } ], "container-title" : "Journal of Agricultural and Food Industrial Organization", "id" : "ITEM-1", "issue" : "2", "issued" : { "date-parts" : [ [ "2009" ] ] }, "page" : "1-22", "title" : "Multiplicity of eco-labels, competition, and the environment", "type" : "article-journal", "volume" : "7" }, "suppress-author" : 1, "uris" : [ "http://www.mendeley.com/documents/?uuid=a08f63f9-b950-335d-a281-3f01a00d4695" ] } ], "mendeley" : { "formattedCitation" : "(2009)", "plainTextFormattedCitation" : "(2009)", "previouslyFormattedCitation" : "(2009)"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(2009)</w:t>
      </w:r>
      <w:r w:rsidR="00787B95" w:rsidRPr="00387397">
        <w:rPr>
          <w:color w:val="000000" w:themeColor="text1"/>
        </w:rPr>
        <w:fldChar w:fldCharType="end"/>
      </w:r>
      <w:r w:rsidR="00ED0EE3" w:rsidRPr="00387397">
        <w:rPr>
          <w:color w:val="000000" w:themeColor="text1"/>
        </w:rPr>
        <w:t xml:space="preserve"> </w:t>
      </w:r>
      <w:r w:rsidR="00D00707" w:rsidRPr="00387397">
        <w:rPr>
          <w:color w:val="000000" w:themeColor="text1"/>
        </w:rPr>
        <w:t>and Fisher and Lyon</w:t>
      </w:r>
      <w:r w:rsidR="00ED1C8F" w:rsidRPr="00387397">
        <w:rPr>
          <w:color w:val="000000" w:themeColor="text1"/>
        </w:rPr>
        <w:t xml:space="preserve"> </w:t>
      </w:r>
      <w:r w:rsidR="00ED1C8F" w:rsidRPr="00387397">
        <w:rPr>
          <w:color w:val="000000" w:themeColor="text1"/>
        </w:rPr>
        <w:fldChar w:fldCharType="begin" w:fldLock="1"/>
      </w:r>
      <w:r w:rsidR="002617A5"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"abstract" : "We model competing ecolabels sponsored by an industry trade association and an\r\nenvironmental group. For either sponsor in autarky, multi-tier labels are more attractive\r\nwhen there are many producers with high cost of quality, and the cost gap between\r\nlow-cost and high-cost firms is large. When the two sponsors compete using binary\r\necolabels, multiple equilibria exist, and either sponsor may offer the more ambitious label;\r\ncompetition may increase environmental protection. When sponsors compete using\r\nmulti-tier labels, however, there exists a unique equilibrium and competition produces\r\nless environmental protection than would the NG", "author" : [ { "dropping-particle" : "", "family" : "Fischer", "given" : "Carolyn", "non-dropping-particle" : "", "parse-names" : false, "suffix" : "" }, { "dropping-particle" : "", "family" : "Lyon", "given" : "Thomas P", "non-dropping-particle" : "", "parse-names" : false, "suffix" : "" }, { "dropping-particle" : "", "family" : "Ross", "given" : "Stephen M", "non-dropping-particle" : "", "parse-names" : false, "suffix" : "" } ], "container-title" : "Journal of the Association of Environmental and Resource Economists", "id" : "ITEM-2", "issued" : { "date-parts" : [ [ "2018" ] ] }, "title" : "A Theory of Multi-Tier Ecolabel Competition", "type" : "article-journal", "volume" : "forthcoming" }, "uris" : [ "http://www.mendeley.com/documents/?uuid=a229f853-06c9-38fc-a13f-4c100dabc138" ] } ], "mendeley" : { "formattedCitation" : "(Fischer &amp; Lyon, 2014; Fischer, Lyon, &amp; Ross, 2018)", "manualFormatting" : "(2014)", "plainTextFormattedCitation" : "(Fischer &amp; Lyon, 2014; Fischer, Lyon, &amp; Ross, 2018)", "previouslyFormattedCitation" : "(Fischer &amp; Lyon, 2014; Fischer, Lyon, &amp; Ross, 2018)" }, "properties" : {  }, "schema" : "https://github.com/citation-style-language/schema/raw/master/csl-citation.json" }</w:instrText>
      </w:r>
      <w:r w:rsidR="00ED1C8F" w:rsidRPr="00387397">
        <w:rPr>
          <w:color w:val="000000" w:themeColor="text1"/>
        </w:rPr>
        <w:fldChar w:fldCharType="separate"/>
      </w:r>
      <w:r w:rsidR="008F2CDD" w:rsidRPr="00387397">
        <w:rPr>
          <w:noProof/>
          <w:color w:val="000000" w:themeColor="text1"/>
        </w:rPr>
        <w:t>(2014</w:t>
      </w:r>
      <w:r w:rsidR="00ED1C8F" w:rsidRPr="00387397">
        <w:rPr>
          <w:noProof/>
          <w:color w:val="000000" w:themeColor="text1"/>
        </w:rPr>
        <w:t>)</w:t>
      </w:r>
      <w:r w:rsidR="00ED1C8F" w:rsidRPr="00387397">
        <w:rPr>
          <w:color w:val="000000" w:themeColor="text1"/>
        </w:rPr>
        <w:fldChar w:fldCharType="end"/>
      </w:r>
      <w:r w:rsidR="00ED1C8F" w:rsidRPr="00387397">
        <w:rPr>
          <w:color w:val="000000" w:themeColor="text1"/>
        </w:rPr>
        <w:t xml:space="preserve"> </w:t>
      </w:r>
      <w:r w:rsidRPr="00387397">
        <w:rPr>
          <w:color w:val="000000" w:themeColor="text1"/>
        </w:rPr>
        <w:t xml:space="preserve">suggest that standards may increase or decrease </w:t>
      </w:r>
      <w:r w:rsidR="00F10DAC" w:rsidRPr="00387397">
        <w:rPr>
          <w:color w:val="000000" w:themeColor="text1"/>
        </w:rPr>
        <w:t xml:space="preserve">stringency </w:t>
      </w:r>
      <w:r w:rsidR="00D00707" w:rsidRPr="00387397">
        <w:rPr>
          <w:color w:val="000000" w:themeColor="text1"/>
        </w:rPr>
        <w:t>under different conditions</w:t>
      </w:r>
      <w:r w:rsidR="00D210CA" w:rsidRPr="00387397">
        <w:rPr>
          <w:color w:val="000000" w:themeColor="text1"/>
        </w:rPr>
        <w:t xml:space="preserve">. </w:t>
      </w:r>
      <w:r w:rsidR="001676BE" w:rsidRPr="00387397">
        <w:rPr>
          <w:color w:val="000000" w:themeColor="text1"/>
        </w:rPr>
        <w:t>Game-theoretic m</w:t>
      </w:r>
      <w:r w:rsidR="00D00707" w:rsidRPr="00387397">
        <w:rPr>
          <w:color w:val="000000" w:themeColor="text1"/>
        </w:rPr>
        <w:t>odels</w:t>
      </w:r>
      <w:r w:rsidR="007A54C8" w:rsidRPr="00387397">
        <w:rPr>
          <w:color w:val="000000" w:themeColor="text1"/>
        </w:rPr>
        <w:t xml:space="preserve"> </w:t>
      </w:r>
      <w:r w:rsidR="007A54C8" w:rsidRPr="00387397">
        <w:rPr>
          <w:color w:val="000000" w:themeColor="text1"/>
        </w:rPr>
        <w:fldChar w:fldCharType="begin" w:fldLock="1"/>
      </w:r>
      <w:r w:rsidR="003C2086"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"id" : "ITEM-3", "itemData" : { "abstract" : "This paper examines competition among NGOs that act as standard-setting organizations. We consider a double duopoly model wherein NGOs compete to offer firms labels for sustain- ability quality and firms compete to sell consumers differentiated products. We assume that NGO preferences for standard levels differ, with some being mission-driven organizations and others being market-driven organizations. We find that these two NGO types must have very different preferences to be present in the label market. Moreover, competition between these two types NGOs leads to a decrease in standard provided by mission-driven NGOs and an increase in overall weighted sustainability quality.", "author" : [ { "dropping-particle" : "", "family" : "Poret", "given" : "Sylvaine", "non-dropping-particle" : "", "parse-names" : false, "suffix" : "" } ], "collection-title" : "ALISS", "id" : "ITEM-3", "issued" : { "date-parts" : [ [ "2016" ] ] }, "number" : "2016-01", "number-of-pages" : "1-30", "title" : "Label Battles: Competition among NGOs as Standard Setters", "type" : "report" }, "uris" : [ "http://www.mendeley.com/documents/?uuid=d70d5efe-9ae0-4f40-9946-c67e668aee27" ] } ], "mendeley" : { "formattedCitation" : "(Fischer &amp; Lyon, 2014; Li &amp; van \u2019t Veld, 2015; Poret, 2016)", "plainTextFormattedCitation" : "(Fischer &amp; Lyon, 2014; Li &amp; van \u2019t Veld, 2015; Poret, 2016)", "previouslyFormattedCitation" : "(Fischer &amp; Lyon, 2014; Li &amp; van \u2019t Veld, 2015; Poret, 2016)" }, "properties" : {  }, "schema" : "https://github.com/citation-style-language/schema/raw/master/csl-citation.json" }</w:instrText>
      </w:r>
      <w:r w:rsidR="007A54C8" w:rsidRPr="00387397">
        <w:rPr>
          <w:color w:val="000000" w:themeColor="text1"/>
        </w:rPr>
        <w:fldChar w:fldCharType="separate"/>
      </w:r>
      <w:r w:rsidR="00A27291" w:rsidRPr="00387397">
        <w:rPr>
          <w:noProof/>
          <w:color w:val="000000" w:themeColor="text1"/>
        </w:rPr>
        <w:t>(Fischer &amp; Lyon, 2014; Li &amp; van ’t Veld, 2015; Poret, 2016)</w:t>
      </w:r>
      <w:r w:rsidR="007A54C8" w:rsidRPr="00387397">
        <w:rPr>
          <w:color w:val="000000" w:themeColor="text1"/>
        </w:rPr>
        <w:fldChar w:fldCharType="end"/>
      </w:r>
      <w:r w:rsidR="00787B95" w:rsidRPr="00387397">
        <w:rPr>
          <w:color w:val="000000" w:themeColor="text1"/>
        </w:rPr>
        <w:t xml:space="preserve"> </w:t>
      </w:r>
      <w:r w:rsidR="00D00707" w:rsidRPr="00387397">
        <w:rPr>
          <w:color w:val="000000" w:themeColor="text1"/>
        </w:rPr>
        <w:t>and empirical research</w:t>
      </w:r>
      <w:r w:rsidR="00A27291" w:rsidRPr="00387397">
        <w:rPr>
          <w:color w:val="000000" w:themeColor="text1"/>
        </w:rPr>
        <w:t xml:space="preserve"> </w:t>
      </w:r>
      <w:r w:rsidR="00A27291" w:rsidRPr="00387397">
        <w:rPr>
          <w:color w:val="000000" w:themeColor="text1"/>
        </w:rPr>
        <w:fldChar w:fldCharType="begin" w:fldLock="1"/>
      </w:r>
      <w:r w:rsidR="00A27291" w:rsidRPr="00387397">
        <w:rPr>
          <w:color w:val="000000" w:themeColor="text1"/>
        </w:rPr>
        <w:instrText>ADDIN CSL_CITATION { "citationItems" : [ { "id" : "ITEM-1", "itemData" : { "ISBN" : "9780300101096", "abstract" : "In recent years a startling policy innovation has emerged within global and domestic environmental governance: certification systems that promote socially responsible business practices by turning to the market, rather than the state, for rule-making authority. This book documents five cases in which the Forest Stewardship Council, a forest certification programme backed by leading environmental groups, has competed with industry and landowner-sponsored certification systems for legitimacy. The authors compare the politics behind forest certification in five countries. They reflect on why there are differences regionally, discuss the impact the Forest Stewardship Council has had on other certification programmes, and assess the ability of private forest certification to address global forest deterioration. \"\"Contents\"\"; \"\"Preface\"\"; \"\"Acknowledgments\"\"; \"\"I. The Transformation of Global Environmental Governance\"\"; \"\"1. The Emergence of Non-State Market-Driven Authority\"\"; \"\"2. The Research Design: Toward an Analytical and Explanatory Framework\"\"; \"\"II. North America\"\"; \"\"3. British Columbia, Canada\"\"; \"\"4. The United States\"\"; \"\"III. Europe\"\"; \"\"5. The United Kingdom\"\"; \"\"6. Germany\"\"; \"\"7. Sweden\"\"; \"\"IV. Private Authority and Sustainability\"\"; \"\"8. Competing for Legitimacy\"\"; \"\"Appendixes\"\"; \"\"Notes\"\"; \"\"Glossary of Terms\"\"; \"\"References\"\"; \"\"Index\"\"", "author" : [ { "dropping-particle" : "", "family" : "Cashore", "given" : "Benjamin", "non-dropping-particle" : "", "parse-names" : false, "suffix" : "" }, { "dropping-particle" : "", "family" : "Auld", "given" : "Graeme", "non-dropping-particle" : "", "parse-names" : false, "suffix" : "" }, { "dropping-particle" : "", "family" : "Newsom", "given" : "Deanna", "non-dropping-particle" : "", "parse-names" : false, "suffix" : "" } ], "id" : "ITEM-1", "issued" : { "date-parts" : [ [ "2004" ] ] }, "number-of-pages" : "327", "publisher" : "Yale University Press", "title" : "Governing Through Markets: Forest Certification and the Emergence of Non-state Authority", "type" : "book" }, "uris" : [ "http://www.mendeley.com/documents/?uuid=34a954fa-4d8b-3086-882c-20e1f001058f" ] } ], "mendeley" : { "formattedCitation" : "(Cashore et al., 2004)", "plainTextFormattedCitation" : "(Cashore et al., 2004)", "previouslyFormattedCitation" : "(Cashore et al., 2004)" }, "properties" : {  }, "schema" : "https://github.com/citation-style-language/schema/raw/master/csl-citation.json" }</w:instrText>
      </w:r>
      <w:r w:rsidR="00A27291" w:rsidRPr="00387397">
        <w:rPr>
          <w:color w:val="000000" w:themeColor="text1"/>
        </w:rPr>
        <w:fldChar w:fldCharType="separate"/>
      </w:r>
      <w:r w:rsidR="00A27291" w:rsidRPr="00387397">
        <w:rPr>
          <w:noProof/>
          <w:color w:val="000000" w:themeColor="text1"/>
        </w:rPr>
        <w:t>(Cashore et al., 2004)</w:t>
      </w:r>
      <w:r w:rsidR="00A27291" w:rsidRPr="00387397">
        <w:rPr>
          <w:color w:val="000000" w:themeColor="text1"/>
        </w:rPr>
        <w:fldChar w:fldCharType="end"/>
      </w:r>
      <w:r w:rsidR="00BC6091" w:rsidRPr="00387397">
        <w:rPr>
          <w:color w:val="000000" w:themeColor="text1"/>
        </w:rPr>
        <w:t xml:space="preserve"> </w:t>
      </w:r>
      <w:r w:rsidR="00D00707" w:rsidRPr="00387397">
        <w:rPr>
          <w:color w:val="000000" w:themeColor="text1"/>
        </w:rPr>
        <w:t xml:space="preserve">both suggest that asymmetric incentives lead competing </w:t>
      </w:r>
      <w:r w:rsidR="00E60982" w:rsidRPr="00387397">
        <w:rPr>
          <w:color w:val="000000" w:themeColor="text1"/>
        </w:rPr>
        <w:t>programs</w:t>
      </w:r>
      <w:r w:rsidR="00D00707" w:rsidRPr="00387397">
        <w:rPr>
          <w:color w:val="000000" w:themeColor="text1"/>
        </w:rPr>
        <w:t xml:space="preserve"> to adopt different </w:t>
      </w:r>
      <w:r w:rsidR="0077660E" w:rsidRPr="00387397">
        <w:rPr>
          <w:color w:val="000000" w:themeColor="text1"/>
        </w:rPr>
        <w:t xml:space="preserve">levels of stringency </w:t>
      </w:r>
      <w:r w:rsidR="00D00707" w:rsidRPr="00387397">
        <w:rPr>
          <w:color w:val="000000" w:themeColor="text1"/>
        </w:rPr>
        <w:t xml:space="preserve">in equilibrium. </w:t>
      </w:r>
      <w:r w:rsidR="00F10DAC" w:rsidRPr="00387397">
        <w:rPr>
          <w:color w:val="000000" w:themeColor="text1"/>
        </w:rPr>
        <w:t>Where</w:t>
      </w:r>
      <w:r w:rsidR="00D00707" w:rsidRPr="00387397">
        <w:rPr>
          <w:color w:val="000000" w:themeColor="text1"/>
        </w:rPr>
        <w:t xml:space="preserve"> an activist-backed </w:t>
      </w:r>
      <w:r w:rsidR="00C90959" w:rsidRPr="00387397">
        <w:rPr>
          <w:color w:val="000000" w:themeColor="text1"/>
        </w:rPr>
        <w:t>regulation</w:t>
      </w:r>
      <w:r w:rsidR="00D00707" w:rsidRPr="00387397">
        <w:rPr>
          <w:color w:val="000000" w:themeColor="text1"/>
        </w:rPr>
        <w:t xml:space="preserve"> </w:t>
      </w:r>
      <w:r w:rsidR="00F10DAC" w:rsidRPr="00387397">
        <w:rPr>
          <w:color w:val="000000" w:themeColor="text1"/>
        </w:rPr>
        <w:t xml:space="preserve">competes with </w:t>
      </w:r>
      <w:r w:rsidR="00D00707" w:rsidRPr="00387397">
        <w:rPr>
          <w:color w:val="000000" w:themeColor="text1"/>
        </w:rPr>
        <w:t xml:space="preserve">an industry-backed </w:t>
      </w:r>
      <w:r w:rsidR="00C90959" w:rsidRPr="00387397">
        <w:rPr>
          <w:color w:val="000000" w:themeColor="text1"/>
        </w:rPr>
        <w:t>regulation</w:t>
      </w:r>
      <w:r w:rsidR="00D00707" w:rsidRPr="00387397">
        <w:rPr>
          <w:color w:val="000000" w:themeColor="text1"/>
        </w:rPr>
        <w:t xml:space="preserve">, these theories predict a stable equilibrium where the activist-backed </w:t>
      </w:r>
      <w:r w:rsidR="00C90959" w:rsidRPr="00387397">
        <w:rPr>
          <w:color w:val="000000" w:themeColor="text1"/>
        </w:rPr>
        <w:t>regulation</w:t>
      </w:r>
      <w:r w:rsidR="00D00707" w:rsidRPr="00387397">
        <w:rPr>
          <w:color w:val="000000" w:themeColor="text1"/>
        </w:rPr>
        <w:t xml:space="preserve"> is more stringent.</w:t>
      </w:r>
      <w:r w:rsidR="00A5406B" w:rsidRPr="00387397">
        <w:rPr>
          <w:color w:val="000000" w:themeColor="text1"/>
        </w:rPr>
        <w:t xml:space="preserve"> T</w:t>
      </w:r>
      <w:r w:rsidR="001676BE" w:rsidRPr="00387397">
        <w:rPr>
          <w:color w:val="000000" w:themeColor="text1"/>
        </w:rPr>
        <w:t>esting this proposition requires concept</w:t>
      </w:r>
      <w:r w:rsidR="0043781A" w:rsidRPr="00387397">
        <w:rPr>
          <w:color w:val="000000" w:themeColor="text1"/>
        </w:rPr>
        <w:t>s</w:t>
      </w:r>
      <w:r w:rsidR="001676BE" w:rsidRPr="00387397">
        <w:rPr>
          <w:color w:val="000000" w:themeColor="text1"/>
        </w:rPr>
        <w:t xml:space="preserve"> of stringency that can be </w:t>
      </w:r>
      <w:r w:rsidR="0043781A" w:rsidRPr="00387397">
        <w:rPr>
          <w:color w:val="000000" w:themeColor="text1"/>
        </w:rPr>
        <w:t>operationalized</w:t>
      </w:r>
      <w:r w:rsidR="001676BE" w:rsidRPr="00387397">
        <w:rPr>
          <w:color w:val="000000" w:themeColor="text1"/>
        </w:rPr>
        <w:t xml:space="preserve"> </w:t>
      </w:r>
      <w:r w:rsidR="0096451E" w:rsidRPr="00387397">
        <w:rPr>
          <w:color w:val="000000" w:themeColor="text1"/>
        </w:rPr>
        <w:t xml:space="preserve">consistently </w:t>
      </w:r>
      <w:r w:rsidR="00A5406B" w:rsidRPr="00387397">
        <w:rPr>
          <w:color w:val="000000" w:themeColor="text1"/>
        </w:rPr>
        <w:t>within and across programs</w:t>
      </w:r>
      <w:r w:rsidR="000F3031" w:rsidRPr="00387397">
        <w:rPr>
          <w:color w:val="000000" w:themeColor="text1"/>
        </w:rPr>
        <w:t xml:space="preserve">. </w:t>
      </w:r>
    </w:p>
    <w:p w14:paraId="2ACBB20A" w14:textId="77777777" w:rsidR="0077660E" w:rsidRPr="00387397" w:rsidRDefault="0077660E" w:rsidP="00387397">
      <w:pPr>
        <w:spacing w:line="480" w:lineRule="auto"/>
        <w:rPr>
          <w:color w:val="000000" w:themeColor="text1"/>
        </w:rPr>
      </w:pPr>
    </w:p>
    <w:p w14:paraId="5B26E90E" w14:textId="527C7312" w:rsidR="00F12FF2" w:rsidRPr="00387397" w:rsidRDefault="0043781A" w:rsidP="00387397">
      <w:pPr>
        <w:spacing w:line="480" w:lineRule="auto"/>
        <w:rPr>
          <w:color w:val="000000" w:themeColor="text1"/>
        </w:rPr>
      </w:pPr>
      <w:r w:rsidRPr="00387397">
        <w:rPr>
          <w:color w:val="000000" w:themeColor="text1"/>
        </w:rPr>
        <w:t xml:space="preserve">Different measures may yield different results. </w:t>
      </w:r>
      <w:r w:rsidR="000F3031" w:rsidRPr="00387397">
        <w:rPr>
          <w:color w:val="000000" w:themeColor="text1"/>
        </w:rPr>
        <w:t>For example, i</w:t>
      </w:r>
      <w:r w:rsidR="00D00707" w:rsidRPr="00387397">
        <w:rPr>
          <w:color w:val="000000" w:themeColor="text1"/>
        </w:rPr>
        <w:t xml:space="preserve">n the broadest study to date, van der </w:t>
      </w:r>
      <w:proofErr w:type="spellStart"/>
      <w:r w:rsidR="00D00707" w:rsidRPr="00387397">
        <w:rPr>
          <w:color w:val="000000" w:themeColor="text1"/>
        </w:rPr>
        <w:t>Ven</w:t>
      </w:r>
      <w:proofErr w:type="spellEnd"/>
      <w:r w:rsidR="00D00707" w:rsidRPr="00387397">
        <w:rPr>
          <w:color w:val="000000" w:themeColor="text1"/>
        </w:rPr>
        <w:t xml:space="preserve"> </w:t>
      </w:r>
      <w:r w:rsidR="00BC6091" w:rsidRPr="00387397">
        <w:rPr>
          <w:color w:val="000000" w:themeColor="text1"/>
        </w:rPr>
        <w:fldChar w:fldCharType="begin" w:fldLock="1"/>
      </w:r>
      <w:r w:rsidR="00B163DF"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"manualFormatting" : "(2015)", "plainTextFormattedCitation" : "(van der Ven, 2015)", "previouslyFormattedCitation" : "(van der Ven, 2015)" }, "properties" : {  }, "schema" : "https://github.com/citation-style-language/schema/raw/master/csl-citation.json" }</w:instrText>
      </w:r>
      <w:r w:rsidR="00BC6091" w:rsidRPr="00387397">
        <w:rPr>
          <w:color w:val="000000" w:themeColor="text1"/>
        </w:rPr>
        <w:fldChar w:fldCharType="separate"/>
      </w:r>
      <w:r w:rsidR="00BC6091" w:rsidRPr="00387397">
        <w:rPr>
          <w:noProof/>
          <w:color w:val="000000" w:themeColor="text1"/>
        </w:rPr>
        <w:t>(2015)</w:t>
      </w:r>
      <w:r w:rsidR="00BC6091" w:rsidRPr="00387397">
        <w:rPr>
          <w:color w:val="000000" w:themeColor="text1"/>
        </w:rPr>
        <w:fldChar w:fldCharType="end"/>
      </w:r>
      <w:r w:rsidR="00D00707" w:rsidRPr="00387397">
        <w:rPr>
          <w:color w:val="000000" w:themeColor="text1"/>
        </w:rPr>
        <w:t xml:space="preserve"> </w:t>
      </w:r>
      <w:r w:rsidR="003B7C42" w:rsidRPr="00387397">
        <w:rPr>
          <w:color w:val="000000" w:themeColor="text1"/>
        </w:rPr>
        <w:t xml:space="preserve">does </w:t>
      </w:r>
      <w:r w:rsidR="00DF2B45" w:rsidRPr="00387397">
        <w:rPr>
          <w:color w:val="000000" w:themeColor="text1"/>
        </w:rPr>
        <w:t>find</w:t>
      </w:r>
      <w:r w:rsidR="00D00707" w:rsidRPr="00387397">
        <w:rPr>
          <w:color w:val="000000" w:themeColor="text1"/>
        </w:rPr>
        <w:t xml:space="preserve"> support for the prediction</w:t>
      </w:r>
      <w:r w:rsidR="00A5406B" w:rsidRPr="00387397">
        <w:rPr>
          <w:color w:val="000000" w:themeColor="text1"/>
        </w:rPr>
        <w:t xml:space="preserve"> that </w:t>
      </w:r>
      <w:r w:rsidR="00D00707" w:rsidRPr="00387397">
        <w:rPr>
          <w:color w:val="000000" w:themeColor="text1"/>
        </w:rPr>
        <w:t xml:space="preserve">activist-backed </w:t>
      </w:r>
      <w:r w:rsidR="00DF2B45" w:rsidRPr="00387397">
        <w:rPr>
          <w:color w:val="000000" w:themeColor="text1"/>
        </w:rPr>
        <w:t xml:space="preserve">private </w:t>
      </w:r>
      <w:r w:rsidR="00C90959" w:rsidRPr="00387397">
        <w:rPr>
          <w:color w:val="000000" w:themeColor="text1"/>
        </w:rPr>
        <w:t>regulations</w:t>
      </w:r>
      <w:r w:rsidR="00D00707" w:rsidRPr="00387397">
        <w:rPr>
          <w:color w:val="000000" w:themeColor="text1"/>
        </w:rPr>
        <w:t xml:space="preserve"> are more </w:t>
      </w:r>
      <w:r w:rsidR="00DF2B45" w:rsidRPr="00387397">
        <w:rPr>
          <w:color w:val="000000" w:themeColor="text1"/>
        </w:rPr>
        <w:t xml:space="preserve">likely to </w:t>
      </w:r>
      <w:r w:rsidR="00A5406B" w:rsidRPr="00387397">
        <w:rPr>
          <w:color w:val="000000" w:themeColor="text1"/>
        </w:rPr>
        <w:t xml:space="preserve">align with “best practices” but does not find support for the prediction that industry-backed regulations are less likely to </w:t>
      </w:r>
      <w:r w:rsidR="00B26F1A" w:rsidRPr="00387397">
        <w:rPr>
          <w:color w:val="000000" w:themeColor="text1"/>
        </w:rPr>
        <w:t>do so.</w:t>
      </w:r>
      <w:r w:rsidR="003B7C42" w:rsidRPr="00387397">
        <w:rPr>
          <w:color w:val="000000" w:themeColor="text1"/>
        </w:rPr>
        <w:t xml:space="preserve"> </w:t>
      </w:r>
      <w:r w:rsidR="000F3031" w:rsidRPr="00387397">
        <w:rPr>
          <w:color w:val="000000" w:themeColor="text1"/>
        </w:rPr>
        <w:t>While the lat</w:t>
      </w:r>
      <w:r w:rsidR="007B7E54" w:rsidRPr="00387397">
        <w:rPr>
          <w:color w:val="000000" w:themeColor="text1"/>
        </w:rPr>
        <w:t>t</w:t>
      </w:r>
      <w:r w:rsidR="000F3031" w:rsidRPr="00387397">
        <w:rPr>
          <w:color w:val="000000" w:themeColor="text1"/>
        </w:rPr>
        <w:t xml:space="preserve">er </w:t>
      </w:r>
      <w:r w:rsidR="00B26F1A" w:rsidRPr="00387397">
        <w:rPr>
          <w:color w:val="000000" w:themeColor="text1"/>
        </w:rPr>
        <w:t xml:space="preserve">finding </w:t>
      </w:r>
      <w:r w:rsidR="000F3031" w:rsidRPr="00387397">
        <w:rPr>
          <w:color w:val="000000" w:themeColor="text1"/>
        </w:rPr>
        <w:t>seems to contradict</w:t>
      </w:r>
      <w:r w:rsidR="00A5406B" w:rsidRPr="00387397">
        <w:rPr>
          <w:color w:val="000000" w:themeColor="text1"/>
        </w:rPr>
        <w:t xml:space="preserve"> </w:t>
      </w:r>
      <w:r w:rsidR="000F3031" w:rsidRPr="00387397">
        <w:rPr>
          <w:color w:val="000000" w:themeColor="text1"/>
        </w:rPr>
        <w:lastRenderedPageBreak/>
        <w:t>findings by Cashore et al. (2004)</w:t>
      </w:r>
      <w:r w:rsidR="00A5406B" w:rsidRPr="00387397">
        <w:rPr>
          <w:color w:val="000000" w:themeColor="text1"/>
        </w:rPr>
        <w:t xml:space="preserve"> that industry-backed programs set less stringent requirements</w:t>
      </w:r>
      <w:r w:rsidR="00874A21" w:rsidRPr="00387397">
        <w:rPr>
          <w:color w:val="000000" w:themeColor="text1"/>
        </w:rPr>
        <w:t xml:space="preserve">, </w:t>
      </w:r>
      <w:r w:rsidR="0096451E">
        <w:rPr>
          <w:color w:val="000000" w:themeColor="text1"/>
        </w:rPr>
        <w:t>this is</w:t>
      </w:r>
      <w:r w:rsidR="00485338" w:rsidRPr="00387397">
        <w:rPr>
          <w:color w:val="000000" w:themeColor="text1"/>
        </w:rPr>
        <w:t xml:space="preserve"> due to differences in measurement</w:t>
      </w:r>
      <w:r w:rsidR="00673F15">
        <w:rPr>
          <w:color w:val="000000" w:themeColor="text1"/>
        </w:rPr>
        <w:t>;</w:t>
      </w:r>
      <w:r w:rsidR="00485338" w:rsidRPr="00387397">
        <w:rPr>
          <w:color w:val="000000" w:themeColor="text1"/>
        </w:rPr>
        <w:t xml:space="preserve"> </w:t>
      </w:r>
      <w:r w:rsidR="00A5406B" w:rsidRPr="00387397">
        <w:rPr>
          <w:color w:val="000000" w:themeColor="text1"/>
        </w:rPr>
        <w:t xml:space="preserve">Cashore </w:t>
      </w:r>
      <w:r w:rsidR="000F3031" w:rsidRPr="00387397">
        <w:rPr>
          <w:color w:val="000000" w:themeColor="text1"/>
        </w:rPr>
        <w:t>et al. focus on</w:t>
      </w:r>
      <w:r w:rsidR="00874A21" w:rsidRPr="00387397">
        <w:rPr>
          <w:color w:val="000000" w:themeColor="text1"/>
        </w:rPr>
        <w:t xml:space="preserve"> prescriptiveness</w:t>
      </w:r>
      <w:r w:rsidR="00A5406B" w:rsidRPr="00387397">
        <w:rPr>
          <w:color w:val="000000" w:themeColor="text1"/>
        </w:rPr>
        <w:t xml:space="preserve"> rather than “best practices.”</w:t>
      </w:r>
      <w:r w:rsidR="000F3031" w:rsidRPr="00387397">
        <w:rPr>
          <w:color w:val="000000" w:themeColor="text1"/>
        </w:rPr>
        <w:t xml:space="preserve"> We elaborate on </w:t>
      </w:r>
      <w:r w:rsidR="00E536E3">
        <w:rPr>
          <w:color w:val="000000" w:themeColor="text1"/>
        </w:rPr>
        <w:t xml:space="preserve">such </w:t>
      </w:r>
      <w:r w:rsidR="000F3031" w:rsidRPr="00387397">
        <w:rPr>
          <w:color w:val="000000" w:themeColor="text1"/>
        </w:rPr>
        <w:t xml:space="preserve">differences in measurement strategies in the next section. </w:t>
      </w:r>
    </w:p>
    <w:p w14:paraId="7440E2FA" w14:textId="77777777" w:rsidR="0038489B" w:rsidRPr="00387397" w:rsidRDefault="0038489B" w:rsidP="00387397">
      <w:pPr>
        <w:spacing w:line="480" w:lineRule="auto"/>
        <w:rPr>
          <w:color w:val="000000" w:themeColor="text1"/>
        </w:rPr>
      </w:pPr>
    </w:p>
    <w:p w14:paraId="6A2456DF" w14:textId="0B5763CA" w:rsidR="000760C3" w:rsidRPr="00387397" w:rsidRDefault="00894FFA" w:rsidP="00387397">
      <w:pPr>
        <w:spacing w:line="480" w:lineRule="auto"/>
        <w:rPr>
          <w:color w:val="000000" w:themeColor="text1"/>
        </w:rPr>
      </w:pPr>
      <w:r w:rsidRPr="00387397">
        <w:rPr>
          <w:color w:val="000000" w:themeColor="text1"/>
        </w:rPr>
        <w:t xml:space="preserve">Having reviewed why </w:t>
      </w:r>
      <w:r w:rsidR="00834A97" w:rsidRPr="00387397">
        <w:rPr>
          <w:color w:val="000000" w:themeColor="text1"/>
        </w:rPr>
        <w:t>regulatory</w:t>
      </w:r>
      <w:r w:rsidR="00F10DAC" w:rsidRPr="00387397">
        <w:rPr>
          <w:color w:val="000000" w:themeColor="text1"/>
        </w:rPr>
        <w:t xml:space="preserve"> stringency</w:t>
      </w:r>
      <w:r w:rsidRPr="00387397">
        <w:rPr>
          <w:color w:val="000000" w:themeColor="text1"/>
        </w:rPr>
        <w:t xml:space="preserve"> is a key variable in </w:t>
      </w:r>
      <w:r w:rsidR="00B26F1A" w:rsidRPr="00387397">
        <w:rPr>
          <w:color w:val="000000" w:themeColor="text1"/>
        </w:rPr>
        <w:t>theories</w:t>
      </w:r>
      <w:r w:rsidRPr="00387397">
        <w:rPr>
          <w:color w:val="000000" w:themeColor="text1"/>
        </w:rPr>
        <w:t xml:space="preserve"> of private regulation,</w:t>
      </w:r>
      <w:r w:rsidR="00E74C06" w:rsidRPr="00387397">
        <w:rPr>
          <w:color w:val="000000" w:themeColor="text1"/>
        </w:rPr>
        <w:t xml:space="preserve"> we </w:t>
      </w:r>
      <w:r w:rsidRPr="00387397">
        <w:rPr>
          <w:color w:val="000000" w:themeColor="text1"/>
        </w:rPr>
        <w:t>now interrogate</w:t>
      </w:r>
      <w:r w:rsidR="00E74C06" w:rsidRPr="00387397">
        <w:rPr>
          <w:color w:val="000000" w:themeColor="text1"/>
        </w:rPr>
        <w:t xml:space="preserve"> the </w:t>
      </w:r>
      <w:r w:rsidRPr="00387397">
        <w:rPr>
          <w:color w:val="000000" w:themeColor="text1"/>
        </w:rPr>
        <w:t xml:space="preserve">various </w:t>
      </w:r>
      <w:r w:rsidR="00E74C06" w:rsidRPr="00387397">
        <w:rPr>
          <w:color w:val="000000" w:themeColor="text1"/>
        </w:rPr>
        <w:t>concept</w:t>
      </w:r>
      <w:r w:rsidRPr="00387397">
        <w:rPr>
          <w:color w:val="000000" w:themeColor="text1"/>
        </w:rPr>
        <w:t>s</w:t>
      </w:r>
      <w:r w:rsidR="00E74C06" w:rsidRPr="00387397">
        <w:rPr>
          <w:color w:val="000000" w:themeColor="text1"/>
        </w:rPr>
        <w:t xml:space="preserve"> </w:t>
      </w:r>
      <w:r w:rsidRPr="00387397">
        <w:rPr>
          <w:color w:val="000000" w:themeColor="text1"/>
        </w:rPr>
        <w:t xml:space="preserve">of </w:t>
      </w:r>
      <w:r w:rsidR="00326B17" w:rsidRPr="00387397">
        <w:rPr>
          <w:color w:val="000000" w:themeColor="text1"/>
        </w:rPr>
        <w:t>stringency</w:t>
      </w:r>
      <w:r w:rsidRPr="00387397">
        <w:rPr>
          <w:color w:val="000000" w:themeColor="text1"/>
        </w:rPr>
        <w:t xml:space="preserve"> that run through this literature</w:t>
      </w:r>
      <w:r w:rsidR="00E74C06" w:rsidRPr="00387397">
        <w:rPr>
          <w:color w:val="000000" w:themeColor="text1"/>
        </w:rPr>
        <w:t xml:space="preserve">. We then offer a framework to clarify </w:t>
      </w:r>
      <w:r w:rsidR="00821839" w:rsidRPr="00387397">
        <w:rPr>
          <w:color w:val="000000" w:themeColor="text1"/>
        </w:rPr>
        <w:t>these</w:t>
      </w:r>
      <w:r w:rsidR="00E74C06" w:rsidRPr="00387397">
        <w:rPr>
          <w:color w:val="000000" w:themeColor="text1"/>
        </w:rPr>
        <w:t xml:space="preserve"> yet muddled concept</w:t>
      </w:r>
      <w:r w:rsidR="00821839" w:rsidRPr="00387397">
        <w:rPr>
          <w:color w:val="000000" w:themeColor="text1"/>
        </w:rPr>
        <w:t>s</w:t>
      </w:r>
      <w:r w:rsidR="0096451E">
        <w:rPr>
          <w:color w:val="000000" w:themeColor="text1"/>
        </w:rPr>
        <w:t xml:space="preserve"> </w:t>
      </w:r>
      <w:r w:rsidR="00E74C06" w:rsidRPr="00387397">
        <w:rPr>
          <w:color w:val="000000" w:themeColor="text1"/>
        </w:rPr>
        <w:t>and</w:t>
      </w:r>
      <w:r w:rsidR="00821839" w:rsidRPr="00387397">
        <w:rPr>
          <w:color w:val="000000" w:themeColor="text1"/>
        </w:rPr>
        <w:t xml:space="preserve"> </w:t>
      </w:r>
      <w:r w:rsidR="00F10DAC" w:rsidRPr="00387397">
        <w:rPr>
          <w:color w:val="000000" w:themeColor="text1"/>
        </w:rPr>
        <w:t>guide more</w:t>
      </w:r>
      <w:r w:rsidR="00E74C06" w:rsidRPr="00387397">
        <w:rPr>
          <w:color w:val="000000" w:themeColor="text1"/>
        </w:rPr>
        <w:t xml:space="preserve"> systematic measurement</w:t>
      </w:r>
      <w:r w:rsidR="00E536E3">
        <w:rPr>
          <w:color w:val="000000" w:themeColor="text1"/>
        </w:rPr>
        <w:t>.</w:t>
      </w:r>
    </w:p>
    <w:p w14:paraId="741A0306" w14:textId="77777777" w:rsidR="0038489B" w:rsidRPr="00387397" w:rsidRDefault="0038489B" w:rsidP="00387397">
      <w:pPr>
        <w:spacing w:line="480" w:lineRule="auto"/>
        <w:rPr>
          <w:color w:val="000000" w:themeColor="text1"/>
        </w:rPr>
      </w:pPr>
    </w:p>
    <w:p w14:paraId="1873CFD6" w14:textId="2FA34FEC" w:rsidR="0038489B" w:rsidRPr="00387397" w:rsidRDefault="001210A6" w:rsidP="00387397">
      <w:pPr>
        <w:spacing w:line="480" w:lineRule="auto"/>
        <w:outlineLvl w:val="0"/>
        <w:rPr>
          <w:b/>
          <w:bCs/>
          <w:color w:val="000000" w:themeColor="text1"/>
        </w:rPr>
      </w:pPr>
      <w:r w:rsidRPr="00387397">
        <w:rPr>
          <w:b/>
          <w:bCs/>
          <w:color w:val="000000" w:themeColor="text1"/>
        </w:rPr>
        <w:t>2</w:t>
      </w:r>
      <w:r w:rsidR="00E60982" w:rsidRPr="00387397">
        <w:rPr>
          <w:b/>
          <w:bCs/>
          <w:color w:val="000000" w:themeColor="text1"/>
        </w:rPr>
        <w:t>.</w:t>
      </w:r>
      <w:r w:rsidR="007777D6" w:rsidRPr="00387397">
        <w:rPr>
          <w:b/>
          <w:bCs/>
          <w:color w:val="000000" w:themeColor="text1"/>
        </w:rPr>
        <w:t>2</w:t>
      </w:r>
      <w:r w:rsidR="00E60982" w:rsidRPr="00387397">
        <w:rPr>
          <w:b/>
          <w:bCs/>
          <w:color w:val="000000" w:themeColor="text1"/>
        </w:rPr>
        <w:t xml:space="preserve"> </w:t>
      </w:r>
      <w:r w:rsidR="00E74C06" w:rsidRPr="00387397">
        <w:rPr>
          <w:b/>
          <w:bCs/>
          <w:color w:val="000000" w:themeColor="text1"/>
        </w:rPr>
        <w:t>C</w:t>
      </w:r>
      <w:r w:rsidR="00894FFA" w:rsidRPr="00387397">
        <w:rPr>
          <w:b/>
          <w:bCs/>
          <w:color w:val="000000" w:themeColor="text1"/>
        </w:rPr>
        <w:t xml:space="preserve">oncepts </w:t>
      </w:r>
      <w:r w:rsidR="00A031C0" w:rsidRPr="00387397">
        <w:rPr>
          <w:b/>
          <w:bCs/>
          <w:color w:val="000000" w:themeColor="text1"/>
        </w:rPr>
        <w:t>&amp;</w:t>
      </w:r>
      <w:r w:rsidR="00894FFA" w:rsidRPr="00387397">
        <w:rPr>
          <w:b/>
          <w:bCs/>
          <w:color w:val="000000" w:themeColor="text1"/>
        </w:rPr>
        <w:t xml:space="preserve"> Measurement of</w:t>
      </w:r>
      <w:r w:rsidR="007777D6" w:rsidRPr="00387397">
        <w:rPr>
          <w:b/>
          <w:bCs/>
          <w:color w:val="000000" w:themeColor="text1"/>
        </w:rPr>
        <w:t xml:space="preserve"> Variation in</w:t>
      </w:r>
      <w:r w:rsidR="00E74C06" w:rsidRPr="00387397">
        <w:rPr>
          <w:b/>
          <w:bCs/>
          <w:color w:val="000000" w:themeColor="text1"/>
        </w:rPr>
        <w:t xml:space="preserve"> Private Regulations </w:t>
      </w:r>
    </w:p>
    <w:p w14:paraId="5E85828B" w14:textId="6531FAA3" w:rsidR="00326B17" w:rsidRPr="00387397" w:rsidRDefault="00104A05" w:rsidP="00387397">
      <w:pPr>
        <w:spacing w:line="480" w:lineRule="auto"/>
        <w:rPr>
          <w:color w:val="000000" w:themeColor="text1"/>
        </w:rPr>
      </w:pPr>
      <w:r w:rsidRPr="00387397">
        <w:rPr>
          <w:color w:val="000000" w:themeColor="text1"/>
        </w:rPr>
        <w:t xml:space="preserve">The diversity of </w:t>
      </w:r>
      <w:r w:rsidR="00A66B85" w:rsidRPr="00387397">
        <w:rPr>
          <w:color w:val="000000" w:themeColor="text1"/>
        </w:rPr>
        <w:t xml:space="preserve">private </w:t>
      </w:r>
      <w:r w:rsidR="00EE10B6" w:rsidRPr="00387397">
        <w:rPr>
          <w:color w:val="000000" w:themeColor="text1"/>
        </w:rPr>
        <w:t>governance scholars</w:t>
      </w:r>
      <w:r w:rsidR="00772D87" w:rsidRPr="00387397">
        <w:rPr>
          <w:color w:val="000000" w:themeColor="text1"/>
        </w:rPr>
        <w:t>’ conceptual and empirical approaches to measuring regulatory stringency</w:t>
      </w:r>
      <w:r w:rsidRPr="00387397">
        <w:rPr>
          <w:color w:val="000000" w:themeColor="text1"/>
        </w:rPr>
        <w:t xml:space="preserve"> </w:t>
      </w:r>
      <w:r w:rsidR="00EE10B6" w:rsidRPr="00387397">
        <w:rPr>
          <w:color w:val="000000" w:themeColor="text1"/>
        </w:rPr>
        <w:t>makes this</w:t>
      </w:r>
      <w:r w:rsidRPr="00387397">
        <w:rPr>
          <w:color w:val="000000" w:themeColor="text1"/>
        </w:rPr>
        <w:t xml:space="preserve"> litera</w:t>
      </w:r>
      <w:r w:rsidR="00EE10B6" w:rsidRPr="00387397">
        <w:rPr>
          <w:color w:val="000000" w:themeColor="text1"/>
        </w:rPr>
        <w:t>ture vibrant but confusing:</w:t>
      </w:r>
      <w:r w:rsidR="00821839" w:rsidRPr="00387397">
        <w:rPr>
          <w:color w:val="000000" w:themeColor="text1"/>
        </w:rPr>
        <w:t xml:space="preserve"> </w:t>
      </w:r>
      <w:r w:rsidR="0038489B" w:rsidRPr="00387397">
        <w:rPr>
          <w:color w:val="000000" w:themeColor="text1"/>
        </w:rPr>
        <w:t xml:space="preserve">Some scholars </w:t>
      </w:r>
      <w:r w:rsidR="002522CA" w:rsidRPr="00387397">
        <w:rPr>
          <w:color w:val="000000" w:themeColor="text1"/>
        </w:rPr>
        <w:t>evoke</w:t>
      </w:r>
      <w:r w:rsidR="00850F5E" w:rsidRPr="00387397">
        <w:rPr>
          <w:color w:val="000000" w:themeColor="text1"/>
        </w:rPr>
        <w:t xml:space="preserve"> vertical</w:t>
      </w:r>
      <w:r w:rsidR="0038489B" w:rsidRPr="00387397">
        <w:rPr>
          <w:color w:val="000000" w:themeColor="text1"/>
        </w:rPr>
        <w:t xml:space="preserve"> </w:t>
      </w:r>
      <w:r w:rsidR="002522CA" w:rsidRPr="00387397">
        <w:rPr>
          <w:color w:val="000000" w:themeColor="text1"/>
        </w:rPr>
        <w:t xml:space="preserve">notions of </w:t>
      </w:r>
      <w:r w:rsidR="0038489B" w:rsidRPr="00387397">
        <w:rPr>
          <w:color w:val="000000" w:themeColor="text1"/>
        </w:rPr>
        <w:t>variation</w:t>
      </w:r>
      <w:r w:rsidR="00894FFA" w:rsidRPr="00387397">
        <w:rPr>
          <w:color w:val="000000" w:themeColor="text1"/>
        </w:rPr>
        <w:t>, describing standards as h</w:t>
      </w:r>
      <w:r w:rsidR="00821839" w:rsidRPr="00387397">
        <w:rPr>
          <w:color w:val="000000" w:themeColor="text1"/>
        </w:rPr>
        <w:t>ig</w:t>
      </w:r>
      <w:r w:rsidR="00FD5A64" w:rsidRPr="00387397">
        <w:rPr>
          <w:color w:val="000000" w:themeColor="text1"/>
        </w:rPr>
        <w:t>h</w:t>
      </w:r>
      <w:r w:rsidR="00821839" w:rsidRPr="00387397">
        <w:rPr>
          <w:color w:val="000000" w:themeColor="text1"/>
        </w:rPr>
        <w:t xml:space="preserve"> or low or more or less </w:t>
      </w:r>
      <w:r w:rsidR="00894FFA" w:rsidRPr="00387397">
        <w:rPr>
          <w:color w:val="000000" w:themeColor="text1"/>
        </w:rPr>
        <w:t>stringent</w:t>
      </w:r>
      <w:r w:rsidR="0038489B" w:rsidRPr="00387397">
        <w:rPr>
          <w:color w:val="000000" w:themeColor="text1"/>
        </w:rPr>
        <w:t xml:space="preserve"> </w:t>
      </w:r>
      <w:r w:rsidR="0038489B" w:rsidRPr="00387397">
        <w:rPr>
          <w:color w:val="000000" w:themeColor="text1"/>
        </w:rPr>
        <w:fldChar w:fldCharType="begin" w:fldLock="1"/>
      </w:r>
      <w:r w:rsidR="0038489B" w:rsidRPr="00387397">
        <w:rPr>
          <w:color w:val="000000" w:themeColor="text1"/>
        </w:rPr>
        <w:instrText>ADDIN CSL_CITATION { "citationItems" : [ { "id" : "ITEM-1", "itemData" : { "DOI" : "10.1111/jems.12061", "ISSN" : "10586407", "abstract" : "We study markets in which consumers prefer green products but cannot determine the environmental quality of any given firm's product on their own. A nongovernmental organization (NGO) can establish a voluntary standard and label products that comply with it. Alternatively, industry can create its own standard and label. We compare the stringency of these two types of labels, and study their strategic interaction when they coexist. We find that even with error\u2010free labels, environmental benefits may be smaller with two labels than with the NGO label alone, and we characterize when label competition is more likely to be environmentally beneficial.", "author" : [ { "dropping-particle" : "", "family" : "Fischer", "given" : "Carolyn", "non-dropping-particle" : "", "parse-names" : false, "suffix" : "" }, { "dropping-particle" : "", "family" : "Lyon", "given" : "Thomas P.", "non-dropping-particle" : "", "parse-names" : false, "suffix" : "" } ], "container-title" : "Journal of Economics &amp; Management Strategy", "id" : "ITEM-1", "issue" : "3", "issued" : { "date-parts" : [ [ "2014", "9" ] ] }, "page" : "692-716", "title" : "Competing Environmental Labels", "type" : "article-journal", "volume" : "23" }, "uris" : [ "http://www.mendeley.com/documents/?uuid=a0c3c812-386a-412d-a3fb-38165d061b73" ] }, { "id" : "ITEM-2", "itemData" : { "DOI" : "10.1016/j.jeem.2015.05.003", "ISSN" : "00950696", "abstract" : "This paper analyzes two common features of markets in which eco-label programs certify that products are \u201cgreen\u201d: gradation\u2014single programs offering multiple certification standards (e.g., platinum, gold, silver)\u2014and competition\u2014multiple programs vying to certify to their respective standards. We find that, depending on whether programs are sponsored by industry, environmental groups, or a government, they have strikingly different incentives to grade or compete. Industry sponsors are indifferent about both; environmentalist sponsors optimally grade or compete with other environmentalist sponsors only if consumer preferences for green consumption are skewed in a specific way; and government sponsors\u05f3 decisions depend on the relative importance of private vs. public benefits generated by the green market. We find also that it is no accident that green markets frequently have an environmentalist program competing with an industry one. For each of the cases examined, our analysis is consistent with casual empirical evidence.", "author" : [ { "dropping-particle" : "", "family" : "Li", "given" : "Yuanhao", "non-dropping-particle" : "", "parse-names" : false, "suffix" : "" }, { "dropping-particle" : "", "family" : "'t Veld", "given" : "Klaas", "non-dropping-particle" : "van", "parse-names" : false, "suffix" : "" } ], "container-title" : "Journal of Environmental Economics and Management", "id" : "ITEM-2", "issue" : "C", "issued" : { "date-parts" : [ [ "2015" ] ] }, "page" : "164-176", "title" : "Green, greener, greenest: Eco-label gradation and competition", "type" : "article-journal", "volume" : "72" }, "uris" : [ "http://www.mendeley.com/documents/?uuid=bdbcd5d6-4947-3f0c-b333-9cde165fd361" ] } ], "mendeley" : { "formattedCitation" : "(Fischer &amp; Lyon, 2014; Li &amp; van \u2019t Veld, 2015)", "plainTextFormattedCitation" : "(Fischer &amp; Lyon, 2014; Li &amp; van \u2019t Veld, 2015)", "previouslyFormattedCitation" : "(Fischer &amp; Lyon, 2014; Li &amp; van \u2019t Veld, 2015)"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(Fischer &amp; Lyon, 2014; Li &amp; van ’t Veld, 2015)</w:t>
      </w:r>
      <w:r w:rsidR="0038489B" w:rsidRPr="00387397">
        <w:rPr>
          <w:color w:val="000000" w:themeColor="text1"/>
        </w:rPr>
        <w:fldChar w:fldCharType="end"/>
      </w:r>
      <w:r w:rsidR="0038489B" w:rsidRPr="00387397">
        <w:rPr>
          <w:color w:val="000000" w:themeColor="text1"/>
        </w:rPr>
        <w:t xml:space="preserve">. </w:t>
      </w:r>
      <w:r w:rsidR="00894FFA" w:rsidRPr="00387397">
        <w:rPr>
          <w:color w:val="000000" w:themeColor="text1"/>
        </w:rPr>
        <w:t>O</w:t>
      </w:r>
      <w:r w:rsidR="00DF6B18" w:rsidRPr="00387397">
        <w:rPr>
          <w:color w:val="000000" w:themeColor="text1"/>
        </w:rPr>
        <w:t xml:space="preserve">thers </w:t>
      </w:r>
      <w:r w:rsidR="00A71337" w:rsidRPr="00387397">
        <w:rPr>
          <w:color w:val="000000" w:themeColor="text1"/>
        </w:rPr>
        <w:t>evoke</w:t>
      </w:r>
      <w:r w:rsidR="002522CA" w:rsidRPr="00387397">
        <w:rPr>
          <w:color w:val="000000" w:themeColor="text1"/>
        </w:rPr>
        <w:t xml:space="preserve"> </w:t>
      </w:r>
      <w:r w:rsidR="00850F5E" w:rsidRPr="00387397">
        <w:rPr>
          <w:color w:val="000000" w:themeColor="text1"/>
        </w:rPr>
        <w:t>horizontal</w:t>
      </w:r>
      <w:r w:rsidR="00894FFA" w:rsidRPr="00387397">
        <w:rPr>
          <w:color w:val="000000" w:themeColor="text1"/>
        </w:rPr>
        <w:t xml:space="preserve"> </w:t>
      </w:r>
      <w:r w:rsidRPr="00387397">
        <w:rPr>
          <w:color w:val="000000" w:themeColor="text1"/>
        </w:rPr>
        <w:t xml:space="preserve">notions of </w:t>
      </w:r>
      <w:r w:rsidR="00894FFA" w:rsidRPr="00387397">
        <w:rPr>
          <w:color w:val="000000" w:themeColor="text1"/>
        </w:rPr>
        <w:t>variation</w:t>
      </w:r>
      <w:r w:rsidR="00846198" w:rsidRPr="00387397">
        <w:rPr>
          <w:color w:val="000000" w:themeColor="text1"/>
        </w:rPr>
        <w:t>, describing</w:t>
      </w:r>
      <w:r w:rsidR="0038489B" w:rsidRPr="00387397">
        <w:rPr>
          <w:color w:val="000000" w:themeColor="text1"/>
        </w:rPr>
        <w:t xml:space="preserve"> the </w:t>
      </w:r>
      <w:r w:rsidR="00A71337" w:rsidRPr="00387397">
        <w:rPr>
          <w:color w:val="000000" w:themeColor="text1"/>
        </w:rPr>
        <w:t>width</w:t>
      </w:r>
      <w:r w:rsidR="0038489B" w:rsidRPr="00387397">
        <w:rPr>
          <w:color w:val="000000" w:themeColor="text1"/>
        </w:rPr>
        <w:t xml:space="preserve"> </w:t>
      </w:r>
      <w:r w:rsidR="00326B17" w:rsidRPr="00387397">
        <w:rPr>
          <w:color w:val="000000" w:themeColor="text1"/>
        </w:rPr>
        <w:t xml:space="preserve">or breadth </w:t>
      </w:r>
      <w:r w:rsidR="0038489B" w:rsidRPr="00387397">
        <w:rPr>
          <w:color w:val="000000" w:themeColor="text1"/>
        </w:rPr>
        <w:t xml:space="preserve">of issues covered </w:t>
      </w:r>
      <w:r w:rsidR="00787B95" w:rsidRPr="00387397">
        <w:rPr>
          <w:color w:val="000000" w:themeColor="text1"/>
        </w:rPr>
        <w:fldChar w:fldCharType="begin" w:fldLock="1"/>
      </w:r>
      <w:r w:rsidR="00787B95" w:rsidRPr="00387397">
        <w:rPr>
          <w:color w:val="000000" w:themeColor="text1"/>
        </w:rPr>
        <w:instrText>ADDIN CSL_CITATION { "citationItems" : [ { "id" : "ITEM-1", "itemData" : { "DOI" : "10.1287/mnsc.2015.2419", "ISSN" : "0025-1909", "abstract" : "In many settings firms rely on nongovernmental organizations (NGOs) to certify prosocial attributes embodied in their products. We provide a model of competition between NGOs in the provision of labeling services. Competition between a fixed number of NGOs features a \u201crace to the top\u201d in labeling standards, but entry of NGOs offering new labels pushes standards down. In a wide range of settings NGO entry and competition results in too many labels being adopted, with each label being too stringent. Compared to a setting in which firms can credibly communicate the social attributes of their products, labels demand greater prosocial behavior than is desired by firms, although with proliferation of the number of labels this discrepancy disappears. In contrast to existing models, firms may engage in excessive corporate social responsibility when they rely on an NGO as a certifying intermediary. This paper was accepted by Bruno Cassiman, business strategy.", "author" : [ { "dropping-particle" : "", "family" : "Heyes", "given" : "Anthony", "non-dropping-particle" : "", "parse-names" : false, "suffix" : "" }, { "dropping-particle" : "", "family" : "Martin", "given" : "Steve", "non-dropping-particle" : "", "parse-names" : false, "suffix" : "" } ], "container-title" : "Management Science", "id" : "ITEM-1", "issue" : "6", "issued" : { "date-parts" : [ [ "2017", "6", "2" ] ] }, "page" : "1800-1813", "publisher" : " INFORMS ", "title" : "Social Labeling by Competing NGOs: A Model with Multiple Issues and Entry", "type" : "article-journal", "volume" : "63" }, "uris" : [ "http://www.mendeley.com/documents/?uuid=d4efed37-798d-3531-a087-fe519307eb9f" ] }, { "id" : "ITEM-2", "itemData" : { "author" : [ { "dropping-particle" : "", "family" : "Auld", "given" : "Graeme", "non-dropping-particle" : "", "parse-names" : false, "suffix" : "" } ], "id" : "ITEM-2", "issued" : { "date-parts" : [ [ "2014" ] ] }, "publisher" : "Yale University Press", "publisher-place" : "New Haven, CT", "title" : "Constructing Private Governance: The Rise and Evolution of Forest, Coffee, and Fisheries Certification", "type" : "book" }, "uris" : [ "http://www.mendeley.com/documents/?uuid=28893f08-6cdc-43b0-bce3-1288632f1dcf" ] } ], "mendeley" : { "formattedCitation" : "(Auld, 2014; Heyes &amp; Martin, 2017)", "plainTextFormattedCitation" : "(Auld, 2014; Heyes &amp; Martin, 2017)", "previouslyFormattedCitation" : "(Auld, 2014; Heyes &amp; Martin, 2017)" }, "properties" : {  }, "schema" : "https://github.com/citation-style-language/schema/raw/master/csl-citation.json" }</w:instrText>
      </w:r>
      <w:r w:rsidR="00787B95" w:rsidRPr="00387397">
        <w:rPr>
          <w:color w:val="000000" w:themeColor="text1"/>
        </w:rPr>
        <w:fldChar w:fldCharType="separate"/>
      </w:r>
      <w:r w:rsidR="00787B95" w:rsidRPr="00387397">
        <w:rPr>
          <w:noProof/>
          <w:color w:val="000000" w:themeColor="text1"/>
        </w:rPr>
        <w:t>(Auld, 2014; Heyes &amp; Martin, 2017)</w:t>
      </w:r>
      <w:r w:rsidR="00787B95" w:rsidRPr="00387397">
        <w:rPr>
          <w:color w:val="000000" w:themeColor="text1"/>
        </w:rPr>
        <w:fldChar w:fldCharType="end"/>
      </w:r>
      <w:r w:rsidR="0038489B" w:rsidRPr="00387397">
        <w:rPr>
          <w:color w:val="000000" w:themeColor="text1"/>
        </w:rPr>
        <w:t xml:space="preserve">. </w:t>
      </w:r>
      <w:r w:rsidR="001C4FAE" w:rsidRPr="00387397">
        <w:rPr>
          <w:color w:val="000000" w:themeColor="text1"/>
        </w:rPr>
        <w:t>Cashore (2007</w:t>
      </w:r>
      <w:r w:rsidR="009C4439" w:rsidRPr="00387397">
        <w:rPr>
          <w:color w:val="000000" w:themeColor="text1"/>
        </w:rPr>
        <w:t xml:space="preserve">) and </w:t>
      </w:r>
      <w:r w:rsidR="0038489B" w:rsidRPr="00387397">
        <w:rPr>
          <w:color w:val="000000" w:themeColor="text1"/>
        </w:rPr>
        <w:t xml:space="preserve">McDermott et al. </w:t>
      </w:r>
      <w:r w:rsidR="0038489B" w:rsidRPr="00387397">
        <w:rPr>
          <w:color w:val="000000" w:themeColor="text1"/>
        </w:rPr>
        <w:fldChar w:fldCharType="begin" w:fldLock="1"/>
      </w:r>
      <w:r w:rsidR="00B267AB" w:rsidRPr="00387397">
        <w:rPr>
          <w:color w:val="000000" w:themeColor="text1"/>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"uris" : [ "http://www.mendeley.com/documents/?uuid=84012b08-0e51-4720-9f3a-31e95d204b69" ] } ], "mendeley" : { "formattedCitation" : "(McDermott, Noah, &amp; Cashore, 2008)", "manualFormatting" : "(2008)", "plainTextFormattedCitation" : "(McDermott, Noah, &amp; Cashore, 2008)", "previouslyFormattedCitation" : "(McDermott, Noah, &amp; Cashore, 2008)" }, "properties" : {  }, "schema" : "https://github.com/citation-style-language/schema/raw/master/csl-citation.json" }</w:instrText>
      </w:r>
      <w:r w:rsidR="0038489B" w:rsidRPr="00387397">
        <w:rPr>
          <w:color w:val="000000" w:themeColor="text1"/>
        </w:rPr>
        <w:fldChar w:fldCharType="separate"/>
      </w:r>
      <w:r w:rsidR="0038489B" w:rsidRPr="00387397">
        <w:rPr>
          <w:noProof/>
          <w:color w:val="000000" w:themeColor="text1"/>
        </w:rPr>
        <w:t>(2008)</w:t>
      </w:r>
      <w:r w:rsidR="0038489B" w:rsidRPr="00387397">
        <w:rPr>
          <w:color w:val="000000" w:themeColor="text1"/>
        </w:rPr>
        <w:fldChar w:fldCharType="end"/>
      </w:r>
      <w:r w:rsidR="0038489B" w:rsidRPr="00387397">
        <w:rPr>
          <w:color w:val="000000" w:themeColor="text1"/>
        </w:rPr>
        <w:t xml:space="preserve"> also call attention to</w:t>
      </w:r>
      <w:r w:rsidR="00AC36C0" w:rsidRPr="00387397">
        <w:rPr>
          <w:color w:val="000000" w:themeColor="text1"/>
        </w:rPr>
        <w:t xml:space="preserve"> variation in </w:t>
      </w:r>
      <w:r w:rsidR="0038489B" w:rsidRPr="00387397">
        <w:rPr>
          <w:color w:val="000000" w:themeColor="text1"/>
        </w:rPr>
        <w:t>prescriptive</w:t>
      </w:r>
      <w:r w:rsidR="00AC36C0" w:rsidRPr="00387397">
        <w:rPr>
          <w:color w:val="000000" w:themeColor="text1"/>
        </w:rPr>
        <w:t>nes</w:t>
      </w:r>
      <w:r w:rsidR="00844193" w:rsidRPr="00387397">
        <w:rPr>
          <w:color w:val="000000" w:themeColor="text1"/>
        </w:rPr>
        <w:t>s</w:t>
      </w:r>
      <w:r w:rsidR="00DD26A3" w:rsidRPr="00387397">
        <w:rPr>
          <w:color w:val="000000" w:themeColor="text1"/>
        </w:rPr>
        <w:t xml:space="preserve"> versus flexibility</w:t>
      </w:r>
      <w:r w:rsidR="00D7178E" w:rsidRPr="00387397">
        <w:rPr>
          <w:color w:val="000000" w:themeColor="text1"/>
        </w:rPr>
        <w:t>,</w:t>
      </w:r>
      <w:r w:rsidR="0038489B" w:rsidRPr="00387397">
        <w:rPr>
          <w:color w:val="000000" w:themeColor="text1"/>
        </w:rPr>
        <w:t xml:space="preserve"> i.e. </w:t>
      </w:r>
      <w:r w:rsidR="00AC36C0" w:rsidRPr="00387397">
        <w:rPr>
          <w:color w:val="000000" w:themeColor="text1"/>
        </w:rPr>
        <w:t>the extent</w:t>
      </w:r>
      <w:r w:rsidR="000B0D33" w:rsidRPr="00387397">
        <w:rPr>
          <w:color w:val="000000" w:themeColor="text1"/>
        </w:rPr>
        <w:t xml:space="preserve"> to which</w:t>
      </w:r>
      <w:r w:rsidR="00AC36C0" w:rsidRPr="00387397">
        <w:rPr>
          <w:color w:val="000000" w:themeColor="text1"/>
        </w:rPr>
        <w:t xml:space="preserve"> </w:t>
      </w:r>
      <w:r w:rsidR="00844193" w:rsidRPr="00387397">
        <w:rPr>
          <w:color w:val="000000" w:themeColor="text1"/>
        </w:rPr>
        <w:t>regulations</w:t>
      </w:r>
      <w:r w:rsidR="00AC36C0" w:rsidRPr="00387397">
        <w:rPr>
          <w:color w:val="000000" w:themeColor="text1"/>
        </w:rPr>
        <w:t xml:space="preserve"> use</w:t>
      </w:r>
      <w:r w:rsidR="0038489B" w:rsidRPr="00387397">
        <w:rPr>
          <w:color w:val="000000" w:themeColor="text1"/>
        </w:rPr>
        <w:t xml:space="preserve"> mandatory </w:t>
      </w:r>
      <w:r w:rsidR="00844193" w:rsidRPr="00387397">
        <w:rPr>
          <w:color w:val="000000" w:themeColor="text1"/>
        </w:rPr>
        <w:t>and</w:t>
      </w:r>
      <w:r w:rsidR="0038489B" w:rsidRPr="00387397">
        <w:rPr>
          <w:color w:val="000000" w:themeColor="text1"/>
        </w:rPr>
        <w:t xml:space="preserve"> substantive </w:t>
      </w:r>
      <w:r w:rsidR="009F69EA" w:rsidRPr="00387397">
        <w:rPr>
          <w:color w:val="000000" w:themeColor="text1"/>
        </w:rPr>
        <w:t>performance thresholds</w:t>
      </w:r>
      <w:r w:rsidR="00AC36C0" w:rsidRPr="00387397">
        <w:rPr>
          <w:color w:val="000000" w:themeColor="text1"/>
        </w:rPr>
        <w:t xml:space="preserve">. </w:t>
      </w:r>
      <w:r w:rsidR="00D7178E" w:rsidRPr="00387397">
        <w:rPr>
          <w:color w:val="000000" w:themeColor="text1"/>
        </w:rPr>
        <w:t>Other</w:t>
      </w:r>
      <w:r w:rsidR="006C1145" w:rsidRPr="00387397">
        <w:rPr>
          <w:color w:val="000000" w:themeColor="text1"/>
        </w:rPr>
        <w:t xml:space="preserve"> scholars combine concepts of </w:t>
      </w:r>
      <w:r w:rsidRPr="00387397">
        <w:rPr>
          <w:color w:val="000000" w:themeColor="text1"/>
        </w:rPr>
        <w:t>breadth</w:t>
      </w:r>
      <w:r w:rsidR="006C1145" w:rsidRPr="00387397">
        <w:rPr>
          <w:color w:val="000000" w:themeColor="text1"/>
        </w:rPr>
        <w:t xml:space="preserve"> and prescriptiveness into one broader notion of stringency </w:t>
      </w:r>
      <w:r w:rsidR="006C1145" w:rsidRPr="00387397">
        <w:rPr>
          <w:color w:val="000000" w:themeColor="text1"/>
        </w:rPr>
        <w:fldChar w:fldCharType="begin" w:fldLock="1"/>
      </w:r>
      <w:r w:rsidR="006C1145" w:rsidRPr="00387397">
        <w:rPr>
          <w:color w:val="000000" w:themeColor="text1"/>
        </w:rPr>
        <w:instrText>ADDIN CSL_CITATION { "citationItems" : [ { "id" : "ITEM-1", "itemData" : { "DOI" : "10.1111/j.1468-0491.2011.01519.x", "abstract" : "Voluntary governance arrangements focusing on responsible business behavior have proliferated over the past decades, and in many sectors of industry, different governance organizations now compete for business participation. This private governance competition has negative consequences for the effective functioning of these arrangements. In the literature up until now, optimism prevails on how a process of policy convergence between organizations may come about that would solve some of the problems that arise because of this competition. It is remarkable, however, that in one of the key industries referred to in this literature, the garments industry, convergence is virtually absent. This article explains why this is so and suggests that next to three existing approaches to the evolution and possible convergence of private governance organizations, actually a fourth, pessimistic type should be introduced, taking into account the evolution and perseverance of political difference between interest groups creating and supporting private governance arrangements.\r\n\r\n", "author" : [ { "dropping-particle" : "", "family" : "Fransen", "given" : "Luc", "non-dropping-particle" : "", "parse-names" : false, "suffix" : "" } ], "container-title" : "Governance", "id" : "ITEM-1", "issue" : "2", "issued" : { "date-parts" : [ [ "2011", "4", "1" ] ] }, "page" : "359-387", "publisher" : "Blackwell Publishing Inc", "title" : "Why Do Private Governance Organizations Not Converge? A Political-Institutional Analysis of Transnational Labor Standards Regulation", "type" : "article-journal", "volume" : "24" }, "prefix" : "e.g. ", "uris" : [ "http://www.mendeley.com/documents/?uuid=91066972-62fa-3503-9b12-11272d1e7a4c" ] } ], "mendeley" : { "formattedCitation" : "(e.g. Fransen, 2011)", "plainTextFormattedCitation" : "(e.g. Fransen, 2011)", "previouslyFormattedCitation" : "(e.g. Fransen, 2011)" }, "properties" : {  }, "schema" : "https://github.com/citation-style-language/schema/raw/master/csl-citation.json" }</w:instrText>
      </w:r>
      <w:r w:rsidR="006C1145" w:rsidRPr="00387397">
        <w:rPr>
          <w:color w:val="000000" w:themeColor="text1"/>
        </w:rPr>
        <w:fldChar w:fldCharType="separate"/>
      </w:r>
      <w:r w:rsidR="006C1145" w:rsidRPr="00387397">
        <w:rPr>
          <w:noProof/>
          <w:color w:val="000000" w:themeColor="text1"/>
        </w:rPr>
        <w:t>(e.g. Fransen, 2011)</w:t>
      </w:r>
      <w:r w:rsidR="006C1145" w:rsidRPr="00387397">
        <w:rPr>
          <w:color w:val="000000" w:themeColor="text1"/>
        </w:rPr>
        <w:fldChar w:fldCharType="end"/>
      </w:r>
      <w:r w:rsidR="006C1145" w:rsidRPr="00387397">
        <w:rPr>
          <w:color w:val="000000" w:themeColor="text1"/>
        </w:rPr>
        <w:t>.</w:t>
      </w:r>
      <w:r w:rsidR="00AC36C0" w:rsidRPr="00387397">
        <w:rPr>
          <w:color w:val="000000" w:themeColor="text1"/>
        </w:rPr>
        <w:t xml:space="preserve"> </w:t>
      </w:r>
      <w:r w:rsidR="00D7178E" w:rsidRPr="00387397">
        <w:rPr>
          <w:color w:val="000000" w:themeColor="text1"/>
        </w:rPr>
        <w:t>Furthermore, s</w:t>
      </w:r>
      <w:r w:rsidR="00180269" w:rsidRPr="00387397">
        <w:rPr>
          <w:color w:val="000000" w:themeColor="text1"/>
        </w:rPr>
        <w:t xml:space="preserve">ome </w:t>
      </w:r>
      <w:r w:rsidR="00F10DAC" w:rsidRPr="00387397">
        <w:rPr>
          <w:color w:val="000000" w:themeColor="text1"/>
        </w:rPr>
        <w:t xml:space="preserve">measure </w:t>
      </w:r>
      <w:r w:rsidR="00180269" w:rsidRPr="00387397">
        <w:rPr>
          <w:color w:val="000000" w:themeColor="text1"/>
        </w:rPr>
        <w:t xml:space="preserve">height in a relative sense, </w:t>
      </w:r>
      <w:r w:rsidR="00D7178E" w:rsidRPr="00387397">
        <w:rPr>
          <w:color w:val="000000" w:themeColor="text1"/>
        </w:rPr>
        <w:t>defining</w:t>
      </w:r>
      <w:r w:rsidR="00180269" w:rsidRPr="00387397">
        <w:rPr>
          <w:color w:val="000000" w:themeColor="text1"/>
        </w:rPr>
        <w:t xml:space="preserve"> the </w:t>
      </w:r>
      <w:r w:rsidR="00FD5A64" w:rsidRPr="00387397">
        <w:rPr>
          <w:color w:val="000000" w:themeColor="text1"/>
        </w:rPr>
        <w:t>“</w:t>
      </w:r>
      <w:r w:rsidR="00180269" w:rsidRPr="00387397">
        <w:rPr>
          <w:color w:val="000000" w:themeColor="text1"/>
        </w:rPr>
        <w:t>benchmark</w:t>
      </w:r>
      <w:r w:rsidR="00FD5A64" w:rsidRPr="00387397">
        <w:rPr>
          <w:color w:val="000000" w:themeColor="text1"/>
        </w:rPr>
        <w:t>”</w:t>
      </w:r>
      <w:r w:rsidR="00D7178E" w:rsidRPr="00387397">
        <w:rPr>
          <w:color w:val="000000" w:themeColor="text1"/>
        </w:rPr>
        <w:t xml:space="preserve"> as</w:t>
      </w:r>
      <w:r w:rsidR="00180269" w:rsidRPr="00387397">
        <w:rPr>
          <w:color w:val="000000" w:themeColor="text1"/>
        </w:rPr>
        <w:t xml:space="preserve"> the higher </w:t>
      </w:r>
      <w:r w:rsidR="00F37473" w:rsidRPr="00387397">
        <w:rPr>
          <w:color w:val="000000" w:themeColor="text1"/>
        </w:rPr>
        <w:t>standard</w:t>
      </w:r>
      <w:r w:rsidR="00180269" w:rsidRPr="00387397">
        <w:rPr>
          <w:color w:val="000000" w:themeColor="text1"/>
        </w:rPr>
        <w:t xml:space="preserve"> </w:t>
      </w:r>
      <w:r w:rsidR="00180269" w:rsidRPr="00387397">
        <w:rPr>
          <w:color w:val="000000" w:themeColor="text1"/>
        </w:rPr>
        <w:fldChar w:fldCharType="begin" w:fldLock="1"/>
      </w:r>
      <w:r w:rsidR="00180269"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180269" w:rsidRPr="00387397">
        <w:rPr>
          <w:color w:val="000000" w:themeColor="text1"/>
        </w:rPr>
        <w:fldChar w:fldCharType="separate"/>
      </w:r>
      <w:r w:rsidR="00180269" w:rsidRPr="00387397">
        <w:rPr>
          <w:noProof/>
          <w:color w:val="000000" w:themeColor="text1"/>
        </w:rPr>
        <w:t>(Overdevest, 2005, 2010)</w:t>
      </w:r>
      <w:r w:rsidR="00180269" w:rsidRPr="00387397">
        <w:rPr>
          <w:color w:val="000000" w:themeColor="text1"/>
        </w:rPr>
        <w:fldChar w:fldCharType="end"/>
      </w:r>
      <w:r w:rsidR="00180269" w:rsidRPr="00387397">
        <w:rPr>
          <w:color w:val="000000" w:themeColor="text1"/>
        </w:rPr>
        <w:t xml:space="preserve">. </w:t>
      </w:r>
      <w:r w:rsidR="00B37010" w:rsidRPr="00387397">
        <w:rPr>
          <w:color w:val="000000" w:themeColor="text1"/>
        </w:rPr>
        <w:t>T</w:t>
      </w:r>
      <w:r w:rsidRPr="00387397">
        <w:rPr>
          <w:color w:val="000000" w:themeColor="text1"/>
        </w:rPr>
        <w:t xml:space="preserve">hese notions </w:t>
      </w:r>
      <w:r w:rsidR="00B37010" w:rsidRPr="00387397">
        <w:rPr>
          <w:color w:val="000000" w:themeColor="text1"/>
        </w:rPr>
        <w:t xml:space="preserve">capture </w:t>
      </w:r>
      <w:r w:rsidR="00B26F1A" w:rsidRPr="00387397">
        <w:rPr>
          <w:color w:val="000000" w:themeColor="text1"/>
        </w:rPr>
        <w:t>important</w:t>
      </w:r>
      <w:r w:rsidR="00D546C8" w:rsidRPr="00387397">
        <w:rPr>
          <w:color w:val="000000" w:themeColor="text1"/>
        </w:rPr>
        <w:t>,</w:t>
      </w:r>
      <w:r w:rsidR="00B37010" w:rsidRPr="00387397">
        <w:rPr>
          <w:color w:val="000000" w:themeColor="text1"/>
        </w:rPr>
        <w:t xml:space="preserve"> but potentially orthogonal</w:t>
      </w:r>
      <w:r w:rsidR="00D546C8" w:rsidRPr="00387397">
        <w:rPr>
          <w:color w:val="000000" w:themeColor="text1"/>
        </w:rPr>
        <w:t>,</w:t>
      </w:r>
      <w:r w:rsidR="00B37010" w:rsidRPr="00387397">
        <w:rPr>
          <w:color w:val="000000" w:themeColor="text1"/>
        </w:rPr>
        <w:t xml:space="preserve"> dimension</w:t>
      </w:r>
      <w:r w:rsidR="007B7E54" w:rsidRPr="00387397">
        <w:rPr>
          <w:color w:val="000000" w:themeColor="text1"/>
        </w:rPr>
        <w:t>s</w:t>
      </w:r>
      <w:r w:rsidR="00B37010" w:rsidRPr="00387397">
        <w:rPr>
          <w:color w:val="000000" w:themeColor="text1"/>
        </w:rPr>
        <w:t xml:space="preserve"> of variation</w:t>
      </w:r>
      <w:r w:rsidRPr="00387397">
        <w:rPr>
          <w:color w:val="000000" w:themeColor="text1"/>
        </w:rPr>
        <w:t>.</w:t>
      </w:r>
    </w:p>
    <w:p w14:paraId="40C54590" w14:textId="77777777" w:rsidR="00326B17" w:rsidRPr="00387397" w:rsidRDefault="00326B17" w:rsidP="00387397">
      <w:pPr>
        <w:spacing w:line="480" w:lineRule="auto"/>
        <w:rPr>
          <w:color w:val="000000" w:themeColor="text1"/>
        </w:rPr>
      </w:pPr>
    </w:p>
    <w:p w14:paraId="7EB8C3A7" w14:textId="4F9F6F81" w:rsidR="001F51BC" w:rsidRPr="00387397" w:rsidRDefault="00B37010" w:rsidP="00387397">
      <w:pPr>
        <w:spacing w:line="480" w:lineRule="auto"/>
        <w:rPr>
          <w:color w:val="000000" w:themeColor="text1"/>
        </w:rPr>
      </w:pPr>
      <w:r w:rsidRPr="00387397">
        <w:rPr>
          <w:color w:val="000000" w:themeColor="text1"/>
        </w:rPr>
        <w:t>Furthermore, conceptual d</w:t>
      </w:r>
      <w:r w:rsidR="00BD3C20" w:rsidRPr="00387397">
        <w:rPr>
          <w:color w:val="000000" w:themeColor="text1"/>
        </w:rPr>
        <w:t xml:space="preserve">efinitions of </w:t>
      </w:r>
      <w:r w:rsidR="00326B17" w:rsidRPr="00387397">
        <w:rPr>
          <w:color w:val="000000" w:themeColor="text1"/>
        </w:rPr>
        <w:t xml:space="preserve">broad </w:t>
      </w:r>
      <w:r w:rsidR="00BD3C20" w:rsidRPr="00387397">
        <w:rPr>
          <w:color w:val="000000" w:themeColor="text1"/>
        </w:rPr>
        <w:t>concepts like</w:t>
      </w:r>
      <w:r w:rsidR="0038489B" w:rsidRPr="00387397">
        <w:rPr>
          <w:color w:val="000000" w:themeColor="text1"/>
        </w:rPr>
        <w:t xml:space="preserve"> stringency </w:t>
      </w:r>
      <w:r w:rsidR="00BD3C20" w:rsidRPr="00387397">
        <w:rPr>
          <w:color w:val="000000" w:themeColor="text1"/>
        </w:rPr>
        <w:t>are often</w:t>
      </w:r>
      <w:r w:rsidR="00B40191" w:rsidRPr="00387397">
        <w:rPr>
          <w:color w:val="000000" w:themeColor="text1"/>
        </w:rPr>
        <w:t xml:space="preserve"> either</w:t>
      </w:r>
      <w:r w:rsidR="00BD3C20" w:rsidRPr="00387397">
        <w:rPr>
          <w:color w:val="000000" w:themeColor="text1"/>
        </w:rPr>
        <w:t xml:space="preserve"> insufficiently precise</w:t>
      </w:r>
      <w:r w:rsidR="004D0B13" w:rsidRPr="00387397">
        <w:rPr>
          <w:color w:val="000000" w:themeColor="text1"/>
        </w:rPr>
        <w:t xml:space="preserve"> to be</w:t>
      </w:r>
      <w:r w:rsidR="0038489B" w:rsidRPr="00387397">
        <w:rPr>
          <w:color w:val="000000" w:themeColor="text1"/>
        </w:rPr>
        <w:t xml:space="preserve"> consistently applied across programs</w:t>
      </w:r>
      <w:r w:rsidR="00A5197D" w:rsidRPr="00387397">
        <w:rPr>
          <w:color w:val="000000" w:themeColor="text1"/>
        </w:rPr>
        <w:t xml:space="preserve">, </w:t>
      </w:r>
      <w:r w:rsidR="00503C39" w:rsidRPr="00387397">
        <w:rPr>
          <w:color w:val="000000" w:themeColor="text1"/>
        </w:rPr>
        <w:t>insufficiently comprehensive</w:t>
      </w:r>
      <w:r w:rsidR="00B40191" w:rsidRPr="00387397">
        <w:rPr>
          <w:color w:val="000000" w:themeColor="text1"/>
        </w:rPr>
        <w:t xml:space="preserve"> to </w:t>
      </w:r>
      <w:r w:rsidR="00B40191" w:rsidRPr="00387397">
        <w:rPr>
          <w:color w:val="000000" w:themeColor="text1"/>
        </w:rPr>
        <w:lastRenderedPageBreak/>
        <w:t xml:space="preserve">yield </w:t>
      </w:r>
      <w:r w:rsidR="004A59BB" w:rsidRPr="00387397">
        <w:rPr>
          <w:color w:val="000000" w:themeColor="text1"/>
        </w:rPr>
        <w:t>consistent</w:t>
      </w:r>
      <w:r w:rsidR="00B40191" w:rsidRPr="00387397">
        <w:rPr>
          <w:color w:val="000000" w:themeColor="text1"/>
        </w:rPr>
        <w:t xml:space="preserve"> empirical </w:t>
      </w:r>
      <w:r w:rsidR="00F10DAC" w:rsidRPr="00387397">
        <w:rPr>
          <w:color w:val="000000" w:themeColor="text1"/>
        </w:rPr>
        <w:t>results</w:t>
      </w:r>
      <w:r w:rsidR="00B40191" w:rsidRPr="00387397">
        <w:rPr>
          <w:color w:val="000000" w:themeColor="text1"/>
        </w:rPr>
        <w:t>, or</w:t>
      </w:r>
      <w:r w:rsidR="004A59BB" w:rsidRPr="00387397">
        <w:rPr>
          <w:color w:val="000000" w:themeColor="text1"/>
        </w:rPr>
        <w:t xml:space="preserve"> </w:t>
      </w:r>
      <w:r w:rsidR="009D1090" w:rsidRPr="00387397">
        <w:rPr>
          <w:color w:val="000000" w:themeColor="text1"/>
        </w:rPr>
        <w:t>completely</w:t>
      </w:r>
      <w:r w:rsidR="00B40191" w:rsidRPr="00387397">
        <w:rPr>
          <w:color w:val="000000" w:themeColor="text1"/>
        </w:rPr>
        <w:t xml:space="preserve"> absent</w:t>
      </w:r>
      <w:r w:rsidR="0096451E">
        <w:rPr>
          <w:color w:val="000000" w:themeColor="text1"/>
        </w:rPr>
        <w:t>.</w:t>
      </w:r>
      <w:r w:rsidR="000C28CD" w:rsidRPr="00387397">
        <w:rPr>
          <w:color w:val="000000" w:themeColor="text1"/>
        </w:rPr>
        <w:t xml:space="preserve"> (</w:t>
      </w:r>
      <w:r w:rsidR="0096451E">
        <w:rPr>
          <w:color w:val="000000" w:themeColor="text1"/>
        </w:rPr>
        <w:t>Note the variety of approaches in</w:t>
      </w:r>
      <w:r w:rsidR="0096451E" w:rsidRPr="00387397">
        <w:rPr>
          <w:color w:val="000000" w:themeColor="text1"/>
        </w:rPr>
        <w:t xml:space="preserve"> </w:t>
      </w:r>
      <w:r w:rsidR="000C28CD" w:rsidRPr="00387397">
        <w:rPr>
          <w:color w:val="000000" w:themeColor="text1"/>
        </w:rPr>
        <w:t>Table 1</w:t>
      </w:r>
      <w:r w:rsidR="001527C2">
        <w:rPr>
          <w:color w:val="000000" w:themeColor="text1"/>
        </w:rPr>
        <w:t>.</w:t>
      </w:r>
      <w:r w:rsidR="000C28CD" w:rsidRPr="00387397">
        <w:rPr>
          <w:color w:val="000000" w:themeColor="text1"/>
        </w:rPr>
        <w:t>)</w:t>
      </w:r>
      <w:r w:rsidRPr="00387397">
        <w:rPr>
          <w:color w:val="000000" w:themeColor="text1"/>
        </w:rPr>
        <w:t xml:space="preserve"> For example, f</w:t>
      </w:r>
      <w:r w:rsidR="006158A2" w:rsidRPr="00387397">
        <w:rPr>
          <w:color w:val="000000" w:themeColor="text1"/>
        </w:rPr>
        <w:t xml:space="preserve">ormal models </w:t>
      </w:r>
      <w:r w:rsidR="00503C39" w:rsidRPr="00387397">
        <w:rPr>
          <w:color w:val="000000" w:themeColor="text1"/>
        </w:rPr>
        <w:t>often</w:t>
      </w:r>
      <w:r w:rsidR="006158A2" w:rsidRPr="00387397">
        <w:rPr>
          <w:color w:val="000000" w:themeColor="text1"/>
        </w:rPr>
        <w:t xml:space="preserve"> assign each program a single</w:t>
      </w:r>
      <w:r w:rsidRPr="00387397">
        <w:rPr>
          <w:color w:val="000000" w:themeColor="text1"/>
        </w:rPr>
        <w:t xml:space="preserve"> overall</w:t>
      </w:r>
      <w:r w:rsidR="006158A2" w:rsidRPr="00387397">
        <w:rPr>
          <w:color w:val="000000" w:themeColor="text1"/>
        </w:rPr>
        <w:t xml:space="preserve"> </w:t>
      </w:r>
      <w:r w:rsidR="00503C39" w:rsidRPr="00387397">
        <w:rPr>
          <w:color w:val="000000" w:themeColor="text1"/>
        </w:rPr>
        <w:t xml:space="preserve">quality or stringency </w:t>
      </w:r>
      <w:r w:rsidR="006158A2" w:rsidRPr="00387397">
        <w:rPr>
          <w:color w:val="000000" w:themeColor="text1"/>
        </w:rPr>
        <w:t xml:space="preserve">parameter </w:t>
      </w:r>
      <w:r w:rsidR="00326B17" w:rsidRPr="00387397">
        <w:rPr>
          <w:color w:val="000000" w:themeColor="text1"/>
        </w:rPr>
        <w:t xml:space="preserve">that could be measured multiple ways yielding different </w:t>
      </w:r>
      <w:r w:rsidRPr="00387397">
        <w:rPr>
          <w:color w:val="000000" w:themeColor="text1"/>
        </w:rPr>
        <w:t xml:space="preserve">empirical </w:t>
      </w:r>
      <w:r w:rsidR="00326B17" w:rsidRPr="00387397">
        <w:rPr>
          <w:color w:val="000000" w:themeColor="text1"/>
        </w:rPr>
        <w:t>results</w:t>
      </w:r>
      <w:r w:rsidR="006158A2" w:rsidRPr="00387397">
        <w:rPr>
          <w:color w:val="000000" w:themeColor="text1"/>
        </w:rPr>
        <w:t>.</w:t>
      </w:r>
      <w:r w:rsidR="00C94C63" w:rsidRPr="00387397">
        <w:rPr>
          <w:color w:val="000000" w:themeColor="text1"/>
        </w:rPr>
        <w:t xml:space="preserve"> </w:t>
      </w:r>
    </w:p>
    <w:p w14:paraId="4AD7F12E" w14:textId="77777777" w:rsidR="00572BE5" w:rsidRDefault="00572BE5" w:rsidP="00387397">
      <w:pPr>
        <w:spacing w:line="480" w:lineRule="auto"/>
        <w:rPr>
          <w:color w:val="000000" w:themeColor="text1"/>
        </w:rPr>
      </w:pPr>
    </w:p>
    <w:p w14:paraId="482786CF" w14:textId="2FF67C04" w:rsidR="00572BE5" w:rsidRPr="00387397" w:rsidRDefault="00572BE5" w:rsidP="00572BE5">
      <w:pPr>
        <w:spacing w:line="480" w:lineRule="auto"/>
        <w:rPr>
          <w:rFonts w:eastAsia="Times New Roman"/>
          <w:color w:val="000000" w:themeColor="text1"/>
        </w:rPr>
      </w:pPr>
      <w:r w:rsidRPr="00387397">
        <w:rPr>
          <w:rFonts w:eastAsia="Times New Roman"/>
          <w:color w:val="000000" w:themeColor="text1"/>
        </w:rPr>
        <w:t>[T</w:t>
      </w:r>
      <w:r w:rsidR="00B15838">
        <w:rPr>
          <w:rFonts w:eastAsia="Times New Roman"/>
          <w:color w:val="000000" w:themeColor="text1"/>
        </w:rPr>
        <w:t>able</w:t>
      </w:r>
      <w:r w:rsidRPr="00387397">
        <w:rPr>
          <w:rFonts w:eastAsia="Times New Roman"/>
          <w:color w:val="000000" w:themeColor="text1"/>
        </w:rPr>
        <w:t xml:space="preserve"> 1]</w:t>
      </w:r>
    </w:p>
    <w:p w14:paraId="2F6B93DC" w14:textId="77777777" w:rsidR="00572BE5" w:rsidRPr="00387397" w:rsidRDefault="00572BE5" w:rsidP="00387397">
      <w:pPr>
        <w:spacing w:line="480" w:lineRule="auto"/>
        <w:rPr>
          <w:color w:val="000000" w:themeColor="text1"/>
        </w:rPr>
      </w:pPr>
    </w:p>
    <w:p w14:paraId="0FEDD18D" w14:textId="32859A21" w:rsidR="00341AD2" w:rsidRPr="00387397" w:rsidRDefault="00C94C63" w:rsidP="00387397">
      <w:pPr>
        <w:spacing w:line="480" w:lineRule="auto"/>
        <w:rPr>
          <w:color w:val="000000" w:themeColor="text1"/>
        </w:rPr>
      </w:pPr>
      <w:r w:rsidRPr="00387397">
        <w:rPr>
          <w:color w:val="000000" w:themeColor="text1"/>
        </w:rPr>
        <w:t>In the absence of</w:t>
      </w:r>
      <w:r w:rsidR="00B40191" w:rsidRPr="00387397">
        <w:rPr>
          <w:color w:val="000000" w:themeColor="text1"/>
        </w:rPr>
        <w:t xml:space="preserve"> consistent measures of </w:t>
      </w:r>
      <w:r w:rsidR="00326B17" w:rsidRPr="00387397">
        <w:rPr>
          <w:color w:val="000000" w:themeColor="text1"/>
        </w:rPr>
        <w:t>regulatory stringency</w:t>
      </w:r>
      <w:r w:rsidR="00B40191" w:rsidRPr="00387397">
        <w:rPr>
          <w:color w:val="000000" w:themeColor="text1"/>
        </w:rPr>
        <w:t>, sc</w:t>
      </w:r>
      <w:r w:rsidR="004A59BB" w:rsidRPr="00387397">
        <w:rPr>
          <w:color w:val="000000" w:themeColor="text1"/>
        </w:rPr>
        <w:t xml:space="preserve">holars have </w:t>
      </w:r>
      <w:r w:rsidRPr="00387397">
        <w:rPr>
          <w:color w:val="000000" w:themeColor="text1"/>
        </w:rPr>
        <w:t>used</w:t>
      </w:r>
      <w:r w:rsidR="004A59BB" w:rsidRPr="00387397">
        <w:rPr>
          <w:color w:val="000000" w:themeColor="text1"/>
        </w:rPr>
        <w:t xml:space="preserve"> proximate</w:t>
      </w:r>
      <w:r w:rsidR="00B40191" w:rsidRPr="00387397">
        <w:rPr>
          <w:color w:val="000000" w:themeColor="text1"/>
        </w:rPr>
        <w:t xml:space="preserve"> features</w:t>
      </w:r>
      <w:r w:rsidR="009D1090" w:rsidRPr="00387397">
        <w:rPr>
          <w:color w:val="000000" w:themeColor="text1"/>
        </w:rPr>
        <w:t xml:space="preserve"> that are comparable across programs</w:t>
      </w:r>
      <w:r w:rsidR="00821839" w:rsidRPr="00387397">
        <w:rPr>
          <w:color w:val="000000" w:themeColor="text1"/>
        </w:rPr>
        <w:t xml:space="preserve">. For example, </w:t>
      </w:r>
      <w:proofErr w:type="spellStart"/>
      <w:r w:rsidR="00787B95" w:rsidRPr="00387397">
        <w:rPr>
          <w:color w:val="000000" w:themeColor="text1"/>
        </w:rPr>
        <w:t>Darna</w:t>
      </w:r>
      <w:r w:rsidR="00B40191" w:rsidRPr="00387397">
        <w:rPr>
          <w:color w:val="000000" w:themeColor="text1"/>
        </w:rPr>
        <w:t>ll</w:t>
      </w:r>
      <w:proofErr w:type="spellEnd"/>
      <w:r w:rsidR="00B40191" w:rsidRPr="00387397">
        <w:rPr>
          <w:color w:val="000000" w:themeColor="text1"/>
        </w:rPr>
        <w:t xml:space="preserve"> et al. </w:t>
      </w:r>
      <w:r w:rsidR="00787B95" w:rsidRPr="00387397">
        <w:rPr>
          <w:b/>
          <w:color w:val="000000" w:themeColor="text1"/>
        </w:rPr>
        <w:fldChar w:fldCharType="begin" w:fldLock="1"/>
      </w:r>
      <w:r w:rsidR="00787B95" w:rsidRPr="00387397">
        <w:rPr>
          <w:b/>
          <w:color w:val="000000" w:themeColor="text1"/>
        </w:rPr>
        <w:instrText>ADDIN CSL_CITATION { "citationItems" : [ { "id" : "ITEM-1", "itemData" : { "DOI" : "10.1093/jopart/mup014", "abstract" : "The article discusses business participation in government and industry-sponsored voluntary environmental programs. It notes that some businesses are participating in voluntary environmental programs (VEPs) in order to gain reward from stakeholders. The article examines whether business managers associate the brand value of VEPs with the perceived preferences of their critical stakeholders. It cites that after assessing business' participation in 19 government- and industry-sponsored VEPs, it was found out that managers who recognize the importance of stakeholder influences on their business' environmental practices are more likely to participate in a VEP.", "author" : [ { "dropping-particle" : "", "family" : "Darnall", "given" : "N.", "non-dropping-particle" : "", "parse-names" : false, "suffix" : "" }, { "dropping-particle" : "", "family" : "Potoski", "given" : "M.", "non-dropping-particle" : "", "parse-names" : false, "suffix" : "" }, { "dropping-particle" : "", "family" : "Prakash", "given" : "A.", "non-dropping-particle" : "", "parse-names" : false, "suffix" : "" } ], "container-title" : "Journal of Public Administration Research and Theory", "id" : "ITEM-1", "issue" : "2", "issued" : { "date-parts" : [ [ "2010", "4", "1" ] ] }, "page" : "283-307", "publisher" : "USEPA, Washington, DC", "title" : "Sponsorship Matters: Assessing Business Participation in Government- and Industry-Sponsored Voluntary Environmental Programs", "type" : "article-journal", "volume" : "20" }, "suppress-author" : 1, "uris" : [ "http://www.mendeley.com/documents/?uuid=f115d35d-f9a8-3ba6-a8e5-20fb14cc76c8" ] } ], "mendeley" : { "formattedCitation" : "(2010)", "plainTextFormattedCitation" : "(2010)", "previouslyFormattedCitation" : "(2010)" }, "properties" : {  }, "schema" : "https://github.com/citation-style-language/schema/raw/master/csl-citation.json" }</w:instrText>
      </w:r>
      <w:r w:rsidR="00787B95" w:rsidRPr="00387397">
        <w:rPr>
          <w:b/>
          <w:color w:val="000000" w:themeColor="text1"/>
        </w:rPr>
        <w:fldChar w:fldCharType="separate"/>
      </w:r>
      <w:r w:rsidR="00787B95" w:rsidRPr="00387397">
        <w:rPr>
          <w:noProof/>
          <w:color w:val="000000" w:themeColor="text1"/>
        </w:rPr>
        <w:t>(2010)</w:t>
      </w:r>
      <w:r w:rsidR="00787B95" w:rsidRPr="00387397">
        <w:rPr>
          <w:b/>
          <w:color w:val="000000" w:themeColor="text1"/>
        </w:rPr>
        <w:fldChar w:fldCharType="end"/>
      </w:r>
      <w:r w:rsidR="00787B95" w:rsidRPr="00387397">
        <w:rPr>
          <w:b/>
          <w:color w:val="000000" w:themeColor="text1"/>
        </w:rPr>
        <w:t xml:space="preserve"> </w:t>
      </w:r>
      <w:r w:rsidR="00B40191" w:rsidRPr="00387397">
        <w:rPr>
          <w:color w:val="000000" w:themeColor="text1"/>
        </w:rPr>
        <w:t xml:space="preserve">suggest </w:t>
      </w:r>
      <w:r w:rsidR="004A59BB" w:rsidRPr="00387397">
        <w:rPr>
          <w:color w:val="000000" w:themeColor="text1"/>
        </w:rPr>
        <w:t xml:space="preserve">that a program’s sponsor </w:t>
      </w:r>
      <w:r w:rsidR="00F10DAC" w:rsidRPr="00387397">
        <w:rPr>
          <w:color w:val="000000" w:themeColor="text1"/>
        </w:rPr>
        <w:t>is</w:t>
      </w:r>
      <w:r w:rsidR="004A59BB" w:rsidRPr="00387397">
        <w:rPr>
          <w:color w:val="000000" w:themeColor="text1"/>
        </w:rPr>
        <w:t xml:space="preserve"> a signal of its </w:t>
      </w:r>
      <w:r w:rsidR="00B40191" w:rsidRPr="00387397">
        <w:rPr>
          <w:color w:val="000000" w:themeColor="text1"/>
        </w:rPr>
        <w:t>stringency</w:t>
      </w:r>
      <w:r w:rsidR="00F10DAC" w:rsidRPr="00387397">
        <w:rPr>
          <w:color w:val="000000" w:themeColor="text1"/>
        </w:rPr>
        <w:t>,</w:t>
      </w:r>
      <w:r w:rsidRPr="00387397">
        <w:rPr>
          <w:color w:val="000000" w:themeColor="text1"/>
        </w:rPr>
        <w:t xml:space="preserve"> and van der Van (2015) uses </w:t>
      </w:r>
      <w:r w:rsidR="00503C39" w:rsidRPr="00387397">
        <w:rPr>
          <w:color w:val="000000" w:themeColor="text1"/>
        </w:rPr>
        <w:t>compliance with perceived “best practices</w:t>
      </w:r>
      <w:r w:rsidR="00F10DAC" w:rsidRPr="00387397">
        <w:rPr>
          <w:color w:val="000000" w:themeColor="text1"/>
        </w:rPr>
        <w:t>,” which are</w:t>
      </w:r>
      <w:r w:rsidR="00B37010" w:rsidRPr="00387397">
        <w:rPr>
          <w:color w:val="000000" w:themeColor="text1"/>
        </w:rPr>
        <w:t xml:space="preserve"> </w:t>
      </w:r>
      <w:r w:rsidR="00F10DAC" w:rsidRPr="00387397">
        <w:rPr>
          <w:color w:val="000000" w:themeColor="text1"/>
        </w:rPr>
        <w:t xml:space="preserve">often </w:t>
      </w:r>
      <w:r w:rsidR="00B37010" w:rsidRPr="00387397">
        <w:rPr>
          <w:color w:val="000000" w:themeColor="text1"/>
        </w:rPr>
        <w:t xml:space="preserve">also </w:t>
      </w:r>
      <w:r w:rsidR="00F10DAC" w:rsidRPr="00387397">
        <w:rPr>
          <w:color w:val="000000" w:themeColor="text1"/>
        </w:rPr>
        <w:t xml:space="preserve">considered “benchmarks” for measuring stringency but are based on a variety of different notions of </w:t>
      </w:r>
      <w:r w:rsidR="001527C2">
        <w:rPr>
          <w:color w:val="000000" w:themeColor="text1"/>
        </w:rPr>
        <w:t>“</w:t>
      </w:r>
      <w:r w:rsidR="00F10DAC" w:rsidRPr="00387397">
        <w:rPr>
          <w:color w:val="000000" w:themeColor="text1"/>
        </w:rPr>
        <w:t>rigor</w:t>
      </w:r>
      <w:r w:rsidR="001527C2">
        <w:rPr>
          <w:color w:val="000000" w:themeColor="text1"/>
        </w:rPr>
        <w:t>”</w:t>
      </w:r>
      <w:r w:rsidR="00F10DAC" w:rsidRPr="00387397">
        <w:rPr>
          <w:color w:val="000000" w:themeColor="text1"/>
        </w:rPr>
        <w:t xml:space="preserve"> and </w:t>
      </w:r>
      <w:r w:rsidR="001527C2">
        <w:rPr>
          <w:color w:val="000000" w:themeColor="text1"/>
        </w:rPr>
        <w:t>“</w:t>
      </w:r>
      <w:r w:rsidR="00F10DAC" w:rsidRPr="00387397">
        <w:rPr>
          <w:color w:val="000000" w:themeColor="text1"/>
        </w:rPr>
        <w:t>credibility</w:t>
      </w:r>
      <w:r w:rsidR="001527C2">
        <w:rPr>
          <w:color w:val="000000" w:themeColor="text1"/>
        </w:rPr>
        <w:t>”</w:t>
      </w:r>
      <w:r w:rsidR="00F10DAC" w:rsidRPr="00387397">
        <w:rPr>
          <w:color w:val="000000" w:themeColor="text1"/>
        </w:rPr>
        <w:t xml:space="preserve"> </w:t>
      </w:r>
      <w:r w:rsidR="00F10DAC" w:rsidRPr="00387397">
        <w:rPr>
          <w:color w:val="000000" w:themeColor="text1"/>
        </w:rPr>
        <w:fldChar w:fldCharType="begin" w:fldLock="1"/>
      </w:r>
      <w:r w:rsidR="00F10DAC" w:rsidRPr="00387397">
        <w:rPr>
          <w:color w:val="000000" w:themeColor="text1"/>
        </w:rPr>
        <w:instrText>ADDIN CSL_CITATION { "citationItems" : [ { "id" : "ITEM-1", "itemData" : { "DOI" : "10.1111/rego.12092", "ISSN" : "17485983", "author" : [ { "dropping-particle" : "", "family" : "Ven", "given" : "Hamish", "non-dropping-particle" : "van der", "parse-names" : false, "suffix" : "" } ], "container-title" : "Regulation &amp; Governance", "id" : "ITEM-1", "issue" : "3", "issued" : { "date-parts" : [ [ "2015", "9" ] ] }, "page" : "276-293", "title" : "Correlates of rigorous and credible transnational governance: A cross-sectoral analysis of best practice compliance in eco-labeling", "type" : "article-journal", "volume" : "9" }, "uris" : [ "http://www.mendeley.com/documents/?uuid=97c77b52-59e8-3946-b583-b7429a999bbf" ] } ], "mendeley" : { "formattedCitation" : "(van der Ven, 2015)", "plainTextFormattedCitation" : "(van der Ven, 2015)", "previouslyFormattedCitation" : "(van der Ven, 2015)" }, "properties" : {  }, "schema" : "https://github.com/citation-style-language/schema/raw/master/csl-citation.json" }</w:instrText>
      </w:r>
      <w:r w:rsidR="00F10DAC" w:rsidRPr="00387397">
        <w:rPr>
          <w:color w:val="000000" w:themeColor="text1"/>
        </w:rPr>
        <w:fldChar w:fldCharType="separate"/>
      </w:r>
      <w:r w:rsidR="00F10DAC" w:rsidRPr="00387397">
        <w:rPr>
          <w:noProof/>
          <w:color w:val="000000" w:themeColor="text1"/>
        </w:rPr>
        <w:t>(van der Ven, 2015)</w:t>
      </w:r>
      <w:r w:rsidR="00F10DAC" w:rsidRPr="00387397">
        <w:rPr>
          <w:color w:val="000000" w:themeColor="text1"/>
        </w:rPr>
        <w:fldChar w:fldCharType="end"/>
      </w:r>
      <w:r w:rsidR="00F10DAC" w:rsidRPr="00387397">
        <w:rPr>
          <w:color w:val="000000" w:themeColor="text1"/>
        </w:rPr>
        <w:t>.</w:t>
      </w:r>
      <w:r w:rsidR="009F69EA" w:rsidRPr="00387397">
        <w:rPr>
          <w:color w:val="000000" w:themeColor="text1"/>
        </w:rPr>
        <w:t xml:space="preserve"> As noted, many studies also use compliance costs or perceived </w:t>
      </w:r>
      <w:r w:rsidR="0072282C" w:rsidRPr="00387397">
        <w:rPr>
          <w:color w:val="000000" w:themeColor="text1"/>
        </w:rPr>
        <w:t xml:space="preserve">stringency as proxies. Unfortunately, such measures do not allow one to examine relationships between stringency and these other important features of </w:t>
      </w:r>
      <w:r w:rsidR="001527C2">
        <w:rPr>
          <w:color w:val="000000" w:themeColor="text1"/>
        </w:rPr>
        <w:t>a regulation</w:t>
      </w:r>
      <w:r w:rsidR="0072282C" w:rsidRPr="00387397">
        <w:rPr>
          <w:color w:val="000000" w:themeColor="text1"/>
        </w:rPr>
        <w:t>.</w:t>
      </w:r>
    </w:p>
    <w:p w14:paraId="700425A0" w14:textId="77777777" w:rsidR="000760C3" w:rsidRPr="00387397" w:rsidRDefault="000760C3" w:rsidP="00387397">
      <w:pPr>
        <w:spacing w:line="480" w:lineRule="auto"/>
        <w:rPr>
          <w:color w:val="000000" w:themeColor="text1"/>
        </w:rPr>
      </w:pPr>
    </w:p>
    <w:p w14:paraId="52060C46" w14:textId="329C0597" w:rsidR="00E00ADD" w:rsidRPr="00387397" w:rsidRDefault="00A677AD" w:rsidP="00387397">
      <w:pPr>
        <w:spacing w:line="480" w:lineRule="auto"/>
        <w:rPr>
          <w:rFonts w:eastAsia="Times New Roman"/>
          <w:color w:val="000000" w:themeColor="text1"/>
        </w:rPr>
      </w:pPr>
      <w:r w:rsidRPr="00387397">
        <w:rPr>
          <w:color w:val="000000" w:themeColor="text1"/>
        </w:rPr>
        <w:t>T</w:t>
      </w:r>
      <w:r w:rsidR="0038489B" w:rsidRPr="00387397">
        <w:rPr>
          <w:color w:val="000000" w:themeColor="text1"/>
        </w:rPr>
        <w:t xml:space="preserve">he </w:t>
      </w:r>
      <w:r w:rsidR="00681883" w:rsidRPr="00387397">
        <w:rPr>
          <w:color w:val="000000" w:themeColor="text1"/>
        </w:rPr>
        <w:t xml:space="preserve">handful of </w:t>
      </w:r>
      <w:r w:rsidR="00B37010" w:rsidRPr="00387397">
        <w:rPr>
          <w:color w:val="000000" w:themeColor="text1"/>
        </w:rPr>
        <w:t>scholars who have</w:t>
      </w:r>
      <w:r w:rsidR="0038489B" w:rsidRPr="00387397">
        <w:rPr>
          <w:color w:val="000000" w:themeColor="text1"/>
        </w:rPr>
        <w:t xml:space="preserve"> develop</w:t>
      </w:r>
      <w:r w:rsidR="00B37010" w:rsidRPr="00387397">
        <w:rPr>
          <w:color w:val="000000" w:themeColor="text1"/>
        </w:rPr>
        <w:t>ed</w:t>
      </w:r>
      <w:r w:rsidR="0038489B" w:rsidRPr="00387397">
        <w:rPr>
          <w:color w:val="000000" w:themeColor="text1"/>
        </w:rPr>
        <w:t xml:space="preserve"> </w:t>
      </w:r>
      <w:r w:rsidR="00326B17" w:rsidRPr="00387397">
        <w:rPr>
          <w:color w:val="000000" w:themeColor="text1"/>
        </w:rPr>
        <w:t xml:space="preserve">direct and </w:t>
      </w:r>
      <w:r w:rsidR="0038489B" w:rsidRPr="00387397">
        <w:rPr>
          <w:color w:val="000000" w:themeColor="text1"/>
        </w:rPr>
        <w:t>precise measur</w:t>
      </w:r>
      <w:r w:rsidRPr="00387397">
        <w:rPr>
          <w:color w:val="000000" w:themeColor="text1"/>
        </w:rPr>
        <w:t xml:space="preserve">ement strategies </w:t>
      </w:r>
      <w:r w:rsidR="00681883" w:rsidRPr="00387397">
        <w:rPr>
          <w:color w:val="000000" w:themeColor="text1"/>
        </w:rPr>
        <w:t xml:space="preserve">tend to focus on </w:t>
      </w:r>
      <w:r w:rsidR="00326B17" w:rsidRPr="00387397">
        <w:rPr>
          <w:color w:val="000000" w:themeColor="text1"/>
        </w:rPr>
        <w:t>a few salient components</w:t>
      </w:r>
      <w:r w:rsidR="00681883" w:rsidRPr="00387397">
        <w:rPr>
          <w:color w:val="000000" w:themeColor="text1"/>
        </w:rPr>
        <w:t xml:space="preserve">, rather than </w:t>
      </w:r>
      <w:r w:rsidRPr="00387397">
        <w:rPr>
          <w:color w:val="000000" w:themeColor="text1"/>
        </w:rPr>
        <w:t>attempting to specify a full</w:t>
      </w:r>
      <w:r w:rsidR="00681883" w:rsidRPr="00387397">
        <w:rPr>
          <w:color w:val="000000" w:themeColor="text1"/>
        </w:rPr>
        <w:t xml:space="preserve"> range of relevant </w:t>
      </w:r>
      <w:r w:rsidR="00326B17" w:rsidRPr="00387397">
        <w:rPr>
          <w:color w:val="000000" w:themeColor="text1"/>
        </w:rPr>
        <w:t xml:space="preserve">comparisons </w:t>
      </w:r>
      <w:r w:rsidR="00921C3C" w:rsidRPr="00387397">
        <w:rPr>
          <w:color w:val="000000" w:themeColor="text1"/>
        </w:rPr>
        <w:t>(</w:t>
      </w:r>
      <w:r w:rsidR="001527C2">
        <w:rPr>
          <w:color w:val="000000" w:themeColor="text1"/>
        </w:rPr>
        <w:t xml:space="preserve">the top of </w:t>
      </w:r>
      <w:r w:rsidR="00921C3C" w:rsidRPr="00387397">
        <w:rPr>
          <w:color w:val="000000" w:themeColor="text1"/>
        </w:rPr>
        <w:t>Table 1)</w:t>
      </w:r>
      <w:r w:rsidR="0038489B" w:rsidRPr="00387397">
        <w:rPr>
          <w:color w:val="000000" w:themeColor="text1"/>
        </w:rPr>
        <w:t xml:space="preserve">, </w:t>
      </w:r>
      <w:r w:rsidR="00681883" w:rsidRPr="00387397">
        <w:rPr>
          <w:color w:val="000000" w:themeColor="text1"/>
        </w:rPr>
        <w:t xml:space="preserve">causing </w:t>
      </w:r>
      <w:r w:rsidR="0038489B" w:rsidRPr="00387397">
        <w:rPr>
          <w:color w:val="000000" w:themeColor="text1"/>
        </w:rPr>
        <w:t xml:space="preserve">similar concepts to be measured in </w:t>
      </w:r>
      <w:r w:rsidR="00821839" w:rsidRPr="00387397">
        <w:rPr>
          <w:color w:val="000000" w:themeColor="text1"/>
        </w:rPr>
        <w:t xml:space="preserve">different </w:t>
      </w:r>
      <w:r w:rsidR="0038489B" w:rsidRPr="00387397">
        <w:rPr>
          <w:color w:val="000000" w:themeColor="text1"/>
        </w:rPr>
        <w:t>ways</w:t>
      </w:r>
      <w:r w:rsidR="00B37010" w:rsidRPr="00387397">
        <w:rPr>
          <w:color w:val="000000" w:themeColor="text1"/>
        </w:rPr>
        <w:t>,</w:t>
      </w:r>
      <w:r w:rsidR="0038489B" w:rsidRPr="00387397">
        <w:rPr>
          <w:color w:val="000000" w:themeColor="text1"/>
        </w:rPr>
        <w:t xml:space="preserve"> </w:t>
      </w:r>
      <w:r w:rsidR="00D7178E" w:rsidRPr="00387397">
        <w:rPr>
          <w:color w:val="000000" w:themeColor="text1"/>
        </w:rPr>
        <w:t xml:space="preserve">leading to different </w:t>
      </w:r>
      <w:r w:rsidR="004A6A03" w:rsidRPr="00387397">
        <w:rPr>
          <w:color w:val="000000" w:themeColor="text1"/>
        </w:rPr>
        <w:t xml:space="preserve">results. </w:t>
      </w:r>
      <w:r w:rsidR="00E6131C" w:rsidRPr="00387397">
        <w:rPr>
          <w:color w:val="000000" w:themeColor="text1"/>
        </w:rPr>
        <w:t xml:space="preserve">To illustrate this point, we </w:t>
      </w:r>
      <w:r w:rsidR="008F339C" w:rsidRPr="00387397">
        <w:rPr>
          <w:color w:val="000000" w:themeColor="text1"/>
        </w:rPr>
        <w:t>elaborate on</w:t>
      </w:r>
      <w:r w:rsidR="00E6131C" w:rsidRPr="00387397">
        <w:rPr>
          <w:color w:val="000000" w:themeColor="text1"/>
        </w:rPr>
        <w:t xml:space="preserve"> two studies</w:t>
      </w:r>
      <w:r w:rsidR="00236AD4" w:rsidRPr="00387397">
        <w:rPr>
          <w:color w:val="000000" w:themeColor="text1"/>
        </w:rPr>
        <w:t xml:space="preserve"> </w:t>
      </w:r>
      <w:r w:rsidR="00501F82" w:rsidRPr="00387397">
        <w:rPr>
          <w:color w:val="000000" w:themeColor="text1"/>
        </w:rPr>
        <w:t>comparing</w:t>
      </w:r>
      <w:r w:rsidR="001F51BC" w:rsidRPr="00387397">
        <w:rPr>
          <w:color w:val="000000" w:themeColor="text1"/>
        </w:rPr>
        <w:t xml:space="preserve"> </w:t>
      </w:r>
      <w:r w:rsidR="00E00ADD" w:rsidRPr="00387397">
        <w:rPr>
          <w:color w:val="000000" w:themeColor="text1"/>
        </w:rPr>
        <w:t xml:space="preserve">stringency between competing </w:t>
      </w:r>
      <w:r w:rsidR="00236AD4" w:rsidRPr="00387397">
        <w:rPr>
          <w:color w:val="000000" w:themeColor="text1"/>
        </w:rPr>
        <w:t>private</w:t>
      </w:r>
      <w:r w:rsidR="00E6131C" w:rsidRPr="00387397">
        <w:rPr>
          <w:color w:val="000000" w:themeColor="text1"/>
        </w:rPr>
        <w:t xml:space="preserve"> forestry regulations. </w:t>
      </w:r>
      <w:r w:rsidR="00E6131C" w:rsidRPr="00387397">
        <w:rPr>
          <w:noProof/>
          <w:color w:val="000000" w:themeColor="text1"/>
        </w:rPr>
        <w:t>Cashore et al. (2004)</w:t>
      </w:r>
      <w:r w:rsidR="00236AD4" w:rsidRPr="00387397">
        <w:rPr>
          <w:noProof/>
          <w:color w:val="000000" w:themeColor="text1"/>
        </w:rPr>
        <w:t xml:space="preserve"> examine prescriptive</w:t>
      </w:r>
      <w:r w:rsidR="00CF546B">
        <w:rPr>
          <w:noProof/>
          <w:color w:val="000000" w:themeColor="text1"/>
        </w:rPr>
        <w:t>nes</w:t>
      </w:r>
      <w:r w:rsidR="001527C2">
        <w:rPr>
          <w:noProof/>
          <w:color w:val="000000" w:themeColor="text1"/>
        </w:rPr>
        <w:t xml:space="preserve">s </w:t>
      </w:r>
      <w:r w:rsidR="00236AD4" w:rsidRPr="00387397">
        <w:rPr>
          <w:noProof/>
          <w:color w:val="000000" w:themeColor="text1"/>
        </w:rPr>
        <w:t xml:space="preserve">on seven issues related to </w:t>
      </w:r>
      <w:r w:rsidR="00745275" w:rsidRPr="00387397">
        <w:rPr>
          <w:noProof/>
          <w:color w:val="000000" w:themeColor="text1"/>
        </w:rPr>
        <w:t>ecological</w:t>
      </w:r>
      <w:r w:rsidR="00236AD4" w:rsidRPr="00387397">
        <w:rPr>
          <w:noProof/>
          <w:color w:val="000000" w:themeColor="text1"/>
        </w:rPr>
        <w:t xml:space="preserve"> protection</w:t>
      </w:r>
      <w:r w:rsidR="00E6131C" w:rsidRPr="00387397">
        <w:rPr>
          <w:noProof/>
          <w:color w:val="000000" w:themeColor="text1"/>
        </w:rPr>
        <w:t xml:space="preserve"> </w:t>
      </w:r>
      <w:r w:rsidR="00074F81" w:rsidRPr="00387397">
        <w:rPr>
          <w:noProof/>
          <w:color w:val="000000" w:themeColor="text1"/>
        </w:rPr>
        <w:t>(</w:t>
      </w:r>
      <w:r w:rsidR="00102576" w:rsidRPr="00387397">
        <w:rPr>
          <w:rFonts w:eastAsia="Times New Roman"/>
          <w:bCs/>
          <w:color w:val="000000" w:themeColor="text1"/>
        </w:rPr>
        <w:t xml:space="preserve">plantations, chemicals, </w:t>
      </w:r>
      <w:proofErr w:type="spellStart"/>
      <w:r w:rsidR="00102576" w:rsidRPr="00387397">
        <w:rPr>
          <w:rFonts w:eastAsia="Times New Roman"/>
          <w:bCs/>
          <w:color w:val="000000" w:themeColor="text1"/>
        </w:rPr>
        <w:t>clearcuts</w:t>
      </w:r>
      <w:proofErr w:type="spellEnd"/>
      <w:r w:rsidR="00102576" w:rsidRPr="00387397">
        <w:rPr>
          <w:rFonts w:eastAsia="Times New Roman"/>
          <w:bCs/>
          <w:color w:val="000000" w:themeColor="text1"/>
        </w:rPr>
        <w:t>, exotics, reserves, s</w:t>
      </w:r>
      <w:r w:rsidR="00074F81" w:rsidRPr="00387397">
        <w:rPr>
          <w:rFonts w:eastAsia="Times New Roman"/>
          <w:bCs/>
          <w:color w:val="000000" w:themeColor="text1"/>
        </w:rPr>
        <w:t>treamside riparian zones</w:t>
      </w:r>
      <w:r w:rsidR="00102576" w:rsidRPr="00387397">
        <w:rPr>
          <w:noProof/>
          <w:color w:val="000000" w:themeColor="text1"/>
        </w:rPr>
        <w:t xml:space="preserve">, </w:t>
      </w:r>
      <w:r w:rsidR="00BA11C1" w:rsidRPr="00387397">
        <w:rPr>
          <w:noProof/>
          <w:color w:val="000000" w:themeColor="text1"/>
        </w:rPr>
        <w:t xml:space="preserve">and </w:t>
      </w:r>
      <w:r w:rsidR="00102576" w:rsidRPr="00387397">
        <w:rPr>
          <w:noProof/>
          <w:color w:val="000000" w:themeColor="text1"/>
        </w:rPr>
        <w:t>genetically modified o</w:t>
      </w:r>
      <w:r w:rsidR="00074F81" w:rsidRPr="00387397">
        <w:rPr>
          <w:noProof/>
          <w:color w:val="000000" w:themeColor="text1"/>
        </w:rPr>
        <w:t xml:space="preserve">rganisms) </w:t>
      </w:r>
      <w:r w:rsidR="00236AD4" w:rsidRPr="00387397">
        <w:rPr>
          <w:noProof/>
          <w:color w:val="000000" w:themeColor="text1"/>
        </w:rPr>
        <w:t xml:space="preserve">and </w:t>
      </w:r>
      <w:r w:rsidR="00E6131C" w:rsidRPr="00387397">
        <w:rPr>
          <w:noProof/>
          <w:color w:val="000000" w:themeColor="text1"/>
        </w:rPr>
        <w:t>find</w:t>
      </w:r>
      <w:r w:rsidR="00D7178E" w:rsidRPr="00387397">
        <w:rPr>
          <w:noProof/>
          <w:color w:val="000000" w:themeColor="text1"/>
        </w:rPr>
        <w:t xml:space="preserve"> </w:t>
      </w:r>
      <w:r w:rsidR="003D24C0" w:rsidRPr="00387397">
        <w:rPr>
          <w:noProof/>
          <w:color w:val="000000" w:themeColor="text1"/>
        </w:rPr>
        <w:t>lar</w:t>
      </w:r>
      <w:r w:rsidR="00501F82" w:rsidRPr="00387397">
        <w:rPr>
          <w:noProof/>
          <w:color w:val="000000" w:themeColor="text1"/>
        </w:rPr>
        <w:t xml:space="preserve">ge enduring differences between activist-backed and industry-backed regulations. </w:t>
      </w:r>
      <w:r w:rsidR="003D24C0" w:rsidRPr="00387397">
        <w:rPr>
          <w:noProof/>
          <w:color w:val="000000" w:themeColor="text1"/>
        </w:rPr>
        <w:t xml:space="preserve">In </w:t>
      </w:r>
      <w:r w:rsidR="003D24C0" w:rsidRPr="00387397">
        <w:rPr>
          <w:noProof/>
          <w:color w:val="000000" w:themeColor="text1"/>
        </w:rPr>
        <w:lastRenderedPageBreak/>
        <w:t>contrast,</w:t>
      </w:r>
      <w:r w:rsidR="00A27349" w:rsidRPr="00387397">
        <w:rPr>
          <w:rFonts w:eastAsia="Times New Roman"/>
          <w:color w:val="000000" w:themeColor="text1"/>
        </w:rPr>
        <w:t xml:space="preserve"> </w:t>
      </w:r>
      <w:proofErr w:type="spellStart"/>
      <w:r w:rsidR="0038489B" w:rsidRPr="00387397">
        <w:rPr>
          <w:rFonts w:eastAsia="Times New Roman"/>
          <w:bCs/>
          <w:color w:val="000000" w:themeColor="text1"/>
        </w:rPr>
        <w:t>Overdevest</w:t>
      </w:r>
      <w:proofErr w:type="spellEnd"/>
      <w:r w:rsidR="0038489B" w:rsidRPr="00387397">
        <w:rPr>
          <w:rFonts w:eastAsia="Times New Roman"/>
          <w:bCs/>
          <w:color w:val="000000" w:themeColor="text1"/>
        </w:rPr>
        <w:t xml:space="preserve"> and Zeitlin</w:t>
      </w:r>
      <w:r w:rsidR="0038489B" w:rsidRPr="00387397">
        <w:rPr>
          <w:rFonts w:eastAsia="Times New Roman"/>
          <w:b/>
          <w:bCs/>
          <w:color w:val="000000" w:themeColor="text1"/>
        </w:rPr>
        <w:t xml:space="preserve"> </w:t>
      </w:r>
      <w:r w:rsidR="004A6A03" w:rsidRPr="00387397">
        <w:rPr>
          <w:rFonts w:eastAsia="Times New Roman"/>
          <w:b/>
          <w:bCs/>
          <w:color w:val="000000" w:themeColor="text1"/>
        </w:rPr>
        <w:fldChar w:fldCharType="begin" w:fldLock="1"/>
      </w:r>
      <w:r w:rsidR="004A6A03"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4A6A03" w:rsidRPr="00387397">
        <w:rPr>
          <w:rFonts w:eastAsia="Times New Roman"/>
          <w:b/>
          <w:bCs/>
          <w:color w:val="000000" w:themeColor="text1"/>
        </w:rPr>
        <w:fldChar w:fldCharType="separate"/>
      </w:r>
      <w:r w:rsidR="004A6A03" w:rsidRPr="00387397">
        <w:rPr>
          <w:rFonts w:eastAsia="Times New Roman"/>
          <w:bCs/>
          <w:noProof/>
          <w:color w:val="000000" w:themeColor="text1"/>
        </w:rPr>
        <w:t>(2014)</w:t>
      </w:r>
      <w:r w:rsidR="004A6A03" w:rsidRPr="00387397">
        <w:rPr>
          <w:rFonts w:eastAsia="Times New Roman"/>
          <w:b/>
          <w:bCs/>
          <w:color w:val="000000" w:themeColor="text1"/>
        </w:rPr>
        <w:fldChar w:fldCharType="end"/>
      </w:r>
      <w:r w:rsidR="004A6A03" w:rsidRPr="00387397">
        <w:rPr>
          <w:rFonts w:eastAsia="Times New Roman"/>
          <w:bCs/>
          <w:color w:val="000000" w:themeColor="text1"/>
        </w:rPr>
        <w:t xml:space="preserve">, following </w:t>
      </w:r>
      <w:proofErr w:type="spellStart"/>
      <w:r w:rsidR="004A6A03" w:rsidRPr="00387397">
        <w:rPr>
          <w:rFonts w:eastAsia="Times New Roman"/>
          <w:bCs/>
          <w:color w:val="000000" w:themeColor="text1"/>
        </w:rPr>
        <w:t>Fernholz</w:t>
      </w:r>
      <w:proofErr w:type="spellEnd"/>
      <w:r w:rsidR="004A6A03" w:rsidRPr="00387397">
        <w:rPr>
          <w:rFonts w:eastAsia="Times New Roman"/>
          <w:bCs/>
          <w:color w:val="000000" w:themeColor="text1"/>
        </w:rPr>
        <w:t xml:space="preserve"> et al. </w:t>
      </w:r>
      <w:r w:rsidR="004A6A03" w:rsidRPr="00387397">
        <w:rPr>
          <w:rFonts w:eastAsia="Times New Roman"/>
          <w:bCs/>
          <w:color w:val="000000" w:themeColor="text1"/>
        </w:rPr>
        <w:fldChar w:fldCharType="begin" w:fldLock="1"/>
      </w:r>
      <w:r w:rsidR="00674894" w:rsidRPr="00387397">
        <w:rPr>
          <w:rFonts w:eastAsia="Times New Roman"/>
          <w:bCs/>
          <w:color w:val="000000" w:themeColor="text1"/>
        </w:rPr>
        <w:instrText>ADDIN CSL_CITATION { "citationItems" : [ { "id" : "ITEM-1", "itemData" : { "abstract" : "Fernholz, ", "author" : [ { "dropping-particle" : "", "family" : "Fernholz", "given" : "Kathryn", "non-dropping-particle" : "", "parse-names" : false, "suffix" : "" }, { "dropping-particle" : "", "family" : "Howe", "given" : "Jeff", "non-dropping-particle" : "", "parse-names" : false, "suffix" : "" }, { "dropping-particle" : "", "family" : "Bratkovich", "given" : "Steve", "non-dropping-particle" : "", "parse-names" : false, "suffix" : "" }, { "dropping-particle" : "", "family" : "Bowyer", "given" : "Jim", "non-dropping-particle" : "", "parse-names" : false, "suffix" : "" } ], "id" : "ITEM-1", "issued" : { "date-parts" : [ [ "2010" ] ] }, "title" : "Forest Certification: A Status Report", "type" : "report" }, "suppress-author" : 1, "uris" : [ "http://www.mendeley.com/documents/?uuid=555371eb-7da0-32d1-b980-c04565e1086f" ] } ], "mendeley" : { "formattedCitation" : "(2010)", "plainTextFormattedCitation" : "(2010)", "previouslyFormattedCitation" : "(2010)" }, "properties" : {  }, "schema" : "https://github.com/citation-style-language/schema/raw/master/csl-citation.json" }</w:instrText>
      </w:r>
      <w:r w:rsidR="004A6A03" w:rsidRPr="00387397">
        <w:rPr>
          <w:rFonts w:eastAsia="Times New Roman"/>
          <w:bCs/>
          <w:color w:val="000000" w:themeColor="text1"/>
        </w:rPr>
        <w:fldChar w:fldCharType="separate"/>
      </w:r>
      <w:r w:rsidR="004A6A03" w:rsidRPr="00387397">
        <w:rPr>
          <w:rFonts w:eastAsia="Times New Roman"/>
          <w:bCs/>
          <w:noProof/>
          <w:color w:val="000000" w:themeColor="text1"/>
        </w:rPr>
        <w:t>(2010)</w:t>
      </w:r>
      <w:r w:rsidR="004A6A03" w:rsidRPr="00387397">
        <w:rPr>
          <w:rFonts w:eastAsia="Times New Roman"/>
          <w:bCs/>
          <w:color w:val="000000" w:themeColor="text1"/>
        </w:rPr>
        <w:fldChar w:fldCharType="end"/>
      </w:r>
      <w:r w:rsidR="004A6A03" w:rsidRPr="00387397">
        <w:rPr>
          <w:rFonts w:eastAsia="Times New Roman"/>
          <w:bCs/>
          <w:color w:val="000000" w:themeColor="text1"/>
        </w:rPr>
        <w:t xml:space="preserve">, </w:t>
      </w:r>
      <w:r w:rsidR="00501F82" w:rsidRPr="00387397">
        <w:rPr>
          <w:rFonts w:eastAsia="Times New Roman"/>
          <w:bCs/>
          <w:color w:val="000000" w:themeColor="text1"/>
        </w:rPr>
        <w:t>find</w:t>
      </w:r>
      <w:r w:rsidR="00E6131C" w:rsidRPr="00387397">
        <w:rPr>
          <w:rFonts w:eastAsia="Times New Roman"/>
          <w:bCs/>
          <w:color w:val="000000" w:themeColor="text1"/>
        </w:rPr>
        <w:t xml:space="preserve"> </w:t>
      </w:r>
      <w:r w:rsidR="0038489B" w:rsidRPr="00387397">
        <w:rPr>
          <w:rFonts w:eastAsia="Times New Roman"/>
          <w:color w:val="000000" w:themeColor="text1"/>
        </w:rPr>
        <w:t xml:space="preserve">that </w:t>
      </w:r>
      <w:r w:rsidR="00E00ADD" w:rsidRPr="00387397">
        <w:rPr>
          <w:rFonts w:eastAsia="Times New Roman"/>
          <w:color w:val="000000" w:themeColor="text1"/>
        </w:rPr>
        <w:t xml:space="preserve">these same </w:t>
      </w:r>
      <w:r w:rsidR="00501F82" w:rsidRPr="00387397">
        <w:rPr>
          <w:rFonts w:eastAsia="Times New Roman"/>
          <w:color w:val="000000" w:themeColor="text1"/>
        </w:rPr>
        <w:t>private regulations</w:t>
      </w:r>
      <w:r w:rsidR="0038489B" w:rsidRPr="00387397">
        <w:rPr>
          <w:rFonts w:eastAsia="Times New Roman"/>
          <w:color w:val="000000" w:themeColor="text1"/>
        </w:rPr>
        <w:t xml:space="preserve"> “all moved closer” by assessing whether or not each program addresse</w:t>
      </w:r>
      <w:r w:rsidR="001527C2">
        <w:rPr>
          <w:rFonts w:eastAsia="Times New Roman"/>
          <w:color w:val="000000" w:themeColor="text1"/>
        </w:rPr>
        <w:t>d</w:t>
      </w:r>
      <w:r w:rsidR="0038489B" w:rsidRPr="00387397">
        <w:rPr>
          <w:rFonts w:eastAsia="Times New Roman"/>
          <w:color w:val="000000" w:themeColor="text1"/>
        </w:rPr>
        <w:t xml:space="preserve"> six</w:t>
      </w:r>
      <w:r w:rsidR="00102576" w:rsidRPr="00387397">
        <w:rPr>
          <w:rFonts w:eastAsia="Times New Roman"/>
          <w:color w:val="000000" w:themeColor="text1"/>
        </w:rPr>
        <w:t xml:space="preserve"> </w:t>
      </w:r>
      <w:r w:rsidR="00501F82" w:rsidRPr="00387397">
        <w:rPr>
          <w:rFonts w:eastAsia="Times New Roman"/>
          <w:color w:val="000000" w:themeColor="text1"/>
        </w:rPr>
        <w:t>other</w:t>
      </w:r>
      <w:r w:rsidR="0038489B" w:rsidRPr="00387397">
        <w:rPr>
          <w:rFonts w:eastAsia="Times New Roman"/>
          <w:color w:val="000000" w:themeColor="text1"/>
        </w:rPr>
        <w:t xml:space="preserve"> </w:t>
      </w:r>
      <w:r w:rsidR="0072282C" w:rsidRPr="00387397">
        <w:rPr>
          <w:rFonts w:eastAsia="Times New Roman"/>
          <w:color w:val="000000" w:themeColor="text1"/>
        </w:rPr>
        <w:t>features—</w:t>
      </w:r>
      <w:r w:rsidR="00501F82" w:rsidRPr="00387397">
        <w:rPr>
          <w:rFonts w:eastAsia="Times New Roman"/>
          <w:color w:val="000000" w:themeColor="text1"/>
        </w:rPr>
        <w:t xml:space="preserve">two substantive requirements on firm behavior (public reporting and stakeholder consultation), </w:t>
      </w:r>
      <w:r w:rsidR="0072282C" w:rsidRPr="00387397">
        <w:rPr>
          <w:rFonts w:eastAsia="Times New Roman"/>
          <w:color w:val="000000" w:themeColor="text1"/>
        </w:rPr>
        <w:t xml:space="preserve">two on </w:t>
      </w:r>
      <w:r w:rsidR="0038489B" w:rsidRPr="00387397">
        <w:rPr>
          <w:rFonts w:eastAsia="Times New Roman"/>
          <w:color w:val="000000" w:themeColor="text1"/>
        </w:rPr>
        <w:t xml:space="preserve">compliance mechanisms (auditing and </w:t>
      </w:r>
      <w:r w:rsidR="001527C2">
        <w:rPr>
          <w:rFonts w:eastAsia="Times New Roman"/>
          <w:color w:val="000000" w:themeColor="text1"/>
        </w:rPr>
        <w:t>supply chain</w:t>
      </w:r>
      <w:r w:rsidR="0038489B" w:rsidRPr="00387397">
        <w:rPr>
          <w:rFonts w:eastAsia="Times New Roman"/>
          <w:color w:val="000000" w:themeColor="text1"/>
        </w:rPr>
        <w:t xml:space="preserve"> tr</w:t>
      </w:r>
      <w:r w:rsidR="0072282C" w:rsidRPr="00387397">
        <w:rPr>
          <w:rFonts w:eastAsia="Times New Roman"/>
          <w:color w:val="000000" w:themeColor="text1"/>
        </w:rPr>
        <w:t xml:space="preserve">acking), and another two on </w:t>
      </w:r>
      <w:r w:rsidR="001527C2" w:rsidRPr="00387397">
        <w:rPr>
          <w:rFonts w:eastAsia="Times New Roman"/>
          <w:color w:val="000000" w:themeColor="text1"/>
        </w:rPr>
        <w:t>decision-making</w:t>
      </w:r>
      <w:r w:rsidR="0038489B" w:rsidRPr="00387397">
        <w:rPr>
          <w:rFonts w:eastAsia="Times New Roman"/>
          <w:color w:val="000000" w:themeColor="text1"/>
        </w:rPr>
        <w:t xml:space="preserve"> and marketing strategy—finding policy convergence on all six. </w:t>
      </w:r>
      <w:r w:rsidR="00862563" w:rsidRPr="00387397">
        <w:rPr>
          <w:rFonts w:eastAsia="Times New Roman"/>
          <w:color w:val="000000" w:themeColor="text1"/>
        </w:rPr>
        <w:t>T</w:t>
      </w:r>
      <w:r w:rsidR="0038489B" w:rsidRPr="00387397">
        <w:rPr>
          <w:rFonts w:eastAsia="Times New Roman"/>
          <w:color w:val="000000" w:themeColor="text1"/>
        </w:rPr>
        <w:t>h</w:t>
      </w:r>
      <w:r w:rsidR="001F51BC" w:rsidRPr="00387397">
        <w:rPr>
          <w:rFonts w:eastAsia="Times New Roman"/>
          <w:color w:val="000000" w:themeColor="text1"/>
        </w:rPr>
        <w:t>e</w:t>
      </w:r>
      <w:r w:rsidR="0038489B" w:rsidRPr="00387397">
        <w:rPr>
          <w:rFonts w:eastAsia="Times New Roman"/>
          <w:color w:val="000000" w:themeColor="text1"/>
        </w:rPr>
        <w:t xml:space="preserve"> </w:t>
      </w:r>
      <w:r w:rsidR="001F51BC" w:rsidRPr="00387397">
        <w:rPr>
          <w:rFonts w:eastAsia="Times New Roman"/>
          <w:color w:val="000000" w:themeColor="text1"/>
        </w:rPr>
        <w:t xml:space="preserve">different sets </w:t>
      </w:r>
      <w:r w:rsidR="004A6A03" w:rsidRPr="00387397">
        <w:rPr>
          <w:rFonts w:eastAsia="Times New Roman"/>
          <w:color w:val="000000" w:themeColor="text1"/>
        </w:rPr>
        <w:t>of issues</w:t>
      </w:r>
      <w:r w:rsidR="001F51BC" w:rsidRPr="00387397">
        <w:rPr>
          <w:rFonts w:eastAsia="Times New Roman"/>
          <w:color w:val="000000" w:themeColor="text1"/>
        </w:rPr>
        <w:t xml:space="preserve"> selected by these two studies</w:t>
      </w:r>
      <w:r w:rsidR="0038489B" w:rsidRPr="00387397">
        <w:rPr>
          <w:rFonts w:eastAsia="Times New Roman"/>
          <w:color w:val="000000" w:themeColor="text1"/>
        </w:rPr>
        <w:t xml:space="preserve"> illustrate </w:t>
      </w:r>
      <w:r w:rsidR="000C28CD" w:rsidRPr="00387397">
        <w:rPr>
          <w:rFonts w:eastAsia="Times New Roman"/>
          <w:color w:val="000000" w:themeColor="text1"/>
        </w:rPr>
        <w:t>only a few of the many</w:t>
      </w:r>
      <w:r w:rsidR="0038489B" w:rsidRPr="00387397">
        <w:rPr>
          <w:rFonts w:eastAsia="Times New Roman"/>
          <w:color w:val="000000" w:themeColor="text1"/>
        </w:rPr>
        <w:t xml:space="preserve"> different ways </w:t>
      </w:r>
      <w:r w:rsidR="00503C39" w:rsidRPr="00387397">
        <w:rPr>
          <w:rFonts w:eastAsia="Times New Roman"/>
          <w:color w:val="000000" w:themeColor="text1"/>
        </w:rPr>
        <w:t>private regulations</w:t>
      </w:r>
      <w:r w:rsidR="0038489B" w:rsidRPr="00387397">
        <w:rPr>
          <w:rFonts w:eastAsia="Times New Roman"/>
          <w:color w:val="000000" w:themeColor="text1"/>
        </w:rPr>
        <w:t xml:space="preserve"> may vary</w:t>
      </w:r>
      <w:r w:rsidR="00E00ADD" w:rsidRPr="00387397">
        <w:rPr>
          <w:rFonts w:eastAsia="Times New Roman"/>
          <w:color w:val="000000" w:themeColor="text1"/>
        </w:rPr>
        <w:t xml:space="preserve">. </w:t>
      </w:r>
    </w:p>
    <w:p w14:paraId="3A005C49" w14:textId="77777777" w:rsidR="00E00ADD" w:rsidRPr="00387397" w:rsidRDefault="00E00ADD" w:rsidP="00387397">
      <w:pPr>
        <w:spacing w:line="480" w:lineRule="auto"/>
        <w:rPr>
          <w:rFonts w:eastAsia="Times New Roman"/>
          <w:color w:val="000000" w:themeColor="text1"/>
        </w:rPr>
      </w:pPr>
    </w:p>
    <w:p w14:paraId="7F51C550" w14:textId="154F9F97" w:rsidR="00C80933" w:rsidRPr="00387397" w:rsidRDefault="00E00ADD" w:rsidP="00387397">
      <w:pPr>
        <w:spacing w:line="480" w:lineRule="auto"/>
        <w:rPr>
          <w:rFonts w:eastAsia="Times New Roman"/>
          <w:color w:val="000000" w:themeColor="text1"/>
        </w:rPr>
      </w:pPr>
      <w:r w:rsidRPr="00387397">
        <w:rPr>
          <w:rFonts w:eastAsia="Times New Roman"/>
          <w:color w:val="000000" w:themeColor="text1"/>
        </w:rPr>
        <w:t>The above example</w:t>
      </w:r>
      <w:r w:rsidR="00862563" w:rsidRPr="00387397">
        <w:rPr>
          <w:rFonts w:eastAsia="Times New Roman"/>
          <w:color w:val="000000" w:themeColor="text1"/>
        </w:rPr>
        <w:t xml:space="preserve"> also illustrates two common </w:t>
      </w:r>
      <w:r w:rsidR="00674894" w:rsidRPr="00387397">
        <w:rPr>
          <w:rFonts w:eastAsia="Times New Roman"/>
          <w:color w:val="000000" w:themeColor="text1"/>
        </w:rPr>
        <w:t>difficulties</w:t>
      </w:r>
      <w:r w:rsidR="00862563" w:rsidRPr="00387397">
        <w:rPr>
          <w:rFonts w:eastAsia="Times New Roman"/>
          <w:color w:val="000000" w:themeColor="text1"/>
        </w:rPr>
        <w:t xml:space="preserve"> in identifying patterns like convergence</w:t>
      </w:r>
      <w:r w:rsidR="0038489B" w:rsidRPr="00387397">
        <w:rPr>
          <w:rFonts w:eastAsia="Times New Roman"/>
          <w:color w:val="000000" w:themeColor="text1"/>
        </w:rPr>
        <w:t xml:space="preserve">. First, </w:t>
      </w:r>
      <w:r w:rsidR="00F10DAC" w:rsidRPr="00387397">
        <w:rPr>
          <w:rFonts w:eastAsia="Times New Roman"/>
          <w:color w:val="000000" w:themeColor="text1"/>
        </w:rPr>
        <w:t xml:space="preserve">conclusions may </w:t>
      </w:r>
      <w:r w:rsidR="005B1D92" w:rsidRPr="00387397">
        <w:rPr>
          <w:rFonts w:eastAsia="Times New Roman"/>
          <w:color w:val="000000" w:themeColor="text1"/>
        </w:rPr>
        <w:t>differ if drawn from a different set</w:t>
      </w:r>
      <w:r w:rsidR="0038489B" w:rsidRPr="00387397">
        <w:rPr>
          <w:rFonts w:eastAsia="Times New Roman"/>
          <w:color w:val="000000" w:themeColor="text1"/>
        </w:rPr>
        <w:t xml:space="preserve"> of known </w:t>
      </w:r>
      <w:r w:rsidR="000C28CD" w:rsidRPr="00387397">
        <w:rPr>
          <w:rFonts w:eastAsia="Times New Roman"/>
          <w:color w:val="000000" w:themeColor="text1"/>
        </w:rPr>
        <w:t>areas</w:t>
      </w:r>
      <w:r w:rsidR="0038489B" w:rsidRPr="00387397">
        <w:rPr>
          <w:rFonts w:eastAsia="Times New Roman"/>
          <w:color w:val="000000" w:themeColor="text1"/>
        </w:rPr>
        <w:t xml:space="preserve"> of</w:t>
      </w:r>
      <w:r w:rsidR="000C28CD" w:rsidRPr="00387397">
        <w:rPr>
          <w:rFonts w:eastAsia="Times New Roman"/>
          <w:color w:val="000000" w:themeColor="text1"/>
        </w:rPr>
        <w:t xml:space="preserve"> potential</w:t>
      </w:r>
      <w:r w:rsidR="0038489B" w:rsidRPr="00387397">
        <w:rPr>
          <w:rFonts w:eastAsia="Times New Roman"/>
          <w:color w:val="000000" w:themeColor="text1"/>
        </w:rPr>
        <w:t xml:space="preserve"> variation.</w:t>
      </w:r>
      <w:r w:rsidR="00674894" w:rsidRPr="00387397">
        <w:rPr>
          <w:rFonts w:eastAsia="Times New Roman"/>
          <w:color w:val="000000" w:themeColor="text1"/>
        </w:rPr>
        <w:t xml:space="preserve"> </w:t>
      </w:r>
      <w:r w:rsidR="00674894" w:rsidRPr="00387397">
        <w:rPr>
          <w:rFonts w:eastAsia="Times New Roman"/>
          <w:color w:val="000000" w:themeColor="text1"/>
          <w:lang w:val="nb-NO"/>
        </w:rPr>
        <w:t xml:space="preserve">McDermott et al. </w:t>
      </w:r>
      <w:r w:rsidR="00674894" w:rsidRPr="00387397">
        <w:rPr>
          <w:rFonts w:eastAsia="Times New Roman"/>
          <w:color w:val="000000" w:themeColor="text1"/>
        </w:rPr>
        <w:fldChar w:fldCharType="begin" w:fldLock="1"/>
      </w:r>
      <w:r w:rsidR="00674894" w:rsidRPr="00387397">
        <w:rPr>
          <w:rFonts w:eastAsia="Times New Roman"/>
          <w:color w:val="000000" w:themeColor="text1"/>
          <w:lang w:val="nb-NO"/>
        </w:rPr>
        <w:instrText>ADDIN CSL_CITATION { "citationItems" : [ { "id" : "ITEM-1", "itemData" : { "abstract" : "Forest certification involves the labeling of certain forest practices as responsible or sustainable based on a set of environmental, economic and social standards for \u201cgood forestry\u201d. As such, it treads within a normative arena previously reserved for government, i.e. the establishment and enforcement of acceptable rules of forest practice. Unlike governments, however, no single certification system can lay claim to ultimate authority. Instead, competing certification systems have developed. On one side is the Forest Stewardship Council, which is strongly backed by major international environmental groups. On the other, are industry-backed systems such as the Canadian Standards Association and the US-based Sustainable Forestry Initiative. Even within a single certification system, such as the FSC, differences have emerged between regional- level standards, highlighting complex and often controversial environmental, economic and/or social dynamics. The act of comparing certification standards, therefore, can be seen as a politically reflexive act serving to highlight similarities or differences in such a way as to enhance the legitimacy of any given certification standard. In fact, comparisons to date range from those finding little significant difference between certification standards to those declaring that only FSC standards, or perhaps only a particular FSC regional standard, approaches a credible measure of good forestry. This article presents a new and complementary methodology involving the systematic and analytical comparison of 1) the policy approach of different forest certification standards and 2) the difference between certification standards and underlying government regulations. The findings reveal clear differences between FSC regional standards in the US and Canada, as well as between the FSC, CSA and SFI certification systems, in regards to one key policy indicator: i.e. protection of riparian zones. The FSC British Columbian standards include the largest buffer zone requirements but are less prescriptive than those of the FSC Pacific Coast. The FSC Southeast standards are comparable to the SFI standards, while the CSA standards are the least restrictive. Comparison with government requirements shows a striking isomorphism between FSC regional standards and government requirements, whereby the certification standards in each region mimic the policy approach of government regulations in that region while providing incrementally more de\u2026", "author" : [ { "dropping-particle" : "", "family" : "McDermott", "given" : "Constance", "non-dropping-particle" : "", "parse-names" : false, "suffix" : "" }, { "dropping-particle" : "", "family" : "Noah", "given" : "Emily", "non-dropping-particle" : "", "parse-names" : false, "suffix" : "" }, { "dropping-particle" : "", "family" : "Cashore", "given" : "Benjamin", "non-dropping-particle" : "", "parse-names" : false, "suffix" : "" } ], "container-title" : "Journal of Environmental Policy and Planning", "id" : "ITEM-1", "issue" : "1", "issued" : { "date-parts" : [ [ "2008" ] ] }, "page" : "47 - 70", "title" : "Differences That \u201cMatter\u201d? Identifying Analytical Challenges in the Comparison of Forest Certification Standards", "type" : "article-journal", "volume" : "10" }, "suppress-author" : 1, "uris" : [ "http://www.mendeley.com/documents/?uuid=84012b08-0e51-4720-9f3a-31e95d204b69" ] } ], "mendeley" : { "formattedCitation" : "(2008)", "plainTextFormattedCitation" : "(2008)", "previouslyFormattedCitation" : "(2008)" }, "properties" : {  }, "schema" : "https://github.com/citation-style-language/schema/raw/master/csl-citation.json" }</w:instrText>
      </w:r>
      <w:r w:rsidR="00674894" w:rsidRPr="00387397">
        <w:rPr>
          <w:rFonts w:eastAsia="Times New Roman"/>
          <w:color w:val="000000" w:themeColor="text1"/>
        </w:rPr>
        <w:fldChar w:fldCharType="separate"/>
      </w:r>
      <w:r w:rsidR="00674894" w:rsidRPr="00387397">
        <w:rPr>
          <w:rFonts w:eastAsia="Times New Roman"/>
          <w:noProof/>
          <w:color w:val="000000" w:themeColor="text1"/>
          <w:lang w:val="nb-NO"/>
        </w:rPr>
        <w:t>(2008)</w:t>
      </w:r>
      <w:r w:rsidR="00674894" w:rsidRPr="00387397">
        <w:rPr>
          <w:rFonts w:eastAsia="Times New Roman"/>
          <w:color w:val="000000" w:themeColor="text1"/>
        </w:rPr>
        <w:fldChar w:fldCharType="end"/>
      </w:r>
      <w:r w:rsidR="00495CB5" w:rsidRPr="00387397">
        <w:rPr>
          <w:color w:val="000000" w:themeColor="text1"/>
          <w:shd w:val="clear" w:color="auto" w:fill="FFFFFF"/>
          <w:lang w:val="nb-NO"/>
        </w:rPr>
        <w:t xml:space="preserve"> </w:t>
      </w:r>
      <w:r w:rsidR="0038489B" w:rsidRPr="00387397">
        <w:rPr>
          <w:color w:val="000000" w:themeColor="text1"/>
        </w:rPr>
        <w:t xml:space="preserve">identify </w:t>
      </w:r>
      <w:r w:rsidR="001F51BC" w:rsidRPr="00387397">
        <w:rPr>
          <w:color w:val="000000" w:themeColor="text1"/>
        </w:rPr>
        <w:t>48</w:t>
      </w:r>
      <w:r w:rsidR="0038489B" w:rsidRPr="00387397">
        <w:rPr>
          <w:color w:val="000000" w:themeColor="text1"/>
        </w:rPr>
        <w:t xml:space="preserve"> key types of substantive requirements in the forestry sector</w:t>
      </w:r>
      <w:r w:rsidR="001527C2">
        <w:rPr>
          <w:color w:val="000000" w:themeColor="text1"/>
        </w:rPr>
        <w:t xml:space="preserve"> alone</w:t>
      </w:r>
      <w:r w:rsidR="0038489B" w:rsidRPr="00387397">
        <w:rPr>
          <w:color w:val="000000" w:themeColor="text1"/>
        </w:rPr>
        <w:t xml:space="preserve">—selecting any </w:t>
      </w:r>
      <w:r w:rsidR="00443883" w:rsidRPr="00387397">
        <w:rPr>
          <w:color w:val="000000" w:themeColor="text1"/>
        </w:rPr>
        <w:t>limited combination</w:t>
      </w:r>
      <w:r w:rsidR="0038489B" w:rsidRPr="00387397">
        <w:rPr>
          <w:color w:val="000000" w:themeColor="text1"/>
        </w:rPr>
        <w:t xml:space="preserve"> of them</w:t>
      </w:r>
      <w:r w:rsidR="00AE6288" w:rsidRPr="00387397">
        <w:rPr>
          <w:color w:val="000000" w:themeColor="text1"/>
        </w:rPr>
        <w:t xml:space="preserve"> </w:t>
      </w:r>
      <w:r w:rsidR="0038489B" w:rsidRPr="00387397">
        <w:rPr>
          <w:color w:val="000000" w:themeColor="text1"/>
        </w:rPr>
        <w:t>may lead to different conclusions</w:t>
      </w:r>
      <w:r w:rsidR="0038489B" w:rsidRPr="00387397">
        <w:rPr>
          <w:rFonts w:eastAsia="Times New Roman"/>
          <w:color w:val="000000" w:themeColor="text1"/>
          <w:lang w:val="nb-NO"/>
        </w:rPr>
        <w:t>.</w:t>
      </w:r>
      <w:r w:rsidR="00A27349" w:rsidRPr="00387397">
        <w:rPr>
          <w:rFonts w:eastAsia="Times New Roman"/>
          <w:color w:val="000000" w:themeColor="text1"/>
          <w:lang w:val="nb-NO"/>
        </w:rPr>
        <w:t xml:space="preserve"> </w:t>
      </w:r>
      <w:r w:rsidR="00326B17" w:rsidRPr="00387397">
        <w:rPr>
          <w:rFonts w:eastAsia="Times New Roman"/>
          <w:color w:val="000000" w:themeColor="text1"/>
        </w:rPr>
        <w:t xml:space="preserve">If </w:t>
      </w:r>
      <w:proofErr w:type="spellStart"/>
      <w:r w:rsidR="00326B17" w:rsidRPr="00387397">
        <w:rPr>
          <w:rFonts w:eastAsia="Times New Roman"/>
          <w:bCs/>
          <w:color w:val="000000" w:themeColor="text1"/>
        </w:rPr>
        <w:t>Overdevest</w:t>
      </w:r>
      <w:proofErr w:type="spellEnd"/>
      <w:r w:rsidR="00326B17" w:rsidRPr="00387397">
        <w:rPr>
          <w:rFonts w:eastAsia="Times New Roman"/>
          <w:bCs/>
          <w:color w:val="000000" w:themeColor="text1"/>
        </w:rPr>
        <w:t xml:space="preserve"> and Zeitli</w:t>
      </w:r>
      <w:r w:rsidR="00074F81" w:rsidRPr="00387397">
        <w:rPr>
          <w:rFonts w:eastAsia="Times New Roman"/>
          <w:bCs/>
          <w:color w:val="000000" w:themeColor="text1"/>
        </w:rPr>
        <w:t>n</w:t>
      </w:r>
      <w:r w:rsidR="00326B17" w:rsidRPr="00387397">
        <w:rPr>
          <w:rFonts w:eastAsia="Times New Roman"/>
          <w:bCs/>
          <w:color w:val="000000" w:themeColor="text1"/>
        </w:rPr>
        <w:t xml:space="preserve"> had chosen </w:t>
      </w:r>
      <w:r w:rsidR="00A27349" w:rsidRPr="00387397">
        <w:rPr>
          <w:rFonts w:eastAsia="Times New Roman"/>
          <w:bCs/>
          <w:color w:val="000000" w:themeColor="text1"/>
        </w:rPr>
        <w:t>Cashore et al.</w:t>
      </w:r>
      <w:r w:rsidRPr="00387397">
        <w:rPr>
          <w:rFonts w:eastAsia="Times New Roman"/>
          <w:bCs/>
          <w:color w:val="000000" w:themeColor="text1"/>
        </w:rPr>
        <w:t>’</w:t>
      </w:r>
      <w:r w:rsidR="00A27349" w:rsidRPr="00387397">
        <w:rPr>
          <w:rFonts w:eastAsia="Times New Roman"/>
          <w:bCs/>
          <w:color w:val="000000" w:themeColor="text1"/>
        </w:rPr>
        <w:t xml:space="preserve">s </w:t>
      </w:r>
      <w:r w:rsidR="001F51BC" w:rsidRPr="00387397">
        <w:rPr>
          <w:rFonts w:eastAsia="Times New Roman"/>
          <w:bCs/>
          <w:color w:val="000000" w:themeColor="text1"/>
        </w:rPr>
        <w:t xml:space="preserve">set of </w:t>
      </w:r>
      <w:r w:rsidR="00A27349" w:rsidRPr="00387397">
        <w:rPr>
          <w:rFonts w:eastAsia="Times New Roman"/>
          <w:bCs/>
          <w:color w:val="000000" w:themeColor="text1"/>
        </w:rPr>
        <w:t>issues or vice versa, each may</w:t>
      </w:r>
      <w:r w:rsidR="00AE6288" w:rsidRPr="00387397">
        <w:rPr>
          <w:rFonts w:eastAsia="Times New Roman"/>
          <w:bCs/>
          <w:color w:val="000000" w:themeColor="text1"/>
        </w:rPr>
        <w:t xml:space="preserve"> have </w:t>
      </w:r>
      <w:r w:rsidR="00522762" w:rsidRPr="00387397">
        <w:rPr>
          <w:rFonts w:eastAsia="Times New Roman"/>
          <w:bCs/>
          <w:color w:val="000000" w:themeColor="text1"/>
        </w:rPr>
        <w:t>found</w:t>
      </w:r>
      <w:r w:rsidR="00AE6288" w:rsidRPr="00387397">
        <w:rPr>
          <w:rFonts w:eastAsia="Times New Roman"/>
          <w:bCs/>
          <w:color w:val="000000" w:themeColor="text1"/>
        </w:rPr>
        <w:t xml:space="preserve"> </w:t>
      </w:r>
      <w:r w:rsidR="00A27349" w:rsidRPr="00387397">
        <w:rPr>
          <w:rFonts w:eastAsia="Times New Roman"/>
          <w:bCs/>
          <w:color w:val="000000" w:themeColor="text1"/>
        </w:rPr>
        <w:t>the opposite pattern</w:t>
      </w:r>
      <w:r w:rsidR="001F51BC" w:rsidRPr="00387397">
        <w:rPr>
          <w:rFonts w:eastAsia="Times New Roman"/>
          <w:bCs/>
          <w:color w:val="000000" w:themeColor="text1"/>
        </w:rPr>
        <w:t>. Indeed, as we show in section</w:t>
      </w:r>
      <w:r w:rsidR="00FC4A9B" w:rsidRPr="00387397">
        <w:rPr>
          <w:rFonts w:eastAsia="Times New Roman"/>
          <w:bCs/>
          <w:color w:val="000000" w:themeColor="text1"/>
        </w:rPr>
        <w:t>s</w:t>
      </w:r>
      <w:r w:rsidR="001F51BC" w:rsidRPr="00387397">
        <w:rPr>
          <w:rFonts w:eastAsia="Times New Roman"/>
          <w:bCs/>
          <w:color w:val="000000" w:themeColor="text1"/>
        </w:rPr>
        <w:t xml:space="preserve"> 4</w:t>
      </w:r>
      <w:r w:rsidR="00FC4A9B" w:rsidRPr="00387397">
        <w:rPr>
          <w:rFonts w:eastAsia="Times New Roman"/>
          <w:bCs/>
          <w:color w:val="000000" w:themeColor="text1"/>
        </w:rPr>
        <w:t xml:space="preserve"> and 5</w:t>
      </w:r>
      <w:r w:rsidR="001F51BC" w:rsidRPr="00387397">
        <w:rPr>
          <w:rFonts w:eastAsia="Times New Roman"/>
          <w:bCs/>
          <w:color w:val="000000" w:themeColor="text1"/>
        </w:rPr>
        <w:t xml:space="preserve">, these </w:t>
      </w:r>
      <w:r w:rsidR="005B1D92" w:rsidRPr="00387397">
        <w:rPr>
          <w:rFonts w:eastAsia="Times New Roman"/>
          <w:bCs/>
          <w:color w:val="000000" w:themeColor="text1"/>
        </w:rPr>
        <w:t xml:space="preserve">forestry </w:t>
      </w:r>
      <w:r w:rsidR="00074F81" w:rsidRPr="00387397">
        <w:rPr>
          <w:rFonts w:eastAsia="Times New Roman"/>
          <w:bCs/>
          <w:color w:val="000000" w:themeColor="text1"/>
        </w:rPr>
        <w:t xml:space="preserve">certification </w:t>
      </w:r>
      <w:r w:rsidR="0072282C" w:rsidRPr="00387397">
        <w:rPr>
          <w:rFonts w:eastAsia="Times New Roman"/>
          <w:bCs/>
          <w:color w:val="000000" w:themeColor="text1"/>
        </w:rPr>
        <w:t>programs</w:t>
      </w:r>
      <w:r w:rsidR="005B1D92" w:rsidRPr="00387397">
        <w:rPr>
          <w:rFonts w:eastAsia="Times New Roman"/>
          <w:bCs/>
          <w:color w:val="000000" w:themeColor="text1"/>
        </w:rPr>
        <w:t xml:space="preserve"> </w:t>
      </w:r>
      <w:r w:rsidR="000C28CD" w:rsidRPr="00387397">
        <w:rPr>
          <w:i/>
          <w:color w:val="000000" w:themeColor="text1"/>
        </w:rPr>
        <w:t>do</w:t>
      </w:r>
      <w:r w:rsidR="000C28CD" w:rsidRPr="00387397">
        <w:rPr>
          <w:rFonts w:eastAsia="Times New Roman"/>
          <w:bCs/>
          <w:color w:val="000000" w:themeColor="text1"/>
        </w:rPr>
        <w:t xml:space="preserve"> </w:t>
      </w:r>
      <w:r w:rsidR="001F51BC" w:rsidRPr="00387397">
        <w:rPr>
          <w:rFonts w:eastAsia="Times New Roman"/>
          <w:bCs/>
          <w:color w:val="000000" w:themeColor="text1"/>
        </w:rPr>
        <w:t xml:space="preserve">have </w:t>
      </w:r>
      <w:r w:rsidR="005B2406" w:rsidRPr="00387397">
        <w:rPr>
          <w:rFonts w:eastAsia="Times New Roman"/>
          <w:bCs/>
          <w:color w:val="000000" w:themeColor="text1"/>
        </w:rPr>
        <w:t>common trajectories on</w:t>
      </w:r>
      <w:r w:rsidR="005B1D92" w:rsidRPr="00387397">
        <w:rPr>
          <w:rFonts w:eastAsia="Times New Roman"/>
          <w:bCs/>
          <w:color w:val="000000" w:themeColor="text1"/>
        </w:rPr>
        <w:t xml:space="preserve"> pro</w:t>
      </w:r>
      <w:r w:rsidR="005B2406" w:rsidRPr="00387397">
        <w:rPr>
          <w:rFonts w:eastAsia="Times New Roman"/>
          <w:bCs/>
          <w:color w:val="000000" w:themeColor="text1"/>
        </w:rPr>
        <w:t>cedural openness</w:t>
      </w:r>
      <w:r w:rsidR="00B40706" w:rsidRPr="00387397">
        <w:rPr>
          <w:rFonts w:eastAsia="Times New Roman"/>
          <w:bCs/>
          <w:color w:val="000000" w:themeColor="text1"/>
        </w:rPr>
        <w:t>,</w:t>
      </w:r>
      <w:r w:rsidR="005B2406" w:rsidRPr="00387397">
        <w:rPr>
          <w:rFonts w:eastAsia="Times New Roman"/>
          <w:bCs/>
          <w:color w:val="000000" w:themeColor="text1"/>
        </w:rPr>
        <w:t xml:space="preserve"> but </w:t>
      </w:r>
      <w:r w:rsidR="00B40706" w:rsidRPr="00387397">
        <w:rPr>
          <w:rFonts w:eastAsia="Times New Roman"/>
          <w:bCs/>
          <w:color w:val="000000" w:themeColor="text1"/>
        </w:rPr>
        <w:t xml:space="preserve">they </w:t>
      </w:r>
      <w:r w:rsidR="00F04715" w:rsidRPr="00532339">
        <w:rPr>
          <w:rFonts w:eastAsia="Times New Roman"/>
          <w:bCs/>
          <w:i/>
          <w:color w:val="000000" w:themeColor="text1"/>
        </w:rPr>
        <w:t>also</w:t>
      </w:r>
      <w:r w:rsidR="00F04715">
        <w:rPr>
          <w:rFonts w:eastAsia="Times New Roman"/>
          <w:bCs/>
          <w:color w:val="000000" w:themeColor="text1"/>
        </w:rPr>
        <w:t xml:space="preserve"> </w:t>
      </w:r>
      <w:r w:rsidR="00B40706" w:rsidRPr="00387397">
        <w:rPr>
          <w:rFonts w:eastAsia="Times New Roman"/>
          <w:bCs/>
          <w:color w:val="000000" w:themeColor="text1"/>
        </w:rPr>
        <w:t xml:space="preserve">have </w:t>
      </w:r>
      <w:r w:rsidR="005B2406" w:rsidRPr="00387397">
        <w:rPr>
          <w:rFonts w:eastAsia="Times New Roman"/>
          <w:bCs/>
          <w:color w:val="000000" w:themeColor="text1"/>
        </w:rPr>
        <w:t>divergent trajectories on</w:t>
      </w:r>
      <w:r w:rsidR="005B1D92" w:rsidRPr="00387397">
        <w:rPr>
          <w:rFonts w:eastAsia="Times New Roman"/>
          <w:bCs/>
          <w:color w:val="000000" w:themeColor="text1"/>
        </w:rPr>
        <w:t xml:space="preserve"> ecological protection.</w:t>
      </w:r>
    </w:p>
    <w:p w14:paraId="798016E5" w14:textId="77777777" w:rsidR="00C80933" w:rsidRPr="00387397" w:rsidRDefault="00C80933" w:rsidP="00387397">
      <w:pPr>
        <w:spacing w:line="480" w:lineRule="auto"/>
        <w:rPr>
          <w:rFonts w:eastAsia="Times New Roman"/>
          <w:bCs/>
          <w:color w:val="000000" w:themeColor="text1"/>
        </w:rPr>
      </w:pPr>
    </w:p>
    <w:p w14:paraId="4CE158F3" w14:textId="3B797428" w:rsidR="00522762" w:rsidRDefault="001F51BC" w:rsidP="00387397">
      <w:pPr>
        <w:spacing w:line="480" w:lineRule="auto"/>
        <w:rPr>
          <w:rFonts w:eastAsia="Times New Roman"/>
          <w:color w:val="000000" w:themeColor="text1"/>
        </w:rPr>
      </w:pPr>
      <w:r w:rsidRPr="00387397">
        <w:rPr>
          <w:rFonts w:eastAsia="Times New Roman"/>
          <w:color w:val="000000" w:themeColor="text1"/>
        </w:rPr>
        <w:t>Second</w:t>
      </w:r>
      <w:r w:rsidR="0038489B" w:rsidRPr="00387397">
        <w:rPr>
          <w:rFonts w:eastAsia="Times New Roman"/>
          <w:color w:val="000000" w:themeColor="text1"/>
        </w:rPr>
        <w:t xml:space="preserve">, binary indicators such as whether or not a program addresses a </w:t>
      </w:r>
      <w:r w:rsidR="00F04715">
        <w:rPr>
          <w:rFonts w:eastAsia="Times New Roman"/>
          <w:color w:val="000000" w:themeColor="text1"/>
        </w:rPr>
        <w:t xml:space="preserve">given </w:t>
      </w:r>
      <w:r w:rsidR="0038489B" w:rsidRPr="00387397">
        <w:rPr>
          <w:rFonts w:eastAsia="Times New Roman"/>
          <w:color w:val="000000" w:themeColor="text1"/>
        </w:rPr>
        <w:t>topic</w:t>
      </w:r>
      <w:r w:rsidR="00F04715">
        <w:rPr>
          <w:rFonts w:eastAsia="Times New Roman"/>
          <w:color w:val="000000" w:themeColor="text1"/>
        </w:rPr>
        <w:t>—</w:t>
      </w:r>
      <w:r w:rsidR="00AE6288" w:rsidRPr="00387397">
        <w:rPr>
          <w:rFonts w:eastAsia="Times New Roman"/>
          <w:color w:val="000000" w:themeColor="text1"/>
        </w:rPr>
        <w:t>i.e. “is this issue in the program’s scope</w:t>
      </w:r>
      <w:r w:rsidR="003D24C0" w:rsidRPr="00387397">
        <w:rPr>
          <w:rFonts w:eastAsia="Times New Roman"/>
          <w:color w:val="000000" w:themeColor="text1"/>
        </w:rPr>
        <w:t>?”</w:t>
      </w:r>
      <w:r w:rsidR="00F04715">
        <w:rPr>
          <w:rFonts w:eastAsia="Times New Roman"/>
          <w:color w:val="000000" w:themeColor="text1"/>
        </w:rPr>
        <w:t>—fail to capture</w:t>
      </w:r>
      <w:r w:rsidR="0038489B" w:rsidRPr="00387397">
        <w:rPr>
          <w:rFonts w:eastAsia="Times New Roman"/>
          <w:color w:val="000000" w:themeColor="text1"/>
        </w:rPr>
        <w:t xml:space="preserve"> variation in degree</w:t>
      </w:r>
      <w:r w:rsidR="00F04715">
        <w:rPr>
          <w:rFonts w:eastAsia="Times New Roman"/>
          <w:color w:val="000000" w:themeColor="text1"/>
        </w:rPr>
        <w:t>—</w:t>
      </w:r>
      <w:r w:rsidR="003D24C0" w:rsidRPr="00387397">
        <w:rPr>
          <w:rFonts w:eastAsia="Times New Roman"/>
          <w:color w:val="000000" w:themeColor="text1"/>
        </w:rPr>
        <w:t>e.g.</w:t>
      </w:r>
      <w:r w:rsidR="00AE6288" w:rsidRPr="00387397">
        <w:rPr>
          <w:rFonts w:eastAsia="Times New Roman"/>
          <w:color w:val="000000" w:themeColor="text1"/>
        </w:rPr>
        <w:t xml:space="preserve"> “how high is the threshold set</w:t>
      </w:r>
      <w:r w:rsidR="00164F17" w:rsidRPr="00387397">
        <w:rPr>
          <w:rFonts w:eastAsia="Times New Roman"/>
          <w:color w:val="000000" w:themeColor="text1"/>
        </w:rPr>
        <w:t>”</w:t>
      </w:r>
      <w:r w:rsidR="00011325" w:rsidRPr="00387397">
        <w:rPr>
          <w:rFonts w:eastAsia="Times New Roman"/>
          <w:color w:val="000000" w:themeColor="text1"/>
        </w:rPr>
        <w:t xml:space="preserve"> </w:t>
      </w:r>
      <w:r w:rsidR="002124F9" w:rsidRPr="00387397">
        <w:rPr>
          <w:rFonts w:eastAsia="Times New Roman"/>
          <w:color w:val="000000" w:themeColor="text1"/>
        </w:rPr>
        <w:t>(</w:t>
      </w:r>
      <w:r w:rsidR="00011325" w:rsidRPr="00387397">
        <w:rPr>
          <w:rFonts w:eastAsia="Times New Roman"/>
          <w:color w:val="000000" w:themeColor="text1"/>
        </w:rPr>
        <w:t xml:space="preserve">what is the required </w:t>
      </w:r>
      <w:r w:rsidR="00011325" w:rsidRPr="00387397">
        <w:rPr>
          <w:rFonts w:eastAsia="Times New Roman"/>
          <w:i/>
          <w:color w:val="000000" w:themeColor="text1"/>
        </w:rPr>
        <w:t>frequency</w:t>
      </w:r>
      <w:r w:rsidR="00011325" w:rsidRPr="00387397">
        <w:rPr>
          <w:rFonts w:eastAsia="Times New Roman"/>
          <w:color w:val="000000" w:themeColor="text1"/>
        </w:rPr>
        <w:t xml:space="preserve"> of public reporting or prohibited </w:t>
      </w:r>
      <w:r w:rsidR="00011325" w:rsidRPr="00387397">
        <w:rPr>
          <w:rFonts w:eastAsia="Times New Roman"/>
          <w:i/>
          <w:color w:val="000000" w:themeColor="text1"/>
        </w:rPr>
        <w:t>amount</w:t>
      </w:r>
      <w:r w:rsidR="00011325" w:rsidRPr="00387397">
        <w:rPr>
          <w:rFonts w:eastAsia="Times New Roman"/>
          <w:color w:val="000000" w:themeColor="text1"/>
        </w:rPr>
        <w:t xml:space="preserve"> of pollution</w:t>
      </w:r>
      <w:r w:rsidR="002124F9" w:rsidRPr="00387397">
        <w:rPr>
          <w:rFonts w:eastAsia="Times New Roman"/>
          <w:color w:val="000000" w:themeColor="text1"/>
        </w:rPr>
        <w:t>?</w:t>
      </w:r>
      <w:r w:rsidR="00164F17" w:rsidRPr="00387397">
        <w:rPr>
          <w:rFonts w:eastAsia="Times New Roman"/>
          <w:color w:val="000000" w:themeColor="text1"/>
        </w:rPr>
        <w:t>)</w:t>
      </w:r>
      <w:r w:rsidR="00027297" w:rsidRPr="00387397">
        <w:rPr>
          <w:rFonts w:eastAsia="Times New Roman"/>
          <w:color w:val="000000" w:themeColor="text1"/>
        </w:rPr>
        <w:t xml:space="preserve"> and</w:t>
      </w:r>
      <w:r w:rsidR="00011325" w:rsidRPr="00387397">
        <w:rPr>
          <w:rFonts w:eastAsia="Times New Roman"/>
          <w:color w:val="000000" w:themeColor="text1"/>
        </w:rPr>
        <w:t xml:space="preserve"> </w:t>
      </w:r>
      <w:r w:rsidR="00E00ADD" w:rsidRPr="00387397">
        <w:rPr>
          <w:rFonts w:eastAsia="Times New Roman"/>
          <w:color w:val="000000" w:themeColor="text1"/>
        </w:rPr>
        <w:t>“how prescriptive are they</w:t>
      </w:r>
      <w:r w:rsidR="00164F17" w:rsidRPr="00387397">
        <w:rPr>
          <w:rFonts w:eastAsia="Times New Roman"/>
          <w:color w:val="000000" w:themeColor="text1"/>
        </w:rPr>
        <w:t>?”</w:t>
      </w:r>
      <w:r w:rsidR="002124F9" w:rsidRPr="00387397">
        <w:rPr>
          <w:rFonts w:eastAsia="Times New Roman"/>
          <w:color w:val="000000" w:themeColor="text1"/>
        </w:rPr>
        <w:t xml:space="preserve"> (</w:t>
      </w:r>
      <w:r w:rsidR="00164F17" w:rsidRPr="00387397">
        <w:rPr>
          <w:rFonts w:eastAsia="Times New Roman"/>
          <w:color w:val="000000" w:themeColor="text1"/>
        </w:rPr>
        <w:t>H</w:t>
      </w:r>
      <w:r w:rsidR="00745275" w:rsidRPr="00387397">
        <w:rPr>
          <w:rFonts w:eastAsia="Times New Roman"/>
          <w:color w:val="000000" w:themeColor="text1"/>
        </w:rPr>
        <w:t>ow much is</w:t>
      </w:r>
      <w:r w:rsidR="003D24C0" w:rsidRPr="00387397">
        <w:rPr>
          <w:rFonts w:eastAsia="Times New Roman"/>
          <w:color w:val="000000" w:themeColor="text1"/>
        </w:rPr>
        <w:t xml:space="preserve"> voluntary </w:t>
      </w:r>
      <w:r w:rsidR="00745275" w:rsidRPr="00387397">
        <w:rPr>
          <w:rFonts w:eastAsia="Times New Roman"/>
          <w:color w:val="000000" w:themeColor="text1"/>
        </w:rPr>
        <w:t>versus</w:t>
      </w:r>
      <w:r w:rsidR="003D24C0" w:rsidRPr="00387397">
        <w:rPr>
          <w:rFonts w:eastAsia="Times New Roman"/>
          <w:color w:val="000000" w:themeColor="text1"/>
        </w:rPr>
        <w:t xml:space="preserve"> mandatory?</w:t>
      </w:r>
      <w:r w:rsidR="00027297" w:rsidRPr="00387397">
        <w:rPr>
          <w:rFonts w:eastAsia="Times New Roman"/>
          <w:color w:val="000000" w:themeColor="text1"/>
        </w:rPr>
        <w:t>)</w:t>
      </w:r>
      <w:r w:rsidR="00F04715">
        <w:rPr>
          <w:rFonts w:eastAsia="Times New Roman"/>
          <w:color w:val="000000" w:themeColor="text1"/>
        </w:rPr>
        <w:t xml:space="preserve">. </w:t>
      </w:r>
      <w:r w:rsidR="005F4C03" w:rsidRPr="00387397">
        <w:rPr>
          <w:rFonts w:eastAsia="Times New Roman"/>
          <w:color w:val="000000" w:themeColor="text1"/>
        </w:rPr>
        <w:t>The scope of requirements, degree of prescriptiveness, and level</w:t>
      </w:r>
      <w:r w:rsidR="0072282C" w:rsidRPr="00387397">
        <w:rPr>
          <w:rFonts w:eastAsia="Times New Roman"/>
          <w:color w:val="000000" w:themeColor="text1"/>
        </w:rPr>
        <w:t>s</w:t>
      </w:r>
      <w:r w:rsidR="005F4C03" w:rsidRPr="00387397">
        <w:rPr>
          <w:rFonts w:eastAsia="Times New Roman"/>
          <w:color w:val="000000" w:themeColor="text1"/>
        </w:rPr>
        <w:t xml:space="preserve"> of thresholds are important but orthogonal dimensions of variation that may exhibit different patterns of change</w:t>
      </w:r>
      <w:r w:rsidR="00F04715">
        <w:rPr>
          <w:rFonts w:eastAsia="Times New Roman"/>
          <w:color w:val="000000" w:themeColor="text1"/>
        </w:rPr>
        <w:t xml:space="preserve"> for different </w:t>
      </w:r>
      <w:r w:rsidR="00F04715">
        <w:rPr>
          <w:rFonts w:eastAsia="Times New Roman"/>
          <w:color w:val="000000" w:themeColor="text1"/>
        </w:rPr>
        <w:lastRenderedPageBreak/>
        <w:t>reasons</w:t>
      </w:r>
      <w:r w:rsidR="005F4C03" w:rsidRPr="00387397">
        <w:rPr>
          <w:rFonts w:eastAsia="Times New Roman"/>
          <w:color w:val="000000" w:themeColor="text1"/>
        </w:rPr>
        <w:t>. Indeed, a</w:t>
      </w:r>
      <w:r w:rsidRPr="00387397">
        <w:rPr>
          <w:rFonts w:eastAsia="Times New Roman"/>
          <w:color w:val="000000" w:themeColor="text1"/>
        </w:rPr>
        <w:t>s we show in section</w:t>
      </w:r>
      <w:r w:rsidR="00FC4A9B" w:rsidRPr="00387397">
        <w:rPr>
          <w:rFonts w:eastAsia="Times New Roman"/>
          <w:color w:val="000000" w:themeColor="text1"/>
        </w:rPr>
        <w:t>s</w:t>
      </w:r>
      <w:r w:rsidRPr="00387397">
        <w:rPr>
          <w:rFonts w:eastAsia="Times New Roman"/>
          <w:color w:val="000000" w:themeColor="text1"/>
        </w:rPr>
        <w:t xml:space="preserve"> 4</w:t>
      </w:r>
      <w:r w:rsidR="00FC4A9B" w:rsidRPr="00387397">
        <w:rPr>
          <w:rFonts w:eastAsia="Times New Roman"/>
          <w:color w:val="000000" w:themeColor="text1"/>
        </w:rPr>
        <w:t xml:space="preserve"> and 5</w:t>
      </w:r>
      <w:r w:rsidRPr="00387397">
        <w:rPr>
          <w:rFonts w:eastAsia="Times New Roman"/>
          <w:color w:val="000000" w:themeColor="text1"/>
        </w:rPr>
        <w:t xml:space="preserve">, </w:t>
      </w:r>
      <w:r w:rsidR="00745275" w:rsidRPr="00387397">
        <w:rPr>
          <w:rFonts w:eastAsia="Times New Roman"/>
          <w:color w:val="000000" w:themeColor="text1"/>
        </w:rPr>
        <w:t>U.S.</w:t>
      </w:r>
      <w:r w:rsidRPr="00387397">
        <w:rPr>
          <w:rFonts w:eastAsia="Times New Roman"/>
          <w:color w:val="000000" w:themeColor="text1"/>
        </w:rPr>
        <w:t xml:space="preserve"> forest certification standards </w:t>
      </w:r>
      <w:r w:rsidR="005F4C03" w:rsidRPr="00387397">
        <w:rPr>
          <w:rFonts w:eastAsia="Times New Roman"/>
          <w:color w:val="000000" w:themeColor="text1"/>
        </w:rPr>
        <w:t xml:space="preserve">may have </w:t>
      </w:r>
      <w:r w:rsidRPr="00387397">
        <w:rPr>
          <w:rFonts w:eastAsia="Times New Roman"/>
          <w:color w:val="000000" w:themeColor="text1"/>
        </w:rPr>
        <w:t xml:space="preserve">slightly converged in scope but </w:t>
      </w:r>
      <w:r w:rsidR="005F4C03" w:rsidRPr="00387397">
        <w:rPr>
          <w:rFonts w:eastAsia="Times New Roman"/>
          <w:color w:val="000000" w:themeColor="text1"/>
        </w:rPr>
        <w:t xml:space="preserve">they </w:t>
      </w:r>
      <w:r w:rsidRPr="00387397">
        <w:rPr>
          <w:rFonts w:eastAsia="Times New Roman"/>
          <w:color w:val="000000" w:themeColor="text1"/>
        </w:rPr>
        <w:t xml:space="preserve">diverged in overall prescriptiveness and levels of performance required. </w:t>
      </w:r>
    </w:p>
    <w:p w14:paraId="3273145A" w14:textId="77777777" w:rsidR="00522762" w:rsidRPr="00387397" w:rsidRDefault="00522762" w:rsidP="00387397">
      <w:pPr>
        <w:spacing w:line="480" w:lineRule="auto"/>
        <w:rPr>
          <w:rFonts w:eastAsia="Times New Roman"/>
          <w:color w:val="000000" w:themeColor="text1"/>
        </w:rPr>
      </w:pPr>
    </w:p>
    <w:p w14:paraId="4F1EF73B" w14:textId="2AAA45A8" w:rsidR="00921C3C" w:rsidRPr="00387397" w:rsidRDefault="00F04715" w:rsidP="00387397">
      <w:pPr>
        <w:spacing w:line="480" w:lineRule="auto"/>
        <w:rPr>
          <w:rFonts w:eastAsia="Times New Roman"/>
          <w:color w:val="000000" w:themeColor="text1"/>
        </w:rPr>
      </w:pPr>
      <w:r>
        <w:rPr>
          <w:rFonts w:eastAsia="Times New Roman"/>
          <w:color w:val="000000" w:themeColor="text1"/>
        </w:rPr>
        <w:t>Again we see that m</w:t>
      </w:r>
      <w:r w:rsidR="0038489B" w:rsidRPr="00387397">
        <w:rPr>
          <w:rFonts w:eastAsia="Times New Roman"/>
          <w:color w:val="000000" w:themeColor="text1"/>
        </w:rPr>
        <w:t xml:space="preserve">easuring </w:t>
      </w:r>
      <w:r w:rsidR="005F4C03" w:rsidRPr="00387397">
        <w:rPr>
          <w:rFonts w:eastAsia="Times New Roman"/>
          <w:color w:val="000000" w:themeColor="text1"/>
        </w:rPr>
        <w:t xml:space="preserve">different dimensions of variation </w:t>
      </w:r>
      <w:r>
        <w:rPr>
          <w:rFonts w:eastAsia="Times New Roman"/>
          <w:color w:val="000000" w:themeColor="text1"/>
        </w:rPr>
        <w:t>can</w:t>
      </w:r>
      <w:r w:rsidRPr="00387397">
        <w:rPr>
          <w:rFonts w:eastAsia="Times New Roman"/>
          <w:color w:val="000000" w:themeColor="text1"/>
        </w:rPr>
        <w:t xml:space="preserve"> </w:t>
      </w:r>
      <w:r w:rsidR="005F4C03" w:rsidRPr="00387397">
        <w:rPr>
          <w:rFonts w:eastAsia="Times New Roman"/>
          <w:color w:val="000000" w:themeColor="text1"/>
        </w:rPr>
        <w:t xml:space="preserve">yield different </w:t>
      </w:r>
      <w:r w:rsidR="006C6B32" w:rsidRPr="00387397">
        <w:rPr>
          <w:rFonts w:eastAsia="Times New Roman"/>
          <w:color w:val="000000" w:themeColor="text1"/>
        </w:rPr>
        <w:t>conclusions</w:t>
      </w:r>
      <w:r w:rsidR="006C6B32" w:rsidRPr="00387397">
        <w:rPr>
          <w:color w:val="000000" w:themeColor="text1"/>
        </w:rPr>
        <w:t>.</w:t>
      </w:r>
      <w:r w:rsidR="00A56879" w:rsidRPr="00387397">
        <w:rPr>
          <w:rFonts w:eastAsia="Times New Roman"/>
          <w:color w:val="000000" w:themeColor="text1"/>
        </w:rPr>
        <w:t xml:space="preserve"> </w:t>
      </w:r>
      <w:proofErr w:type="spellStart"/>
      <w:r w:rsidR="00A56879" w:rsidRPr="00387397">
        <w:rPr>
          <w:rFonts w:eastAsia="Times New Roman"/>
          <w:bCs/>
          <w:color w:val="000000" w:themeColor="text1"/>
        </w:rPr>
        <w:t>Overdevest</w:t>
      </w:r>
      <w:proofErr w:type="spellEnd"/>
      <w:r w:rsidR="00A56879" w:rsidRPr="00387397">
        <w:rPr>
          <w:rFonts w:eastAsia="Times New Roman"/>
          <w:bCs/>
          <w:color w:val="000000" w:themeColor="text1"/>
        </w:rPr>
        <w:t xml:space="preserve"> and Zeitlin </w:t>
      </w:r>
      <w:r w:rsidR="00FC4A9B" w:rsidRPr="00387397">
        <w:rPr>
          <w:rFonts w:eastAsia="Times New Roman"/>
          <w:bCs/>
          <w:color w:val="000000" w:themeColor="text1"/>
        </w:rPr>
        <w:t>(2014)</w:t>
      </w:r>
      <w:ins w:id="41" w:author="Cashore, Benjamin" w:date="2019-03-09T14:14:00Z">
        <w:r w:rsidR="00F82884">
          <w:rPr>
            <w:rFonts w:eastAsia="Times New Roman"/>
            <w:bCs/>
            <w:color w:val="000000" w:themeColor="text1"/>
          </w:rPr>
          <w:t>’s results</w:t>
        </w:r>
      </w:ins>
      <w:r w:rsidR="00FC4A9B" w:rsidRPr="00387397">
        <w:rPr>
          <w:rFonts w:eastAsia="Times New Roman"/>
          <w:bCs/>
          <w:color w:val="000000" w:themeColor="text1"/>
        </w:rPr>
        <w:t xml:space="preserve"> </w:t>
      </w:r>
      <w:r w:rsidR="00C80933" w:rsidRPr="00387397">
        <w:rPr>
          <w:rFonts w:eastAsia="Times New Roman"/>
          <w:bCs/>
          <w:color w:val="000000" w:themeColor="text1"/>
        </w:rPr>
        <w:t xml:space="preserve">are </w:t>
      </w:r>
      <w:ins w:id="42" w:author="Cashore, Benjamin" w:date="2019-03-09T14:14:00Z">
        <w:r w:rsidR="00F82884">
          <w:rPr>
            <w:rFonts w:eastAsia="Times New Roman"/>
            <w:bCs/>
            <w:color w:val="000000" w:themeColor="text1"/>
          </w:rPr>
          <w:t xml:space="preserve">empirically sound in identifying how </w:t>
        </w:r>
      </w:ins>
      <w:del w:id="43" w:author="Cashore, Benjamin" w:date="2019-03-09T14:14:00Z">
        <w:r w:rsidR="00C80933" w:rsidRPr="00387397" w:rsidDel="00F82884">
          <w:rPr>
            <w:rFonts w:eastAsia="Times New Roman"/>
            <w:bCs/>
            <w:color w:val="000000" w:themeColor="text1"/>
          </w:rPr>
          <w:delText>correct</w:delText>
        </w:r>
      </w:del>
      <w:del w:id="44" w:author="Cashore, Benjamin" w:date="2019-03-09T14:15:00Z">
        <w:r w:rsidR="00C80933" w:rsidRPr="00387397" w:rsidDel="00F82884">
          <w:rPr>
            <w:rFonts w:eastAsia="Times New Roman"/>
            <w:bCs/>
            <w:color w:val="000000" w:themeColor="text1"/>
          </w:rPr>
          <w:delText xml:space="preserve"> that</w:delText>
        </w:r>
      </w:del>
      <w:r w:rsidR="00A56879" w:rsidRPr="00387397">
        <w:rPr>
          <w:rFonts w:eastAsia="Times New Roman"/>
          <w:bCs/>
          <w:color w:val="000000" w:themeColor="text1"/>
        </w:rPr>
        <w:t xml:space="preserve"> </w:t>
      </w:r>
      <w:r w:rsidR="005B2406" w:rsidRPr="00387397">
        <w:rPr>
          <w:rFonts w:eastAsia="Times New Roman"/>
          <w:bCs/>
          <w:color w:val="000000" w:themeColor="text1"/>
        </w:rPr>
        <w:t xml:space="preserve">the industry-backed program moved in the direction of the activist-backed program </w:t>
      </w:r>
      <w:r w:rsidR="00102576" w:rsidRPr="00387397">
        <w:rPr>
          <w:rFonts w:eastAsia="Times New Roman"/>
          <w:bCs/>
          <w:i/>
          <w:color w:val="000000" w:themeColor="text1"/>
        </w:rPr>
        <w:t xml:space="preserve">within the scope of issues related to </w:t>
      </w:r>
      <w:r w:rsidR="00A56879" w:rsidRPr="00387397">
        <w:rPr>
          <w:rFonts w:eastAsia="Times New Roman"/>
          <w:bCs/>
          <w:i/>
          <w:color w:val="000000" w:themeColor="text1"/>
        </w:rPr>
        <w:t>public reporting and consultation</w:t>
      </w:r>
      <w:r w:rsidR="005B2406" w:rsidRPr="00387397">
        <w:rPr>
          <w:rFonts w:eastAsia="Times New Roman"/>
          <w:bCs/>
          <w:color w:val="000000" w:themeColor="text1"/>
        </w:rPr>
        <w:t>,</w:t>
      </w:r>
      <w:r w:rsidR="00C80933" w:rsidRPr="00387397">
        <w:rPr>
          <w:rFonts w:eastAsia="Times New Roman"/>
          <w:bCs/>
          <w:color w:val="000000" w:themeColor="text1"/>
        </w:rPr>
        <w:t xml:space="preserve"> </w:t>
      </w:r>
      <w:r w:rsidR="00DE768F" w:rsidRPr="00387397">
        <w:rPr>
          <w:rFonts w:eastAsia="Times New Roman"/>
          <w:bCs/>
          <w:color w:val="000000" w:themeColor="text1"/>
        </w:rPr>
        <w:t xml:space="preserve">while </w:t>
      </w:r>
      <w:r w:rsidR="00C80933" w:rsidRPr="00387397">
        <w:rPr>
          <w:rFonts w:eastAsia="Times New Roman"/>
          <w:bCs/>
          <w:color w:val="000000" w:themeColor="text1"/>
        </w:rPr>
        <w:t>Cashore et al</w:t>
      </w:r>
      <w:r w:rsidR="00074F81" w:rsidRPr="00387397">
        <w:rPr>
          <w:rFonts w:eastAsia="Times New Roman"/>
          <w:bCs/>
          <w:color w:val="000000" w:themeColor="text1"/>
        </w:rPr>
        <w:t>.</w:t>
      </w:r>
      <w:r w:rsidR="00FC4A9B" w:rsidRPr="00387397">
        <w:rPr>
          <w:rFonts w:eastAsia="Times New Roman"/>
          <w:bCs/>
          <w:color w:val="000000" w:themeColor="text1"/>
        </w:rPr>
        <w:t xml:space="preserve"> (2004)</w:t>
      </w:r>
      <w:r w:rsidR="00074F81" w:rsidRPr="00387397">
        <w:rPr>
          <w:rFonts w:eastAsia="Times New Roman"/>
          <w:bCs/>
          <w:color w:val="000000" w:themeColor="text1"/>
        </w:rPr>
        <w:t xml:space="preserve"> </w:t>
      </w:r>
      <w:r w:rsidR="005F4C03" w:rsidRPr="00387397">
        <w:rPr>
          <w:rFonts w:eastAsia="Times New Roman"/>
          <w:bCs/>
          <w:color w:val="000000" w:themeColor="text1"/>
        </w:rPr>
        <w:t>are</w:t>
      </w:r>
      <w:r w:rsidR="00C80933" w:rsidRPr="00387397">
        <w:rPr>
          <w:rFonts w:eastAsia="Times New Roman"/>
          <w:bCs/>
          <w:color w:val="000000" w:themeColor="text1"/>
        </w:rPr>
        <w:t xml:space="preserve"> also correct that the</w:t>
      </w:r>
      <w:ins w:id="45" w:author="Cashore, Benjamin" w:date="2019-03-09T14:15:00Z">
        <w:r w:rsidR="008F2333">
          <w:rPr>
            <w:rFonts w:eastAsia="Times New Roman"/>
            <w:bCs/>
            <w:color w:val="000000" w:themeColor="text1"/>
          </w:rPr>
          <w:t>se competing program</w:t>
        </w:r>
      </w:ins>
      <w:del w:id="46" w:author="Cashore, Benjamin" w:date="2019-03-09T14:15:00Z">
        <w:r w:rsidR="00C80933" w:rsidRPr="00387397" w:rsidDel="008F2333">
          <w:rPr>
            <w:rFonts w:eastAsia="Times New Roman"/>
            <w:bCs/>
            <w:color w:val="000000" w:themeColor="text1"/>
          </w:rPr>
          <w:delText>y</w:delText>
        </w:r>
      </w:del>
      <w:r w:rsidR="00C80933" w:rsidRPr="00387397">
        <w:rPr>
          <w:rFonts w:eastAsia="Times New Roman"/>
          <w:bCs/>
          <w:color w:val="000000" w:themeColor="text1"/>
        </w:rPr>
        <w:t xml:space="preserve"> did not converge </w:t>
      </w:r>
      <w:r w:rsidR="001F51BC" w:rsidRPr="00387397">
        <w:rPr>
          <w:rFonts w:eastAsia="Times New Roman"/>
          <w:bCs/>
          <w:i/>
          <w:color w:val="000000" w:themeColor="text1"/>
        </w:rPr>
        <w:t xml:space="preserve">in prescriptiveness </w:t>
      </w:r>
      <w:r w:rsidR="00C80933" w:rsidRPr="00387397">
        <w:rPr>
          <w:rFonts w:eastAsia="Times New Roman"/>
          <w:bCs/>
          <w:i/>
          <w:color w:val="000000" w:themeColor="text1"/>
        </w:rPr>
        <w:t>on issues</w:t>
      </w:r>
      <w:r w:rsidR="00074F81" w:rsidRPr="00387397">
        <w:rPr>
          <w:rFonts w:eastAsia="Times New Roman"/>
          <w:bCs/>
          <w:i/>
          <w:color w:val="000000" w:themeColor="text1"/>
        </w:rPr>
        <w:t xml:space="preserve"> </w:t>
      </w:r>
      <w:r w:rsidR="005F4C03" w:rsidRPr="00387397">
        <w:rPr>
          <w:rFonts w:eastAsia="Times New Roman"/>
          <w:bCs/>
          <w:i/>
          <w:color w:val="000000" w:themeColor="text1"/>
        </w:rPr>
        <w:t>related to</w:t>
      </w:r>
      <w:r w:rsidR="00074F81" w:rsidRPr="00387397">
        <w:rPr>
          <w:rFonts w:eastAsia="Times New Roman"/>
          <w:bCs/>
          <w:i/>
          <w:color w:val="000000" w:themeColor="text1"/>
        </w:rPr>
        <w:t xml:space="preserve"> ecological protection</w:t>
      </w:r>
      <w:r w:rsidR="00A56879" w:rsidRPr="00387397">
        <w:rPr>
          <w:rFonts w:eastAsia="Times New Roman"/>
          <w:bCs/>
          <w:color w:val="000000" w:themeColor="text1"/>
        </w:rPr>
        <w:t xml:space="preserve">. </w:t>
      </w:r>
      <w:ins w:id="47" w:author="Cashore, Benjamin" w:date="2019-03-09T14:15:00Z">
        <w:r w:rsidR="0055772C">
          <w:rPr>
            <w:rFonts w:eastAsia="Times New Roman"/>
            <w:bCs/>
            <w:color w:val="000000" w:themeColor="text1"/>
          </w:rPr>
          <w:t xml:space="preserve">Hence, our framework allows us to explain difference in a way that also </w:t>
        </w:r>
      </w:ins>
      <w:ins w:id="48" w:author="Cashore, Benjamin" w:date="2019-03-09T14:16:00Z">
        <w:r w:rsidR="0055772C">
          <w:rPr>
            <w:rFonts w:eastAsia="Times New Roman"/>
            <w:bCs/>
            <w:color w:val="000000" w:themeColor="text1"/>
          </w:rPr>
          <w:t xml:space="preserve">reinforce the </w:t>
        </w:r>
      </w:ins>
      <w:del w:id="49" w:author="Cashore, Benjamin" w:date="2019-03-09T14:15:00Z">
        <w:r w:rsidR="00F21142" w:rsidRPr="00387397" w:rsidDel="0055772C">
          <w:rPr>
            <w:rFonts w:eastAsia="Times New Roman"/>
            <w:bCs/>
            <w:color w:val="000000" w:themeColor="text1"/>
          </w:rPr>
          <w:delText>This is not to say that</w:delText>
        </w:r>
        <w:r w:rsidR="00E6131C" w:rsidRPr="00387397" w:rsidDel="0055772C">
          <w:rPr>
            <w:rFonts w:eastAsia="Times New Roman"/>
            <w:bCs/>
            <w:color w:val="000000" w:themeColor="text1"/>
          </w:rPr>
          <w:delText xml:space="preserve"> the different sets of issues chosen by Cashore et al. or by </w:delText>
        </w:r>
        <w:r w:rsidR="00F21142" w:rsidRPr="00387397" w:rsidDel="0055772C">
          <w:rPr>
            <w:rFonts w:eastAsia="Times New Roman"/>
            <w:bCs/>
            <w:color w:val="000000" w:themeColor="text1"/>
          </w:rPr>
          <w:delText>Overdevest and Zeitlin</w:delText>
        </w:r>
        <w:r w:rsidR="00E6131C" w:rsidRPr="00387397" w:rsidDel="0055772C">
          <w:rPr>
            <w:rFonts w:eastAsia="Times New Roman"/>
            <w:bCs/>
            <w:color w:val="000000" w:themeColor="text1"/>
          </w:rPr>
          <w:delText xml:space="preserve"> are not important or that the authors</w:delText>
        </w:r>
        <w:r w:rsidR="00F21142" w:rsidRPr="00387397" w:rsidDel="0055772C">
          <w:rPr>
            <w:rFonts w:eastAsia="Times New Roman"/>
            <w:bCs/>
            <w:color w:val="000000" w:themeColor="text1"/>
          </w:rPr>
          <w:delText xml:space="preserve"> were not clear about the scope of their stud</w:delText>
        </w:r>
        <w:r w:rsidR="0085768A" w:rsidRPr="00387397" w:rsidDel="0055772C">
          <w:rPr>
            <w:rFonts w:eastAsia="Times New Roman"/>
            <w:bCs/>
            <w:color w:val="000000" w:themeColor="text1"/>
          </w:rPr>
          <w:delText>y</w:delText>
        </w:r>
        <w:r w:rsidR="00F21142" w:rsidRPr="00387397" w:rsidDel="0055772C">
          <w:rPr>
            <w:rFonts w:eastAsia="Times New Roman"/>
            <w:bCs/>
            <w:color w:val="000000" w:themeColor="text1"/>
          </w:rPr>
          <w:delText xml:space="preserve">. </w:delText>
        </w:r>
        <w:r w:rsidR="00FB51C0" w:rsidRPr="00387397" w:rsidDel="0055772C">
          <w:rPr>
            <w:rFonts w:eastAsia="Times New Roman"/>
            <w:bCs/>
            <w:color w:val="000000" w:themeColor="text1"/>
          </w:rPr>
          <w:delText xml:space="preserve">Rather, </w:delText>
        </w:r>
      </w:del>
      <w:del w:id="50" w:author="Cashore, Benjamin" w:date="2019-03-09T14:16:00Z">
        <w:r w:rsidR="00FB51C0" w:rsidRPr="00387397" w:rsidDel="0055772C">
          <w:rPr>
            <w:rFonts w:eastAsia="Times New Roman"/>
            <w:bCs/>
            <w:color w:val="000000" w:themeColor="text1"/>
          </w:rPr>
          <w:delText>it is</w:delText>
        </w:r>
        <w:r w:rsidR="00F21142" w:rsidRPr="00387397" w:rsidDel="0055772C">
          <w:rPr>
            <w:rFonts w:eastAsia="Times New Roman"/>
            <w:bCs/>
            <w:color w:val="000000" w:themeColor="text1"/>
          </w:rPr>
          <w:delText xml:space="preserve"> a </w:delText>
        </w:r>
      </w:del>
      <w:r w:rsidR="00F21142" w:rsidRPr="00387397">
        <w:rPr>
          <w:rFonts w:eastAsia="Times New Roman"/>
          <w:bCs/>
          <w:color w:val="000000" w:themeColor="text1"/>
        </w:rPr>
        <w:t xml:space="preserve">call for caution among readers and practitioners about </w:t>
      </w:r>
      <w:r w:rsidR="0039606B" w:rsidRPr="00387397">
        <w:rPr>
          <w:rFonts w:eastAsia="Times New Roman"/>
          <w:bCs/>
          <w:color w:val="000000" w:themeColor="text1"/>
        </w:rPr>
        <w:t>over</w:t>
      </w:r>
      <w:r w:rsidR="00F21142" w:rsidRPr="00387397">
        <w:rPr>
          <w:rFonts w:eastAsia="Times New Roman"/>
          <w:bCs/>
          <w:color w:val="000000" w:themeColor="text1"/>
        </w:rPr>
        <w:t>generaliz</w:t>
      </w:r>
      <w:r w:rsidR="005F4C03" w:rsidRPr="00387397">
        <w:rPr>
          <w:rFonts w:eastAsia="Times New Roman"/>
          <w:bCs/>
          <w:color w:val="000000" w:themeColor="text1"/>
        </w:rPr>
        <w:t>ing</w:t>
      </w:r>
      <w:r w:rsidR="007E5A72" w:rsidRPr="00387397">
        <w:rPr>
          <w:rFonts w:eastAsia="Times New Roman"/>
          <w:bCs/>
          <w:color w:val="000000" w:themeColor="text1"/>
        </w:rPr>
        <w:t>,</w:t>
      </w:r>
      <w:r w:rsidR="00F21142" w:rsidRPr="00387397">
        <w:rPr>
          <w:rFonts w:eastAsia="Times New Roman"/>
          <w:bCs/>
          <w:color w:val="000000" w:themeColor="text1"/>
        </w:rPr>
        <w:t xml:space="preserve"> </w:t>
      </w:r>
      <w:r w:rsidR="002C24AA" w:rsidRPr="00387397">
        <w:rPr>
          <w:rFonts w:eastAsia="Times New Roman"/>
          <w:bCs/>
          <w:color w:val="000000" w:themeColor="text1"/>
        </w:rPr>
        <w:t xml:space="preserve">and for scholars to be </w:t>
      </w:r>
      <w:r w:rsidR="00ED725B" w:rsidRPr="00387397">
        <w:rPr>
          <w:rFonts w:eastAsia="Times New Roman"/>
          <w:bCs/>
          <w:color w:val="000000" w:themeColor="text1"/>
        </w:rPr>
        <w:t>extraordinar</w:t>
      </w:r>
      <w:r w:rsidR="003F0F68" w:rsidRPr="00387397">
        <w:rPr>
          <w:rFonts w:eastAsia="Times New Roman"/>
          <w:bCs/>
          <w:color w:val="000000" w:themeColor="text1"/>
        </w:rPr>
        <w:t>il</w:t>
      </w:r>
      <w:r w:rsidR="00ED725B" w:rsidRPr="00387397">
        <w:rPr>
          <w:rFonts w:eastAsia="Times New Roman"/>
          <w:bCs/>
          <w:color w:val="000000" w:themeColor="text1"/>
        </w:rPr>
        <w:t>y clear</w:t>
      </w:r>
      <w:r w:rsidR="00FB51C0" w:rsidRPr="00387397">
        <w:rPr>
          <w:rFonts w:eastAsia="Times New Roman"/>
          <w:bCs/>
          <w:color w:val="000000" w:themeColor="text1"/>
        </w:rPr>
        <w:t xml:space="preserve"> about concepts and measurement</w:t>
      </w:r>
      <w:r w:rsidR="00F21142" w:rsidRPr="00387397">
        <w:rPr>
          <w:rFonts w:eastAsia="Times New Roman"/>
          <w:bCs/>
          <w:color w:val="000000" w:themeColor="text1"/>
        </w:rPr>
        <w:t>.</w:t>
      </w:r>
      <w:r w:rsidR="00A91BFB" w:rsidRPr="00387397">
        <w:rPr>
          <w:rFonts w:eastAsia="Times New Roman"/>
          <w:bCs/>
          <w:color w:val="000000" w:themeColor="text1"/>
        </w:rPr>
        <w:t xml:space="preserve"> Such clarity is difficult without a framework to relate </w:t>
      </w:r>
      <w:r w:rsidR="00572BE5">
        <w:rPr>
          <w:rFonts w:eastAsia="Times New Roman"/>
          <w:bCs/>
          <w:color w:val="000000" w:themeColor="text1"/>
        </w:rPr>
        <w:t xml:space="preserve">different bits of </w:t>
      </w:r>
      <w:r w:rsidR="00A91BFB" w:rsidRPr="00387397">
        <w:rPr>
          <w:rFonts w:eastAsia="Times New Roman"/>
          <w:bCs/>
          <w:color w:val="000000" w:themeColor="text1"/>
        </w:rPr>
        <w:t xml:space="preserve">particular evidence to </w:t>
      </w:r>
      <w:r>
        <w:rPr>
          <w:rFonts w:eastAsia="Times New Roman"/>
          <w:bCs/>
          <w:color w:val="000000" w:themeColor="text1"/>
        </w:rPr>
        <w:t xml:space="preserve">shared </w:t>
      </w:r>
      <w:r w:rsidR="00A91BFB" w:rsidRPr="00387397">
        <w:rPr>
          <w:rFonts w:eastAsia="Times New Roman"/>
          <w:bCs/>
          <w:color w:val="000000" w:themeColor="text1"/>
        </w:rPr>
        <w:t>broader concepts of stringency.</w:t>
      </w:r>
      <w:r w:rsidR="00E85074" w:rsidRPr="00387397">
        <w:rPr>
          <w:rFonts w:eastAsia="Times New Roman"/>
          <w:bCs/>
          <w:color w:val="000000" w:themeColor="text1"/>
        </w:rPr>
        <w:t xml:space="preserve"> </w:t>
      </w:r>
      <w:r w:rsidR="009C57F6" w:rsidRPr="00387397">
        <w:rPr>
          <w:rFonts w:eastAsia="Times New Roman"/>
          <w:bCs/>
          <w:color w:val="000000" w:themeColor="text1"/>
        </w:rPr>
        <w:t>Indeed, g</w:t>
      </w:r>
      <w:r w:rsidR="00ED725B" w:rsidRPr="00387397">
        <w:rPr>
          <w:rFonts w:eastAsia="Times New Roman"/>
          <w:bCs/>
          <w:color w:val="000000" w:themeColor="text1"/>
        </w:rPr>
        <w:t xml:space="preserve">eneralizing from different </w:t>
      </w:r>
      <w:r w:rsidR="00FB51C0" w:rsidRPr="00387397">
        <w:rPr>
          <w:rFonts w:eastAsia="Times New Roman"/>
          <w:bCs/>
          <w:color w:val="000000" w:themeColor="text1"/>
        </w:rPr>
        <w:t>evidence—</w:t>
      </w:r>
      <w:r w:rsidR="00D546C8" w:rsidRPr="00387397">
        <w:rPr>
          <w:rFonts w:eastAsia="Times New Roman"/>
          <w:bCs/>
          <w:color w:val="000000" w:themeColor="text1"/>
        </w:rPr>
        <w:t xml:space="preserve">broad </w:t>
      </w:r>
      <w:r w:rsidR="00FB51C0" w:rsidRPr="00387397">
        <w:rPr>
          <w:rFonts w:eastAsia="Times New Roman"/>
          <w:bCs/>
          <w:color w:val="000000" w:themeColor="text1"/>
        </w:rPr>
        <w:t xml:space="preserve">in some cases, </w:t>
      </w:r>
      <w:r w:rsidR="00D546C8" w:rsidRPr="00387397">
        <w:rPr>
          <w:rFonts w:eastAsia="Times New Roman"/>
          <w:bCs/>
          <w:color w:val="000000" w:themeColor="text1"/>
        </w:rPr>
        <w:t xml:space="preserve">particular </w:t>
      </w:r>
      <w:r w:rsidR="00FB51C0" w:rsidRPr="00387397">
        <w:rPr>
          <w:rFonts w:eastAsia="Times New Roman"/>
          <w:bCs/>
          <w:color w:val="000000" w:themeColor="text1"/>
        </w:rPr>
        <w:t>in others—</w:t>
      </w:r>
      <w:r w:rsidR="00ED725B" w:rsidRPr="00387397">
        <w:rPr>
          <w:rFonts w:eastAsia="Times New Roman"/>
          <w:bCs/>
          <w:color w:val="000000" w:themeColor="text1"/>
        </w:rPr>
        <w:t>explains the seemingly contradictory results reviewed above.</w:t>
      </w:r>
    </w:p>
    <w:p w14:paraId="24C56AC5" w14:textId="77777777" w:rsidR="001B1297" w:rsidRPr="00387397" w:rsidRDefault="001B1297" w:rsidP="00387397">
      <w:pPr>
        <w:spacing w:line="480" w:lineRule="auto"/>
        <w:rPr>
          <w:rFonts w:eastAsia="Times New Roman"/>
          <w:color w:val="000000" w:themeColor="text1"/>
        </w:rPr>
      </w:pPr>
    </w:p>
    <w:p w14:paraId="7771B277" w14:textId="505C214C" w:rsidR="00F00BF7" w:rsidRPr="00387397" w:rsidRDefault="00637F86" w:rsidP="00387397">
      <w:pPr>
        <w:spacing w:line="480" w:lineRule="auto"/>
        <w:rPr>
          <w:rFonts w:eastAsia="Times New Roman"/>
          <w:color w:val="000000" w:themeColor="text1"/>
        </w:rPr>
      </w:pPr>
      <w:ins w:id="51" w:author="Cashore, Benjamin" w:date="2019-03-09T14:16:00Z">
        <w:r>
          <w:rPr>
            <w:rFonts w:eastAsia="Times New Roman"/>
            <w:color w:val="000000" w:themeColor="text1"/>
          </w:rPr>
          <w:t xml:space="preserve">At the same time research </w:t>
        </w:r>
      </w:ins>
      <w:del w:id="52" w:author="Cashore, Benjamin" w:date="2019-03-09T14:16:00Z">
        <w:r w:rsidR="00284AF6" w:rsidDel="00637F86">
          <w:rPr>
            <w:rFonts w:eastAsia="Times New Roman"/>
            <w:color w:val="000000" w:themeColor="text1"/>
          </w:rPr>
          <w:delText xml:space="preserve">Studies </w:delText>
        </w:r>
      </w:del>
      <w:ins w:id="53" w:author="Cashore, Benjamin" w:date="2019-03-09T14:16:00Z">
        <w:r>
          <w:rPr>
            <w:rFonts w:eastAsia="Times New Roman"/>
            <w:color w:val="000000" w:themeColor="text1"/>
          </w:rPr>
          <w:t>that employs</w:t>
        </w:r>
      </w:ins>
      <w:del w:id="54" w:author="Cashore, Benjamin" w:date="2019-03-09T14:16:00Z">
        <w:r w:rsidR="00284AF6" w:rsidDel="00637F86">
          <w:rPr>
            <w:rFonts w:eastAsia="Times New Roman"/>
            <w:color w:val="000000" w:themeColor="text1"/>
          </w:rPr>
          <w:delText>with</w:delText>
        </w:r>
      </w:del>
      <w:r w:rsidR="00284AF6">
        <w:rPr>
          <w:rFonts w:eastAsia="Times New Roman"/>
          <w:color w:val="000000" w:themeColor="text1"/>
        </w:rPr>
        <w:t xml:space="preserve"> broader measurement concepts </w:t>
      </w:r>
      <w:del w:id="55" w:author="Cashore, Benjamin" w:date="2019-03-09T14:16:00Z">
        <w:r w:rsidR="00284AF6" w:rsidDel="00104090">
          <w:rPr>
            <w:rFonts w:eastAsia="Times New Roman"/>
            <w:color w:val="000000" w:themeColor="text1"/>
          </w:rPr>
          <w:delText xml:space="preserve">(see </w:delText>
        </w:r>
        <w:r w:rsidR="00284AF6" w:rsidRPr="00387397" w:rsidDel="00104090">
          <w:rPr>
            <w:rFonts w:eastAsia="Times New Roman"/>
            <w:color w:val="000000" w:themeColor="text1"/>
          </w:rPr>
          <w:delText>Table 1</w:delText>
        </w:r>
        <w:r w:rsidR="00284AF6" w:rsidDel="00104090">
          <w:rPr>
            <w:rFonts w:eastAsia="Times New Roman"/>
            <w:color w:val="000000" w:themeColor="text1"/>
          </w:rPr>
          <w:delText xml:space="preserve">) </w:delText>
        </w:r>
      </w:del>
      <w:r w:rsidR="00284AF6">
        <w:rPr>
          <w:rFonts w:eastAsia="Times New Roman"/>
          <w:color w:val="000000" w:themeColor="text1"/>
        </w:rPr>
        <w:t>tend to have less empirical detail</w:t>
      </w:r>
      <w:ins w:id="56" w:author="Cashore, Benjamin" w:date="2019-03-09T14:16:00Z">
        <w:r w:rsidR="00104090">
          <w:rPr>
            <w:rFonts w:eastAsia="Times New Roman"/>
            <w:color w:val="000000" w:themeColor="text1"/>
          </w:rPr>
          <w:t xml:space="preserve"> (</w:t>
        </w:r>
        <w:r w:rsidR="00104090" w:rsidRPr="00387397">
          <w:rPr>
            <w:rFonts w:eastAsia="Times New Roman"/>
            <w:color w:val="000000" w:themeColor="text1"/>
          </w:rPr>
          <w:t>Table 1</w:t>
        </w:r>
        <w:r w:rsidR="00104090">
          <w:rPr>
            <w:rFonts w:eastAsia="Times New Roman"/>
            <w:color w:val="000000" w:themeColor="text1"/>
          </w:rPr>
          <w:t>)</w:t>
        </w:r>
      </w:ins>
      <w:r w:rsidR="00284AF6">
        <w:rPr>
          <w:rFonts w:eastAsia="Times New Roman"/>
          <w:color w:val="000000" w:themeColor="text1"/>
        </w:rPr>
        <w:t xml:space="preserve">. </w:t>
      </w:r>
      <w:r w:rsidR="0038489B" w:rsidRPr="00387397">
        <w:rPr>
          <w:rFonts w:eastAsia="Times New Roman"/>
          <w:color w:val="000000" w:themeColor="text1"/>
        </w:rPr>
        <w:t xml:space="preserve">Two challenges </w:t>
      </w:r>
      <w:r w:rsidR="005F0486" w:rsidRPr="00387397">
        <w:rPr>
          <w:rFonts w:eastAsia="Times New Roman"/>
          <w:color w:val="000000" w:themeColor="text1"/>
        </w:rPr>
        <w:t xml:space="preserve">appear to have </w:t>
      </w:r>
      <w:r w:rsidR="0038489B" w:rsidRPr="00387397">
        <w:rPr>
          <w:rFonts w:eastAsia="Times New Roman"/>
          <w:color w:val="000000" w:themeColor="text1"/>
        </w:rPr>
        <w:t>create</w:t>
      </w:r>
      <w:r w:rsidR="005F0486" w:rsidRPr="00387397">
        <w:rPr>
          <w:rFonts w:eastAsia="Times New Roman"/>
          <w:color w:val="000000" w:themeColor="text1"/>
        </w:rPr>
        <w:t>d</w:t>
      </w:r>
      <w:r w:rsidR="0038489B" w:rsidRPr="00387397">
        <w:rPr>
          <w:rFonts w:eastAsia="Times New Roman"/>
          <w:color w:val="000000" w:themeColor="text1"/>
        </w:rPr>
        <w:t xml:space="preserve"> </w:t>
      </w:r>
      <w:r w:rsidR="00572BE5">
        <w:rPr>
          <w:rFonts w:eastAsia="Times New Roman"/>
          <w:color w:val="000000" w:themeColor="text1"/>
        </w:rPr>
        <w:t>th</w:t>
      </w:r>
      <w:r w:rsidR="00284AF6">
        <w:rPr>
          <w:rFonts w:eastAsia="Times New Roman"/>
          <w:color w:val="000000" w:themeColor="text1"/>
        </w:rPr>
        <w:t>is</w:t>
      </w:r>
      <w:r w:rsidR="0038489B" w:rsidRPr="00387397">
        <w:rPr>
          <w:rFonts w:eastAsia="Times New Roman"/>
          <w:color w:val="000000" w:themeColor="text1"/>
        </w:rPr>
        <w:t xml:space="preserve"> breadth-depth tradeoff</w:t>
      </w:r>
      <w:r w:rsidR="005F0486" w:rsidRPr="00387397">
        <w:rPr>
          <w:rFonts w:eastAsia="Times New Roman"/>
          <w:color w:val="000000" w:themeColor="text1"/>
        </w:rPr>
        <w:t xml:space="preserve">. First, </w:t>
      </w:r>
      <w:ins w:id="57" w:author="Cashore, Benjamin" w:date="2019-03-09T14:16:00Z">
        <w:r w:rsidR="0085433F">
          <w:rPr>
            <w:rFonts w:eastAsia="Times New Roman"/>
            <w:color w:val="000000" w:themeColor="text1"/>
          </w:rPr>
          <w:t xml:space="preserve">research that is </w:t>
        </w:r>
      </w:ins>
      <w:del w:id="58" w:author="Cashore, Benjamin" w:date="2019-03-09T14:16:00Z">
        <w:r w:rsidR="005F0486" w:rsidRPr="00387397" w:rsidDel="0085433F">
          <w:rPr>
            <w:rFonts w:eastAsia="Times New Roman"/>
            <w:color w:val="000000" w:themeColor="text1"/>
          </w:rPr>
          <w:delText xml:space="preserve">to be </w:delText>
        </w:r>
      </w:del>
      <w:r w:rsidR="005F0486" w:rsidRPr="00387397">
        <w:rPr>
          <w:rFonts w:eastAsia="Times New Roman"/>
          <w:color w:val="000000" w:themeColor="text1"/>
        </w:rPr>
        <w:t>both comprehensive and precise</w:t>
      </w:r>
      <w:r w:rsidR="0038489B" w:rsidRPr="00387397">
        <w:rPr>
          <w:rFonts w:eastAsia="Times New Roman"/>
          <w:color w:val="000000" w:themeColor="text1"/>
        </w:rPr>
        <w:t xml:space="preserve"> is costly</w:t>
      </w:r>
      <w:r w:rsidR="00F80416" w:rsidRPr="00387397">
        <w:rPr>
          <w:rFonts w:eastAsia="Times New Roman"/>
          <w:color w:val="000000" w:themeColor="text1"/>
        </w:rPr>
        <w:t xml:space="preserve"> </w:t>
      </w:r>
      <w:del w:id="59" w:author="Cashore, Benjamin" w:date="2019-03-09T14:17:00Z">
        <w:r w:rsidR="00F80416" w:rsidRPr="00387397" w:rsidDel="0085433F">
          <w:rPr>
            <w:rFonts w:eastAsia="Times New Roman"/>
            <w:color w:val="000000" w:themeColor="text1"/>
          </w:rPr>
          <w:delText>for researchers</w:delText>
        </w:r>
      </w:del>
      <w:ins w:id="60" w:author="Cashore, Benjamin" w:date="2019-03-09T14:17:00Z">
        <w:r w:rsidR="0085433F">
          <w:rPr>
            <w:rFonts w:eastAsia="Times New Roman"/>
            <w:color w:val="000000" w:themeColor="text1"/>
          </w:rPr>
          <w:t>and time consuming</w:t>
        </w:r>
      </w:ins>
      <w:r w:rsidR="0038489B" w:rsidRPr="00387397">
        <w:rPr>
          <w:rFonts w:eastAsia="Times New Roman"/>
          <w:color w:val="000000" w:themeColor="text1"/>
        </w:rPr>
        <w:t xml:space="preserve">. Second, even if researchers conduct </w:t>
      </w:r>
      <w:r w:rsidR="00C94C63" w:rsidRPr="00387397">
        <w:rPr>
          <w:rFonts w:eastAsia="Times New Roman"/>
          <w:color w:val="000000" w:themeColor="text1"/>
        </w:rPr>
        <w:t xml:space="preserve">a </w:t>
      </w:r>
      <w:r w:rsidR="0038489B" w:rsidRPr="00387397">
        <w:rPr>
          <w:rFonts w:eastAsia="Times New Roman"/>
          <w:color w:val="000000" w:themeColor="text1"/>
        </w:rPr>
        <w:t xml:space="preserve">detailed analysis of a comprehensive set of policy issues, </w:t>
      </w:r>
      <w:r w:rsidR="005B1D92" w:rsidRPr="00387397">
        <w:rPr>
          <w:rFonts w:eastAsia="Times New Roman"/>
          <w:color w:val="000000" w:themeColor="text1"/>
        </w:rPr>
        <w:t xml:space="preserve">we lack consistent methods for </w:t>
      </w:r>
      <w:r w:rsidR="0038489B" w:rsidRPr="00387397">
        <w:rPr>
          <w:rFonts w:eastAsia="Times New Roman"/>
          <w:color w:val="000000" w:themeColor="text1"/>
        </w:rPr>
        <w:t xml:space="preserve">aggregating comparisons </w:t>
      </w:r>
      <w:r w:rsidR="005B1D92" w:rsidRPr="00387397">
        <w:rPr>
          <w:rFonts w:eastAsia="Times New Roman"/>
          <w:color w:val="000000" w:themeColor="text1"/>
        </w:rPr>
        <w:t xml:space="preserve">across </w:t>
      </w:r>
      <w:r w:rsidR="0038489B" w:rsidRPr="00387397">
        <w:rPr>
          <w:rFonts w:eastAsia="Times New Roman"/>
          <w:color w:val="000000" w:themeColor="text1"/>
        </w:rPr>
        <w:t xml:space="preserve">different issues to </w:t>
      </w:r>
      <w:r w:rsidR="005B1D92" w:rsidRPr="00387397">
        <w:rPr>
          <w:rFonts w:eastAsia="Times New Roman"/>
          <w:color w:val="000000" w:themeColor="text1"/>
        </w:rPr>
        <w:t>describe general trends</w:t>
      </w:r>
      <w:r w:rsidR="0038489B" w:rsidRPr="00387397">
        <w:rPr>
          <w:rFonts w:eastAsia="Times New Roman"/>
          <w:color w:val="000000" w:themeColor="text1"/>
        </w:rPr>
        <w:t xml:space="preserve">. Indeed, specific requirements are often incommensurable between programs and can only be </w:t>
      </w:r>
      <w:r w:rsidR="007B1BAF" w:rsidRPr="00387397">
        <w:rPr>
          <w:rFonts w:eastAsia="Times New Roman"/>
          <w:color w:val="000000" w:themeColor="text1"/>
        </w:rPr>
        <w:t xml:space="preserve">appropriately </w:t>
      </w:r>
      <w:r w:rsidR="0038489B" w:rsidRPr="00387397">
        <w:rPr>
          <w:rFonts w:eastAsia="Times New Roman"/>
          <w:color w:val="000000" w:themeColor="text1"/>
        </w:rPr>
        <w:t>compared through descriptive narratives.</w:t>
      </w:r>
    </w:p>
    <w:p w14:paraId="16EC0CFA" w14:textId="77777777" w:rsidR="009E45C0" w:rsidRPr="00387397" w:rsidRDefault="009E45C0" w:rsidP="00387397">
      <w:pPr>
        <w:spacing w:line="480" w:lineRule="auto"/>
        <w:rPr>
          <w:rFonts w:eastAsia="Times New Roman"/>
          <w:color w:val="000000" w:themeColor="text1"/>
        </w:rPr>
      </w:pPr>
    </w:p>
    <w:p w14:paraId="7390448B" w14:textId="34AD59F1" w:rsidR="008B2888" w:rsidRPr="00387397" w:rsidRDefault="0038489B" w:rsidP="00387397">
      <w:pPr>
        <w:pStyle w:val="NormalWeb"/>
        <w:spacing w:before="0" w:beforeAutospacing="0" w:after="0" w:afterAutospacing="0" w:line="480" w:lineRule="auto"/>
        <w:rPr>
          <w:color w:val="000000" w:themeColor="text1"/>
        </w:rPr>
      </w:pPr>
      <w:r w:rsidRPr="00387397">
        <w:rPr>
          <w:rFonts w:eastAsia="Times New Roman"/>
          <w:color w:val="000000" w:themeColor="text1"/>
        </w:rPr>
        <w:t xml:space="preserve">We </w:t>
      </w:r>
      <w:r w:rsidR="00ED725B" w:rsidRPr="00387397">
        <w:rPr>
          <w:rFonts w:eastAsia="Times New Roman"/>
          <w:color w:val="000000" w:themeColor="text1"/>
        </w:rPr>
        <w:t xml:space="preserve">partially </w:t>
      </w:r>
      <w:r w:rsidR="005F0486" w:rsidRPr="00387397">
        <w:rPr>
          <w:rFonts w:eastAsia="Times New Roman"/>
          <w:color w:val="000000" w:themeColor="text1"/>
        </w:rPr>
        <w:t xml:space="preserve">overcome </w:t>
      </w:r>
      <w:r w:rsidR="00ED725B" w:rsidRPr="00387397">
        <w:rPr>
          <w:rFonts w:eastAsia="Times New Roman"/>
          <w:color w:val="000000" w:themeColor="text1"/>
        </w:rPr>
        <w:t xml:space="preserve">the second </w:t>
      </w:r>
      <w:r w:rsidR="005F0486" w:rsidRPr="00387397">
        <w:rPr>
          <w:rFonts w:eastAsia="Times New Roman"/>
          <w:color w:val="000000" w:themeColor="text1"/>
        </w:rPr>
        <w:t xml:space="preserve">dilemma </w:t>
      </w:r>
      <w:r w:rsidR="000230CA" w:rsidRPr="00387397">
        <w:rPr>
          <w:rFonts w:eastAsia="Times New Roman"/>
          <w:color w:val="000000" w:themeColor="text1"/>
        </w:rPr>
        <w:t>by</w:t>
      </w:r>
      <w:r w:rsidR="001C5A5A" w:rsidRPr="00387397">
        <w:rPr>
          <w:rFonts w:eastAsia="Times New Roman"/>
          <w:color w:val="000000" w:themeColor="text1"/>
        </w:rPr>
        <w:t>, in addition to</w:t>
      </w:r>
      <w:r w:rsidR="00ED725B" w:rsidRPr="00387397">
        <w:rPr>
          <w:rFonts w:eastAsia="Times New Roman"/>
          <w:color w:val="000000" w:themeColor="text1"/>
        </w:rPr>
        <w:t xml:space="preserve"> qualitative</w:t>
      </w:r>
      <w:r w:rsidR="001C5A5A" w:rsidRPr="00387397">
        <w:rPr>
          <w:rFonts w:eastAsia="Times New Roman"/>
          <w:color w:val="000000" w:themeColor="text1"/>
        </w:rPr>
        <w:t xml:space="preserve"> </w:t>
      </w:r>
      <w:r w:rsidR="00ED725B" w:rsidRPr="00387397">
        <w:rPr>
          <w:rFonts w:eastAsia="Times New Roman"/>
          <w:color w:val="000000" w:themeColor="text1"/>
        </w:rPr>
        <w:t>issue-by-issue comparison</w:t>
      </w:r>
      <w:r w:rsidR="00FD5A64" w:rsidRPr="00387397">
        <w:rPr>
          <w:rFonts w:eastAsia="Times New Roman"/>
          <w:color w:val="000000" w:themeColor="text1"/>
        </w:rPr>
        <w:t xml:space="preserve"> of policy settings</w:t>
      </w:r>
      <w:r w:rsidR="00ED725B" w:rsidRPr="00387397">
        <w:rPr>
          <w:rFonts w:eastAsia="Times New Roman"/>
          <w:color w:val="000000" w:themeColor="text1"/>
        </w:rPr>
        <w:t xml:space="preserve">, </w:t>
      </w:r>
      <w:r w:rsidR="000230CA" w:rsidRPr="00387397">
        <w:rPr>
          <w:rFonts w:eastAsia="Times New Roman"/>
          <w:color w:val="000000" w:themeColor="text1"/>
        </w:rPr>
        <w:t xml:space="preserve">using </w:t>
      </w:r>
      <w:r w:rsidRPr="00387397">
        <w:rPr>
          <w:rFonts w:eastAsia="Times New Roman"/>
          <w:color w:val="000000" w:themeColor="text1"/>
        </w:rPr>
        <w:t xml:space="preserve">two measurement </w:t>
      </w:r>
      <w:r w:rsidR="0039606B" w:rsidRPr="00387397">
        <w:rPr>
          <w:rFonts w:eastAsia="Times New Roman"/>
          <w:color w:val="000000" w:themeColor="text1"/>
        </w:rPr>
        <w:t>concepts</w:t>
      </w:r>
      <w:r w:rsidRPr="00387397">
        <w:rPr>
          <w:rFonts w:eastAsia="Times New Roman"/>
          <w:color w:val="000000" w:themeColor="text1"/>
        </w:rPr>
        <w:t xml:space="preserve"> t</w:t>
      </w:r>
      <w:r w:rsidR="00E97E36" w:rsidRPr="00387397">
        <w:rPr>
          <w:rFonts w:eastAsia="Times New Roman"/>
          <w:color w:val="000000" w:themeColor="text1"/>
        </w:rPr>
        <w:t>hat can be applied to all</w:t>
      </w:r>
      <w:r w:rsidR="00102576" w:rsidRPr="00387397">
        <w:rPr>
          <w:rFonts w:eastAsia="Times New Roman"/>
          <w:color w:val="000000" w:themeColor="text1"/>
        </w:rPr>
        <w:t xml:space="preserve"> types of requirements</w:t>
      </w:r>
      <w:r w:rsidR="00FD5A64" w:rsidRPr="00387397">
        <w:rPr>
          <w:rFonts w:eastAsia="Times New Roman"/>
          <w:color w:val="000000" w:themeColor="text1"/>
        </w:rPr>
        <w:t>. Unlike policy settings, scope and prescriptiveness can be aggregated to</w:t>
      </w:r>
      <w:r w:rsidR="00A50229" w:rsidRPr="00387397">
        <w:rPr>
          <w:rFonts w:eastAsia="Times New Roman"/>
          <w:color w:val="000000" w:themeColor="text1"/>
        </w:rPr>
        <w:t xml:space="preserve"> </w:t>
      </w:r>
      <w:r w:rsidR="00F86271" w:rsidRPr="00387397">
        <w:rPr>
          <w:rFonts w:eastAsia="Times New Roman"/>
          <w:color w:val="000000" w:themeColor="text1"/>
        </w:rPr>
        <w:t xml:space="preserve">assess </w:t>
      </w:r>
      <w:r w:rsidRPr="00387397">
        <w:rPr>
          <w:rFonts w:eastAsia="Times New Roman"/>
          <w:color w:val="000000" w:themeColor="text1"/>
        </w:rPr>
        <w:t>general trends.</w:t>
      </w:r>
      <w:r w:rsidR="005D4584" w:rsidRPr="00387397">
        <w:rPr>
          <w:rFonts w:eastAsia="Times New Roman"/>
          <w:color w:val="000000" w:themeColor="text1"/>
        </w:rPr>
        <w:t xml:space="preserve"> </w:t>
      </w:r>
      <w:r w:rsidR="00EA59F6" w:rsidRPr="00387397">
        <w:rPr>
          <w:color w:val="000000" w:themeColor="text1"/>
        </w:rPr>
        <w:t>This strategy</w:t>
      </w:r>
      <w:r w:rsidR="00FD5A64" w:rsidRPr="00387397">
        <w:rPr>
          <w:color w:val="000000" w:themeColor="text1"/>
        </w:rPr>
        <w:t xml:space="preserve"> of parsing out three dimensions of regulatory stringency</w:t>
      </w:r>
      <w:r w:rsidR="00EA59F6" w:rsidRPr="00387397">
        <w:rPr>
          <w:color w:val="000000" w:themeColor="text1"/>
        </w:rPr>
        <w:t xml:space="preserve"> </w:t>
      </w:r>
      <w:r w:rsidR="0099356D" w:rsidRPr="00387397">
        <w:rPr>
          <w:color w:val="000000" w:themeColor="text1"/>
        </w:rPr>
        <w:t>allows</w:t>
      </w:r>
      <w:r w:rsidR="008B2888" w:rsidRPr="00387397">
        <w:rPr>
          <w:color w:val="000000" w:themeColor="text1"/>
        </w:rPr>
        <w:t xml:space="preserve"> many </w:t>
      </w:r>
      <w:r w:rsidR="00572BE5">
        <w:rPr>
          <w:color w:val="000000" w:themeColor="text1"/>
        </w:rPr>
        <w:t xml:space="preserve">of the </w:t>
      </w:r>
      <w:r w:rsidR="008B2888" w:rsidRPr="00387397">
        <w:rPr>
          <w:color w:val="000000" w:themeColor="text1"/>
        </w:rPr>
        <w:t>hypotheses advanced by the private governance literature</w:t>
      </w:r>
      <w:r w:rsidR="00572BE5">
        <w:rPr>
          <w:color w:val="000000" w:themeColor="text1"/>
        </w:rPr>
        <w:t xml:space="preserve"> to be restated</w:t>
      </w:r>
      <w:r w:rsidR="008B2888" w:rsidRPr="00387397">
        <w:rPr>
          <w:color w:val="000000" w:themeColor="text1"/>
        </w:rPr>
        <w:t xml:space="preserve"> in ways that are more conceptually precise and thus more tractable for empirical testing.</w:t>
      </w:r>
    </w:p>
    <w:p w14:paraId="4F5B521A" w14:textId="3084D947" w:rsidR="0099356D" w:rsidRPr="00387397" w:rsidRDefault="0099356D" w:rsidP="00387397">
      <w:pPr>
        <w:spacing w:line="480" w:lineRule="auto"/>
        <w:rPr>
          <w:color w:val="000000" w:themeColor="text1"/>
        </w:rPr>
      </w:pPr>
    </w:p>
    <w:p w14:paraId="7D6983BC" w14:textId="1B10A58C" w:rsidR="0099356D" w:rsidRPr="00387397" w:rsidRDefault="00D255B0" w:rsidP="00387397">
      <w:pPr>
        <w:pStyle w:val="NormalWeb"/>
        <w:spacing w:before="0" w:beforeAutospacing="0" w:after="0" w:afterAutospacing="0" w:line="480" w:lineRule="auto"/>
        <w:rPr>
          <w:b/>
          <w:color w:val="000000" w:themeColor="text1"/>
        </w:rPr>
      </w:pPr>
      <w:r w:rsidRPr="00387397">
        <w:rPr>
          <w:b/>
          <w:color w:val="000000" w:themeColor="text1"/>
        </w:rPr>
        <w:t>2</w:t>
      </w:r>
      <w:r w:rsidR="0099356D" w:rsidRPr="00387397">
        <w:rPr>
          <w:b/>
          <w:color w:val="000000" w:themeColor="text1"/>
        </w:rPr>
        <w:t xml:space="preserve">.3 </w:t>
      </w:r>
      <w:r w:rsidR="00330078" w:rsidRPr="00387397">
        <w:rPr>
          <w:b/>
          <w:color w:val="000000" w:themeColor="text1"/>
        </w:rPr>
        <w:t>Theorizing in terms of scope, prescriptiveness, and policy settings</w:t>
      </w:r>
    </w:p>
    <w:p w14:paraId="3228A048" w14:textId="3A1153DA" w:rsidR="0099356D" w:rsidRPr="00387397" w:rsidRDefault="00D54401" w:rsidP="00387397">
      <w:pPr>
        <w:pStyle w:val="NormalWeb"/>
        <w:spacing w:before="0" w:beforeAutospacing="0" w:after="0" w:afterAutospacing="0" w:line="480" w:lineRule="auto"/>
        <w:rPr>
          <w:color w:val="000000" w:themeColor="text1"/>
        </w:rPr>
      </w:pPr>
      <w:r>
        <w:rPr>
          <w:color w:val="000000" w:themeColor="text1"/>
        </w:rPr>
        <w:t>Distinguishing</w:t>
      </w:r>
      <w:r w:rsidR="0012750D" w:rsidRPr="00387397">
        <w:rPr>
          <w:color w:val="000000" w:themeColor="text1"/>
        </w:rPr>
        <w:t xml:space="preserve"> types of policy change allows more precise and testable hypotheses about </w:t>
      </w:r>
      <w:r>
        <w:rPr>
          <w:color w:val="000000" w:themeColor="text1"/>
        </w:rPr>
        <w:t>the</w:t>
      </w:r>
      <w:r w:rsidR="00572BE5" w:rsidRPr="00387397">
        <w:rPr>
          <w:color w:val="000000" w:themeColor="text1"/>
        </w:rPr>
        <w:t xml:space="preserve"> </w:t>
      </w:r>
      <w:r w:rsidR="0012750D" w:rsidRPr="00387397">
        <w:rPr>
          <w:color w:val="000000" w:themeColor="text1"/>
        </w:rPr>
        <w:t>causes and effects</w:t>
      </w:r>
      <w:r>
        <w:rPr>
          <w:color w:val="000000" w:themeColor="text1"/>
        </w:rPr>
        <w:t xml:space="preserve"> of change</w:t>
      </w:r>
      <w:r w:rsidR="0012750D" w:rsidRPr="00387397">
        <w:rPr>
          <w:color w:val="000000" w:themeColor="text1"/>
        </w:rPr>
        <w:t xml:space="preserve">. </w:t>
      </w:r>
      <w:r w:rsidR="0039606B" w:rsidRPr="00387397">
        <w:rPr>
          <w:color w:val="000000" w:themeColor="text1"/>
        </w:rPr>
        <w:t xml:space="preserve">If different dimensions </w:t>
      </w:r>
      <w:r w:rsidR="007E5A72" w:rsidRPr="00387397">
        <w:rPr>
          <w:color w:val="000000" w:themeColor="text1"/>
        </w:rPr>
        <w:t>of</w:t>
      </w:r>
      <w:r w:rsidR="0039606B" w:rsidRPr="00387397">
        <w:rPr>
          <w:color w:val="000000" w:themeColor="text1"/>
        </w:rPr>
        <w:t xml:space="preserve"> regulatory stringency </w:t>
      </w:r>
      <w:r w:rsidR="0053066D" w:rsidRPr="00387397">
        <w:rPr>
          <w:color w:val="000000" w:themeColor="text1"/>
        </w:rPr>
        <w:t xml:space="preserve">vary </w:t>
      </w:r>
      <w:r w:rsidR="0039606B" w:rsidRPr="00387397">
        <w:rPr>
          <w:color w:val="000000" w:themeColor="text1"/>
        </w:rPr>
        <w:t xml:space="preserve">independently, a </w:t>
      </w:r>
      <w:r w:rsidR="008B2888" w:rsidRPr="00387397">
        <w:rPr>
          <w:color w:val="000000" w:themeColor="text1"/>
        </w:rPr>
        <w:t>vast</w:t>
      </w:r>
      <w:r w:rsidR="0039606B" w:rsidRPr="00387397">
        <w:rPr>
          <w:color w:val="000000" w:themeColor="text1"/>
        </w:rPr>
        <w:t xml:space="preserve"> </w:t>
      </w:r>
      <w:r w:rsidR="008B2888" w:rsidRPr="00387397">
        <w:rPr>
          <w:color w:val="000000" w:themeColor="text1"/>
        </w:rPr>
        <w:t>array</w:t>
      </w:r>
      <w:r w:rsidR="0039606B" w:rsidRPr="00387397">
        <w:rPr>
          <w:color w:val="000000" w:themeColor="text1"/>
        </w:rPr>
        <w:t xml:space="preserve"> of theories that us</w:t>
      </w:r>
      <w:r w:rsidR="00D910B4" w:rsidRPr="00387397">
        <w:rPr>
          <w:color w:val="000000" w:themeColor="text1"/>
        </w:rPr>
        <w:t>e</w:t>
      </w:r>
      <w:r w:rsidR="0039606B" w:rsidRPr="00387397">
        <w:rPr>
          <w:color w:val="000000" w:themeColor="text1"/>
        </w:rPr>
        <w:t xml:space="preserve"> stringency as a</w:t>
      </w:r>
      <w:r w:rsidR="008B2888" w:rsidRPr="00387397">
        <w:rPr>
          <w:color w:val="000000" w:themeColor="text1"/>
        </w:rPr>
        <w:t>n</w:t>
      </w:r>
      <w:r w:rsidR="0039606B" w:rsidRPr="00387397">
        <w:rPr>
          <w:color w:val="000000" w:themeColor="text1"/>
        </w:rPr>
        <w:t xml:space="preserve"> explanatory or dependent variable m</w:t>
      </w:r>
      <w:r w:rsidR="008B2888" w:rsidRPr="00387397">
        <w:rPr>
          <w:color w:val="000000" w:themeColor="text1"/>
        </w:rPr>
        <w:t>u</w:t>
      </w:r>
      <w:r w:rsidR="0039606B" w:rsidRPr="00387397">
        <w:rPr>
          <w:color w:val="000000" w:themeColor="text1"/>
        </w:rPr>
        <w:t xml:space="preserve">st be revised to specify the dimension(s) to which they apply. Revisiting </w:t>
      </w:r>
      <w:r w:rsidR="008B2888" w:rsidRPr="00387397">
        <w:rPr>
          <w:color w:val="000000" w:themeColor="text1"/>
        </w:rPr>
        <w:t xml:space="preserve">theories in </w:t>
      </w:r>
      <w:r w:rsidR="00F43BC1">
        <w:rPr>
          <w:color w:val="000000" w:themeColor="text1"/>
        </w:rPr>
        <w:t>terms of scope, prescriptiveness, and policy settings</w:t>
      </w:r>
      <w:r w:rsidR="008B2888" w:rsidRPr="00387397">
        <w:rPr>
          <w:color w:val="000000" w:themeColor="text1"/>
        </w:rPr>
        <w:t xml:space="preserve"> may </w:t>
      </w:r>
      <w:r w:rsidR="00F43BC1">
        <w:rPr>
          <w:color w:val="000000" w:themeColor="text1"/>
        </w:rPr>
        <w:t>yield</w:t>
      </w:r>
      <w:r w:rsidR="00F43BC1" w:rsidRPr="00387397">
        <w:rPr>
          <w:color w:val="000000" w:themeColor="text1"/>
        </w:rPr>
        <w:t xml:space="preserve"> </w:t>
      </w:r>
      <w:r w:rsidR="008B2888" w:rsidRPr="00387397">
        <w:rPr>
          <w:color w:val="000000" w:themeColor="text1"/>
        </w:rPr>
        <w:t xml:space="preserve">different predictions </w:t>
      </w:r>
      <w:r w:rsidR="00784EB8">
        <w:rPr>
          <w:color w:val="000000" w:themeColor="text1"/>
        </w:rPr>
        <w:t>on</w:t>
      </w:r>
      <w:r w:rsidR="00784EB8" w:rsidRPr="00387397">
        <w:rPr>
          <w:color w:val="000000" w:themeColor="text1"/>
        </w:rPr>
        <w:t xml:space="preserve"> </w:t>
      </w:r>
      <w:r w:rsidR="00572BE5">
        <w:rPr>
          <w:color w:val="000000" w:themeColor="text1"/>
        </w:rPr>
        <w:t>each</w:t>
      </w:r>
      <w:r w:rsidR="00572BE5" w:rsidRPr="00387397">
        <w:rPr>
          <w:color w:val="000000" w:themeColor="text1"/>
        </w:rPr>
        <w:t xml:space="preserve"> </w:t>
      </w:r>
      <w:r w:rsidR="008B2888" w:rsidRPr="00387397">
        <w:rPr>
          <w:color w:val="000000" w:themeColor="text1"/>
        </w:rPr>
        <w:t>dimension.</w:t>
      </w:r>
      <w:r w:rsidR="0039606B" w:rsidRPr="00387397">
        <w:rPr>
          <w:color w:val="000000" w:themeColor="text1"/>
        </w:rPr>
        <w:t xml:space="preserve"> </w:t>
      </w:r>
      <w:r w:rsidR="008B2888" w:rsidRPr="00387397">
        <w:rPr>
          <w:color w:val="000000" w:themeColor="text1"/>
        </w:rPr>
        <w:t>It is beyond the scope of this paper to revisit all hypotheses in this vast literature</w:t>
      </w:r>
      <w:r w:rsidR="00EC15D6" w:rsidRPr="00387397">
        <w:rPr>
          <w:color w:val="000000" w:themeColor="text1"/>
        </w:rPr>
        <w:t xml:space="preserve"> in light of our methodological critique, but, for illustrative purposes, we offer examples of such a restatement with respect to hypotheses rooted in compliance </w:t>
      </w:r>
      <w:r w:rsidR="0012750D" w:rsidRPr="00387397">
        <w:rPr>
          <w:color w:val="000000" w:themeColor="text1"/>
        </w:rPr>
        <w:t xml:space="preserve">cost </w:t>
      </w:r>
      <w:r w:rsidR="00EC15D6" w:rsidRPr="00387397">
        <w:rPr>
          <w:color w:val="000000" w:themeColor="text1"/>
        </w:rPr>
        <w:t xml:space="preserve">and differentiation. </w:t>
      </w:r>
    </w:p>
    <w:p w14:paraId="34DB80FE" w14:textId="77777777" w:rsidR="0099356D" w:rsidRPr="00387397" w:rsidRDefault="0099356D" w:rsidP="00387397">
      <w:pPr>
        <w:pStyle w:val="NormalWeb"/>
        <w:spacing w:before="0" w:beforeAutospacing="0" w:after="0" w:afterAutospacing="0" w:line="480" w:lineRule="auto"/>
        <w:rPr>
          <w:color w:val="000000" w:themeColor="text1"/>
          <w:shd w:val="clear" w:color="auto" w:fill="FFFFFF"/>
        </w:rPr>
      </w:pPr>
    </w:p>
    <w:p w14:paraId="338A2938" w14:textId="2C22B853" w:rsidR="00D255B0" w:rsidRPr="00387397" w:rsidRDefault="00C37BC8" w:rsidP="00387397">
      <w:pPr>
        <w:spacing w:line="480" w:lineRule="auto"/>
        <w:rPr>
          <w:color w:val="000000" w:themeColor="text1"/>
        </w:rPr>
      </w:pPr>
      <w:r w:rsidRPr="00387397">
        <w:rPr>
          <w:b/>
          <w:color w:val="000000" w:themeColor="text1"/>
        </w:rPr>
        <w:t>Compliance costs</w:t>
      </w:r>
      <w:r w:rsidR="005F7DC8">
        <w:rPr>
          <w:b/>
          <w:color w:val="000000" w:themeColor="text1"/>
        </w:rPr>
        <w:t xml:space="preserve"> and competition</w:t>
      </w:r>
      <w:r w:rsidRPr="00387397">
        <w:rPr>
          <w:color w:val="000000" w:themeColor="text1"/>
        </w:rPr>
        <w:t xml:space="preserve">: </w:t>
      </w:r>
      <w:r w:rsidR="0099356D" w:rsidRPr="00387397">
        <w:rPr>
          <w:color w:val="000000" w:themeColor="text1"/>
        </w:rPr>
        <w:t>B</w:t>
      </w:r>
      <w:r w:rsidR="00691C7F" w:rsidRPr="00387397">
        <w:rPr>
          <w:color w:val="000000" w:themeColor="text1"/>
        </w:rPr>
        <w:t>y b</w:t>
      </w:r>
      <w:r w:rsidR="0099356D" w:rsidRPr="00387397">
        <w:rPr>
          <w:color w:val="000000" w:themeColor="text1"/>
        </w:rPr>
        <w:t>reaking down stringency into three distinct dimensions</w:t>
      </w:r>
      <w:r w:rsidR="00691C7F" w:rsidRPr="00387397">
        <w:rPr>
          <w:color w:val="000000" w:themeColor="text1"/>
        </w:rPr>
        <w:t>,</w:t>
      </w:r>
      <w:r w:rsidR="00D969AD" w:rsidRPr="00387397">
        <w:rPr>
          <w:color w:val="000000" w:themeColor="text1"/>
        </w:rPr>
        <w:t xml:space="preserve"> </w:t>
      </w:r>
      <w:r w:rsidR="00784EB8">
        <w:rPr>
          <w:color w:val="000000" w:themeColor="text1"/>
        </w:rPr>
        <w:t xml:space="preserve">we </w:t>
      </w:r>
      <w:r w:rsidR="00F43BC1">
        <w:rPr>
          <w:color w:val="000000" w:themeColor="text1"/>
        </w:rPr>
        <w:t xml:space="preserve">expand on two </w:t>
      </w:r>
      <w:r w:rsidR="00F60E8E">
        <w:rPr>
          <w:color w:val="000000" w:themeColor="text1"/>
        </w:rPr>
        <w:t xml:space="preserve">related </w:t>
      </w:r>
      <w:r w:rsidR="00BB2C6D" w:rsidRPr="00387397">
        <w:rPr>
          <w:color w:val="000000" w:themeColor="text1"/>
        </w:rPr>
        <w:t>proposition</w:t>
      </w:r>
      <w:r w:rsidR="005F7DC8">
        <w:rPr>
          <w:color w:val="000000" w:themeColor="text1"/>
        </w:rPr>
        <w:t>s</w:t>
      </w:r>
      <w:r w:rsidR="00F43BC1">
        <w:rPr>
          <w:color w:val="000000" w:themeColor="text1"/>
        </w:rPr>
        <w:t xml:space="preserve">: (1) </w:t>
      </w:r>
      <w:r w:rsidR="00F60E8E">
        <w:rPr>
          <w:color w:val="000000" w:themeColor="text1"/>
        </w:rPr>
        <w:t xml:space="preserve">that </w:t>
      </w:r>
      <w:r w:rsidR="00923B7F" w:rsidRPr="00387397">
        <w:rPr>
          <w:color w:val="000000" w:themeColor="text1"/>
        </w:rPr>
        <w:t>compliance costs cause competing programs to set different levels of stringency</w:t>
      </w:r>
      <w:r w:rsidR="005756EA">
        <w:rPr>
          <w:color w:val="000000" w:themeColor="text1"/>
        </w:rPr>
        <w:t xml:space="preserve"> in equilibrium </w:t>
      </w:r>
      <w:r w:rsidR="005F7DC8">
        <w:rPr>
          <w:color w:val="000000" w:themeColor="text1"/>
        </w:rPr>
        <w:t>and</w:t>
      </w:r>
      <w:r w:rsidR="00F43BC1">
        <w:rPr>
          <w:color w:val="000000" w:themeColor="text1"/>
        </w:rPr>
        <w:t xml:space="preserve"> (2)</w:t>
      </w:r>
      <w:r w:rsidR="00F60E8E">
        <w:rPr>
          <w:color w:val="000000" w:themeColor="text1"/>
        </w:rPr>
        <w:t xml:space="preserve"> that</w:t>
      </w:r>
      <w:r w:rsidR="00923B7F" w:rsidRPr="00387397">
        <w:rPr>
          <w:color w:val="000000" w:themeColor="text1"/>
        </w:rPr>
        <w:t xml:space="preserve"> programs change in response to changes by their competitor. </w:t>
      </w:r>
      <w:r w:rsidR="00F43BC1" w:rsidRPr="00387397">
        <w:rPr>
          <w:color w:val="000000" w:themeColor="text1"/>
        </w:rPr>
        <w:t xml:space="preserve">Cashore et al. </w:t>
      </w:r>
      <w:r w:rsidR="00F43BC1">
        <w:rPr>
          <w:color w:val="000000" w:themeColor="text1"/>
        </w:rPr>
        <w:t>(</w:t>
      </w:r>
      <w:r w:rsidR="00F43BC1" w:rsidRPr="00387397">
        <w:rPr>
          <w:color w:val="000000" w:themeColor="text1"/>
        </w:rPr>
        <w:t>2004</w:t>
      </w:r>
      <w:r w:rsidR="00F43BC1">
        <w:rPr>
          <w:color w:val="000000" w:themeColor="text1"/>
        </w:rPr>
        <w:t xml:space="preserve">) and </w:t>
      </w:r>
      <w:r w:rsidR="00F43BC1" w:rsidRPr="00387397">
        <w:rPr>
          <w:color w:val="000000" w:themeColor="text1"/>
        </w:rPr>
        <w:t>Fischer &amp; Lyon</w:t>
      </w:r>
      <w:r w:rsidR="00F43BC1">
        <w:rPr>
          <w:color w:val="000000" w:themeColor="text1"/>
        </w:rPr>
        <w:t xml:space="preserve"> (</w:t>
      </w:r>
      <w:r w:rsidR="00F43BC1" w:rsidRPr="00387397">
        <w:rPr>
          <w:color w:val="000000" w:themeColor="text1"/>
        </w:rPr>
        <w:t>2014)</w:t>
      </w:r>
      <w:r w:rsidR="00F43BC1">
        <w:rPr>
          <w:color w:val="000000" w:themeColor="text1"/>
        </w:rPr>
        <w:t xml:space="preserve"> theorize that i</w:t>
      </w:r>
      <w:r w:rsidR="00691C7F" w:rsidRPr="00387397">
        <w:rPr>
          <w:color w:val="000000" w:themeColor="text1"/>
        </w:rPr>
        <w:t xml:space="preserve">ndustry-backed programs set less stringent regulatory requirements than </w:t>
      </w:r>
      <w:r w:rsidR="00D255B0" w:rsidRPr="00387397">
        <w:rPr>
          <w:color w:val="000000" w:themeColor="text1"/>
        </w:rPr>
        <w:t>activist-</w:t>
      </w:r>
      <w:r w:rsidR="00784EB8">
        <w:rPr>
          <w:color w:val="000000" w:themeColor="text1"/>
        </w:rPr>
        <w:lastRenderedPageBreak/>
        <w:t>backed</w:t>
      </w:r>
      <w:r w:rsidR="00784EB8" w:rsidRPr="00387397">
        <w:rPr>
          <w:color w:val="000000" w:themeColor="text1"/>
        </w:rPr>
        <w:t xml:space="preserve"> </w:t>
      </w:r>
      <w:r w:rsidR="00691C7F" w:rsidRPr="00387397">
        <w:rPr>
          <w:color w:val="000000" w:themeColor="text1"/>
        </w:rPr>
        <w:t>programs</w:t>
      </w:r>
      <w:r w:rsidR="00923B7F" w:rsidRPr="00387397">
        <w:rPr>
          <w:color w:val="000000" w:themeColor="text1"/>
        </w:rPr>
        <w:t xml:space="preserve"> because industry-backed programs are less willing to impose costs on firms</w:t>
      </w:r>
      <w:r w:rsidR="00F43BC1">
        <w:rPr>
          <w:color w:val="000000" w:themeColor="text1"/>
        </w:rPr>
        <w:t>.</w:t>
      </w:r>
      <w:r w:rsidR="00691C7F" w:rsidRPr="00387397">
        <w:rPr>
          <w:color w:val="000000" w:themeColor="text1"/>
        </w:rPr>
        <w:t xml:space="preserve"> </w:t>
      </w:r>
      <w:r w:rsidR="00923B7F" w:rsidRPr="00387397">
        <w:rPr>
          <w:color w:val="000000" w:themeColor="text1"/>
        </w:rPr>
        <w:t xml:space="preserve">Yet, </w:t>
      </w:r>
      <w:r w:rsidR="004220AC">
        <w:rPr>
          <w:color w:val="000000" w:themeColor="text1"/>
        </w:rPr>
        <w:t>these studies do not specify</w:t>
      </w:r>
      <w:r w:rsidR="00F43BC1">
        <w:rPr>
          <w:color w:val="000000" w:themeColor="text1"/>
        </w:rPr>
        <w:t xml:space="preserve"> </w:t>
      </w:r>
      <w:r w:rsidR="00805F90" w:rsidRPr="00387397">
        <w:rPr>
          <w:color w:val="000000" w:themeColor="text1"/>
        </w:rPr>
        <w:t>which dimensions of stringency ought to be affected by compliance costs</w:t>
      </w:r>
      <w:r w:rsidR="004220AC">
        <w:rPr>
          <w:color w:val="000000" w:themeColor="text1"/>
        </w:rPr>
        <w:t>.</w:t>
      </w:r>
      <w:r w:rsidR="00BF2CF0" w:rsidRPr="00387397">
        <w:rPr>
          <w:color w:val="000000" w:themeColor="text1"/>
        </w:rPr>
        <w:t xml:space="preserve"> </w:t>
      </w:r>
      <w:r w:rsidR="004220AC">
        <w:rPr>
          <w:color w:val="000000" w:themeColor="text1"/>
        </w:rPr>
        <w:t xml:space="preserve">Do </w:t>
      </w:r>
      <w:r w:rsidR="00805F90" w:rsidRPr="00387397">
        <w:rPr>
          <w:color w:val="000000" w:themeColor="text1"/>
        </w:rPr>
        <w:t>incentives rooted</w:t>
      </w:r>
      <w:r w:rsidR="00D910B4" w:rsidRPr="00387397">
        <w:rPr>
          <w:color w:val="000000" w:themeColor="text1"/>
        </w:rPr>
        <w:t xml:space="preserve"> in</w:t>
      </w:r>
      <w:r w:rsidR="00805F90" w:rsidRPr="00387397">
        <w:rPr>
          <w:color w:val="000000" w:themeColor="text1"/>
        </w:rPr>
        <w:t xml:space="preserve"> compliance cost affect each dimension in the same </w:t>
      </w:r>
      <w:r w:rsidR="005756EA">
        <w:rPr>
          <w:color w:val="000000" w:themeColor="text1"/>
        </w:rPr>
        <w:t>way</w:t>
      </w:r>
      <w:r w:rsidR="004220AC">
        <w:rPr>
          <w:color w:val="000000" w:themeColor="text1"/>
        </w:rPr>
        <w:t>?</w:t>
      </w:r>
      <w:r w:rsidR="00F60E8E">
        <w:rPr>
          <w:color w:val="000000" w:themeColor="text1"/>
        </w:rPr>
        <w:t xml:space="preserve"> Any theory relating stringency and compliance costs requires a precise definition of stringency.</w:t>
      </w:r>
      <w:r w:rsidR="00BF2CF0" w:rsidRPr="00387397">
        <w:rPr>
          <w:color w:val="000000" w:themeColor="text1"/>
        </w:rPr>
        <w:t xml:space="preserve"> Likewise</w:t>
      </w:r>
      <w:r w:rsidR="00AB330D" w:rsidRPr="00387397">
        <w:rPr>
          <w:color w:val="000000" w:themeColor="text1"/>
        </w:rPr>
        <w:t>,</w:t>
      </w:r>
      <w:r w:rsidR="00BF2CF0" w:rsidRPr="00387397">
        <w:rPr>
          <w:color w:val="000000" w:themeColor="text1"/>
        </w:rPr>
        <w:t xml:space="preserve"> we can </w:t>
      </w:r>
      <w:r w:rsidR="00805F90" w:rsidRPr="00387397">
        <w:rPr>
          <w:color w:val="000000" w:themeColor="text1"/>
        </w:rPr>
        <w:t>expand upon the</w:t>
      </w:r>
      <w:r w:rsidR="00AE3733" w:rsidRPr="00387397">
        <w:rPr>
          <w:color w:val="000000" w:themeColor="text1"/>
        </w:rPr>
        <w:t xml:space="preserve"> </w:t>
      </w:r>
      <w:r w:rsidR="00F60E8E">
        <w:rPr>
          <w:color w:val="000000" w:themeColor="text1"/>
        </w:rPr>
        <w:t xml:space="preserve">proposition </w:t>
      </w:r>
      <w:r w:rsidR="00AE3733" w:rsidRPr="00387397">
        <w:rPr>
          <w:color w:val="000000" w:themeColor="text1"/>
        </w:rPr>
        <w:t>that, when private authorities compete</w:t>
      </w:r>
      <w:r w:rsidR="005756EA">
        <w:rPr>
          <w:color w:val="000000" w:themeColor="text1"/>
        </w:rPr>
        <w:t xml:space="preserve"> for market share</w:t>
      </w:r>
      <w:r w:rsidR="00AE3733" w:rsidRPr="00387397">
        <w:rPr>
          <w:color w:val="000000" w:themeColor="text1"/>
        </w:rPr>
        <w:t xml:space="preserve">, if one changes its </w:t>
      </w:r>
      <w:r w:rsidR="004220AC">
        <w:rPr>
          <w:color w:val="000000" w:themeColor="text1"/>
        </w:rPr>
        <w:t>requirements</w:t>
      </w:r>
      <w:r w:rsidR="00AE3733" w:rsidRPr="00387397">
        <w:rPr>
          <w:color w:val="000000" w:themeColor="text1"/>
        </w:rPr>
        <w:t xml:space="preserve">, the other </w:t>
      </w:r>
      <w:r w:rsidR="005756EA">
        <w:rPr>
          <w:color w:val="000000" w:themeColor="text1"/>
        </w:rPr>
        <w:t>will change</w:t>
      </w:r>
      <w:r w:rsidR="005756EA" w:rsidRPr="00387397">
        <w:rPr>
          <w:color w:val="000000" w:themeColor="text1"/>
        </w:rPr>
        <w:t xml:space="preserve"> </w:t>
      </w:r>
      <w:r w:rsidR="00AE3733" w:rsidRPr="00387397">
        <w:rPr>
          <w:color w:val="000000" w:themeColor="text1"/>
        </w:rPr>
        <w:t xml:space="preserve">in a similar direction (Fischer &amp; Lyon, 2014; Smith &amp; </w:t>
      </w:r>
      <w:proofErr w:type="spellStart"/>
      <w:r w:rsidR="00AE3733" w:rsidRPr="00387397">
        <w:rPr>
          <w:color w:val="000000" w:themeColor="text1"/>
        </w:rPr>
        <w:t>Fischlein</w:t>
      </w:r>
      <w:proofErr w:type="spellEnd"/>
      <w:r w:rsidR="00AE3733" w:rsidRPr="00387397">
        <w:rPr>
          <w:color w:val="000000" w:themeColor="text1"/>
        </w:rPr>
        <w:t xml:space="preserve"> 2010). </w:t>
      </w:r>
      <w:r w:rsidR="004220AC" w:rsidRPr="00387397">
        <w:rPr>
          <w:color w:val="000000" w:themeColor="text1"/>
        </w:rPr>
        <w:t xml:space="preserve">Are competing programs more responsive to changes in the scope, prescriptiveness, or </w:t>
      </w:r>
      <w:r w:rsidR="004220AC">
        <w:rPr>
          <w:color w:val="000000" w:themeColor="text1"/>
        </w:rPr>
        <w:t>policy settings</w:t>
      </w:r>
      <w:r w:rsidR="004220AC" w:rsidRPr="00387397">
        <w:rPr>
          <w:color w:val="000000" w:themeColor="text1"/>
        </w:rPr>
        <w:t xml:space="preserve"> of competing standards? </w:t>
      </w:r>
      <w:r w:rsidR="00AE3733" w:rsidRPr="00387397">
        <w:rPr>
          <w:color w:val="000000" w:themeColor="text1"/>
        </w:rPr>
        <w:t>Disentangling scope, prescriptiveness, and policy settings suggests</w:t>
      </w:r>
      <w:r w:rsidR="004220AC">
        <w:rPr>
          <w:color w:val="000000" w:themeColor="text1"/>
        </w:rPr>
        <w:t xml:space="preserve"> more precise</w:t>
      </w:r>
      <w:r w:rsidR="00AE3733" w:rsidRPr="00387397">
        <w:rPr>
          <w:color w:val="000000" w:themeColor="text1"/>
        </w:rPr>
        <w:t xml:space="preserve"> </w:t>
      </w:r>
      <w:r w:rsidR="00923B7F" w:rsidRPr="00387397">
        <w:rPr>
          <w:color w:val="000000" w:themeColor="text1"/>
        </w:rPr>
        <w:t>hypotheses</w:t>
      </w:r>
      <w:r w:rsidR="00AE3733" w:rsidRPr="00387397">
        <w:rPr>
          <w:color w:val="000000" w:themeColor="text1"/>
        </w:rPr>
        <w:t xml:space="preserve"> to assess</w:t>
      </w:r>
      <w:r w:rsidR="00F60E8E">
        <w:rPr>
          <w:color w:val="000000" w:themeColor="text1"/>
        </w:rPr>
        <w:t xml:space="preserve"> such</w:t>
      </w:r>
      <w:r w:rsidR="004220AC">
        <w:rPr>
          <w:color w:val="000000" w:themeColor="text1"/>
        </w:rPr>
        <w:t xml:space="preserve"> </w:t>
      </w:r>
      <w:r w:rsidR="004220AC" w:rsidRPr="00387397">
        <w:rPr>
          <w:color w:val="000000" w:themeColor="text1"/>
        </w:rPr>
        <w:t xml:space="preserve">theories </w:t>
      </w:r>
      <w:r w:rsidR="004220AC">
        <w:rPr>
          <w:color w:val="000000" w:themeColor="text1"/>
        </w:rPr>
        <w:t>rooted in</w:t>
      </w:r>
      <w:r w:rsidR="004220AC" w:rsidRPr="00387397">
        <w:rPr>
          <w:color w:val="000000" w:themeColor="text1"/>
        </w:rPr>
        <w:t xml:space="preserve"> compliance</w:t>
      </w:r>
      <w:r w:rsidR="004220AC">
        <w:rPr>
          <w:color w:val="000000" w:themeColor="text1"/>
        </w:rPr>
        <w:t xml:space="preserve"> cost</w:t>
      </w:r>
      <w:r w:rsidR="004220AC" w:rsidRPr="00387397">
        <w:rPr>
          <w:color w:val="000000" w:themeColor="text1"/>
        </w:rPr>
        <w:t xml:space="preserve"> and competition</w:t>
      </w:r>
      <w:r w:rsidR="00AE3733" w:rsidRPr="00387397">
        <w:rPr>
          <w:color w:val="000000" w:themeColor="text1"/>
        </w:rPr>
        <w:t xml:space="preserve">. </w:t>
      </w:r>
      <w:r w:rsidR="00BF2CF0" w:rsidRPr="00387397">
        <w:rPr>
          <w:color w:val="000000" w:themeColor="text1"/>
        </w:rPr>
        <w:t>For example</w:t>
      </w:r>
      <w:r w:rsidR="004220AC">
        <w:rPr>
          <w:color w:val="000000" w:themeColor="text1"/>
        </w:rPr>
        <w:t>:</w:t>
      </w:r>
    </w:p>
    <w:p w14:paraId="6DBAA31A" w14:textId="77777777" w:rsidR="00387397" w:rsidRDefault="00387397" w:rsidP="00387397">
      <w:pPr>
        <w:spacing w:line="480" w:lineRule="auto"/>
        <w:rPr>
          <w:b/>
          <w:color w:val="000000" w:themeColor="text1"/>
        </w:rPr>
      </w:pPr>
    </w:p>
    <w:p w14:paraId="3F8BF1E8" w14:textId="03FA085A" w:rsidR="00AE3733" w:rsidRPr="00387397" w:rsidRDefault="00C37BC8" w:rsidP="00387397">
      <w:pPr>
        <w:spacing w:line="480" w:lineRule="auto"/>
        <w:rPr>
          <w:b/>
          <w:color w:val="000000" w:themeColor="text1"/>
        </w:rPr>
      </w:pPr>
      <w:r w:rsidRPr="00387397">
        <w:rPr>
          <w:b/>
          <w:color w:val="000000" w:themeColor="text1"/>
        </w:rPr>
        <w:t>Re</w:t>
      </w:r>
      <w:r w:rsidR="00BF2CF0" w:rsidRPr="00387397">
        <w:rPr>
          <w:b/>
          <w:color w:val="000000" w:themeColor="text1"/>
        </w:rPr>
        <w:t xml:space="preserve">vised </w:t>
      </w:r>
      <w:r w:rsidRPr="00387397">
        <w:rPr>
          <w:b/>
          <w:color w:val="000000" w:themeColor="text1"/>
        </w:rPr>
        <w:t>c</w:t>
      </w:r>
      <w:r w:rsidR="00AE3733" w:rsidRPr="00387397">
        <w:rPr>
          <w:b/>
          <w:color w:val="000000" w:themeColor="text1"/>
        </w:rPr>
        <w:t>ompliance cost h</w:t>
      </w:r>
      <w:r w:rsidR="0099356D" w:rsidRPr="00387397">
        <w:rPr>
          <w:b/>
          <w:color w:val="000000" w:themeColor="text1"/>
        </w:rPr>
        <w:t>ypothes</w:t>
      </w:r>
      <w:r w:rsidR="00AE3733" w:rsidRPr="00387397">
        <w:rPr>
          <w:b/>
          <w:color w:val="000000" w:themeColor="text1"/>
        </w:rPr>
        <w:t xml:space="preserve">es: </w:t>
      </w:r>
      <w:r w:rsidR="0099356D" w:rsidRPr="00387397">
        <w:rPr>
          <w:color w:val="000000" w:themeColor="text1"/>
        </w:rPr>
        <w:t xml:space="preserve">If </w:t>
      </w:r>
      <w:r w:rsidR="00AE3733" w:rsidRPr="00387397">
        <w:rPr>
          <w:color w:val="000000" w:themeColor="text1"/>
        </w:rPr>
        <w:t>broadening</w:t>
      </w:r>
      <w:r w:rsidR="0099356D" w:rsidRPr="00387397">
        <w:rPr>
          <w:color w:val="000000" w:themeColor="text1"/>
        </w:rPr>
        <w:t xml:space="preserve"> scope is low-cost</w:t>
      </w:r>
      <w:r w:rsidR="00810524" w:rsidRPr="00387397">
        <w:rPr>
          <w:color w:val="000000" w:themeColor="text1"/>
        </w:rPr>
        <w:t xml:space="preserve"> for firms</w:t>
      </w:r>
      <w:r w:rsidR="0099356D" w:rsidRPr="00387397">
        <w:rPr>
          <w:color w:val="000000" w:themeColor="text1"/>
        </w:rPr>
        <w:t xml:space="preserve"> but increasing prescriptiveness </w:t>
      </w:r>
      <w:r w:rsidR="000C28CD" w:rsidRPr="00387397">
        <w:rPr>
          <w:color w:val="000000" w:themeColor="text1"/>
        </w:rPr>
        <w:t xml:space="preserve">and performance levels </w:t>
      </w:r>
      <w:r w:rsidR="00810524" w:rsidRPr="00387397">
        <w:rPr>
          <w:color w:val="000000" w:themeColor="text1"/>
        </w:rPr>
        <w:t xml:space="preserve">are </w:t>
      </w:r>
      <w:r w:rsidR="0099356D" w:rsidRPr="00387397">
        <w:rPr>
          <w:color w:val="000000" w:themeColor="text1"/>
        </w:rPr>
        <w:t>high-cost</w:t>
      </w:r>
      <w:r w:rsidR="00D910B4" w:rsidRPr="00387397">
        <w:rPr>
          <w:color w:val="000000" w:themeColor="text1"/>
        </w:rPr>
        <w:t>,</w:t>
      </w:r>
    </w:p>
    <w:p w14:paraId="0A46D2DC" w14:textId="46848CB4" w:rsidR="00AE3733"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.1</w:t>
      </w:r>
      <w:r w:rsidRPr="00387397">
        <w:rPr>
          <w:b/>
          <w:color w:val="000000" w:themeColor="text1"/>
        </w:rPr>
        <w:t>:</w:t>
      </w:r>
      <w:r w:rsidRPr="00387397">
        <w:rPr>
          <w:color w:val="000000" w:themeColor="text1"/>
        </w:rPr>
        <w:t xml:space="preserve"> An industry-backed regulation will be more similar to an activist-backed regulation in scope than in prescriptiveness or performance levels.</w:t>
      </w:r>
    </w:p>
    <w:p w14:paraId="2AE7DF61" w14:textId="66195721" w:rsidR="00D969AD" w:rsidRPr="00387397" w:rsidRDefault="00AE3733" w:rsidP="00387397">
      <w:pPr>
        <w:spacing w:line="480" w:lineRule="auto"/>
        <w:rPr>
          <w:color w:val="000000" w:themeColor="text1"/>
        </w:rPr>
      </w:pPr>
      <w:r w:rsidRPr="00387397">
        <w:rPr>
          <w:b/>
          <w:color w:val="000000" w:themeColor="text1"/>
        </w:rPr>
        <w:t>H1</w:t>
      </w:r>
      <w:r w:rsidR="00C37BC8" w:rsidRPr="00387397">
        <w:rPr>
          <w:b/>
          <w:color w:val="000000" w:themeColor="text1"/>
        </w:rPr>
        <w:t>.2</w:t>
      </w:r>
      <w:r w:rsidRPr="00387397">
        <w:rPr>
          <w:b/>
          <w:color w:val="000000" w:themeColor="text1"/>
        </w:rPr>
        <w:t>:</w:t>
      </w:r>
      <w:r w:rsidRPr="00387397">
        <w:rPr>
          <w:color w:val="000000" w:themeColor="text1"/>
        </w:rPr>
        <w:t xml:space="preserve"> A</w:t>
      </w:r>
      <w:r w:rsidR="0099356D" w:rsidRPr="00387397">
        <w:rPr>
          <w:color w:val="000000" w:themeColor="text1"/>
        </w:rPr>
        <w:t>n industry-</w:t>
      </w:r>
      <w:r w:rsidRPr="00387397">
        <w:rPr>
          <w:color w:val="000000" w:themeColor="text1"/>
        </w:rPr>
        <w:t>backed</w:t>
      </w:r>
      <w:r w:rsidR="0099356D" w:rsidRPr="00387397">
        <w:rPr>
          <w:color w:val="000000" w:themeColor="text1"/>
        </w:rPr>
        <w:t xml:space="preserve"> </w:t>
      </w:r>
      <w:r w:rsidRPr="00387397">
        <w:rPr>
          <w:color w:val="000000" w:themeColor="text1"/>
        </w:rPr>
        <w:t>regulation</w:t>
      </w:r>
      <w:r w:rsidR="0099356D" w:rsidRPr="00387397">
        <w:rPr>
          <w:color w:val="000000" w:themeColor="text1"/>
        </w:rPr>
        <w:t xml:space="preserve"> will be more likely to</w:t>
      </w:r>
      <w:r w:rsidR="002E263A">
        <w:rPr>
          <w:color w:val="000000" w:themeColor="text1"/>
        </w:rPr>
        <w:t xml:space="preserve"> respond to changes in an activist backed regulation by</w:t>
      </w:r>
      <w:r w:rsidR="0099356D" w:rsidRPr="00387397">
        <w:rPr>
          <w:color w:val="000000" w:themeColor="text1"/>
        </w:rPr>
        <w:t xml:space="preserve"> converge</w:t>
      </w:r>
      <w:r w:rsidR="005756EA">
        <w:rPr>
          <w:color w:val="000000" w:themeColor="text1"/>
        </w:rPr>
        <w:t xml:space="preserve"> </w:t>
      </w:r>
      <w:r w:rsidRPr="00387397">
        <w:rPr>
          <w:color w:val="000000" w:themeColor="text1"/>
        </w:rPr>
        <w:t>in</w:t>
      </w:r>
      <w:r w:rsidR="0099356D" w:rsidRPr="00387397">
        <w:rPr>
          <w:color w:val="000000" w:themeColor="text1"/>
        </w:rPr>
        <w:t xml:space="preserve"> scope than </w:t>
      </w:r>
      <w:r w:rsidRPr="00387397">
        <w:rPr>
          <w:color w:val="000000" w:themeColor="text1"/>
        </w:rPr>
        <w:t>in</w:t>
      </w:r>
      <w:r w:rsidR="0099356D" w:rsidRPr="00387397">
        <w:rPr>
          <w:color w:val="000000" w:themeColor="text1"/>
        </w:rPr>
        <w:t xml:space="preserve"> prescriptiveness</w:t>
      </w:r>
      <w:r w:rsidR="000C28CD" w:rsidRPr="00387397">
        <w:rPr>
          <w:color w:val="000000" w:themeColor="text1"/>
        </w:rPr>
        <w:t xml:space="preserve"> or performance levels</w:t>
      </w:r>
      <w:r w:rsidR="0099356D" w:rsidRPr="00387397">
        <w:rPr>
          <w:color w:val="000000" w:themeColor="text1"/>
        </w:rPr>
        <w:t>.</w:t>
      </w:r>
    </w:p>
    <w:p w14:paraId="149E0E03" w14:textId="77777777" w:rsidR="0099356D" w:rsidRPr="00387397" w:rsidRDefault="0099356D" w:rsidP="00387397">
      <w:pPr>
        <w:spacing w:line="480" w:lineRule="auto"/>
        <w:rPr>
          <w:color w:val="000000" w:themeColor="text1"/>
        </w:rPr>
      </w:pPr>
    </w:p>
    <w:p w14:paraId="0E8C365A" w14:textId="4B0602BF" w:rsidR="0099356D" w:rsidRDefault="00C37BC8" w:rsidP="00387397">
      <w:pPr>
        <w:spacing w:line="480" w:lineRule="auto"/>
        <w:rPr>
          <w:color w:val="000000" w:themeColor="text1"/>
        </w:rPr>
      </w:pPr>
      <w:r w:rsidRPr="00387397">
        <w:rPr>
          <w:b/>
          <w:color w:val="000000" w:themeColor="text1"/>
        </w:rPr>
        <w:t>Differentiation:</w:t>
      </w:r>
      <w:r w:rsidRPr="00387397">
        <w:rPr>
          <w:color w:val="000000" w:themeColor="text1"/>
        </w:rPr>
        <w:t xml:space="preserve"> </w:t>
      </w:r>
      <w:r w:rsidR="0099356D" w:rsidRPr="00387397">
        <w:rPr>
          <w:color w:val="000000" w:themeColor="text1"/>
        </w:rPr>
        <w:t xml:space="preserve">Another core theoretical </w:t>
      </w:r>
      <w:r w:rsidR="00F60E8E">
        <w:rPr>
          <w:color w:val="000000" w:themeColor="text1"/>
        </w:rPr>
        <w:t>claim</w:t>
      </w:r>
      <w:r w:rsidR="00F60E8E" w:rsidRPr="00387397">
        <w:rPr>
          <w:color w:val="000000" w:themeColor="text1"/>
        </w:rPr>
        <w:t xml:space="preserve"> </w:t>
      </w:r>
      <w:r w:rsidR="0099356D" w:rsidRPr="00387397">
        <w:rPr>
          <w:color w:val="000000" w:themeColor="text1"/>
        </w:rPr>
        <w:t xml:space="preserve">is that different coalitions will establish qualitatively different </w:t>
      </w:r>
      <w:r w:rsidR="00810524" w:rsidRPr="00387397">
        <w:rPr>
          <w:color w:val="000000" w:themeColor="text1"/>
        </w:rPr>
        <w:t>policies</w:t>
      </w:r>
      <w:r w:rsidR="0099356D" w:rsidRPr="00387397">
        <w:rPr>
          <w:color w:val="000000" w:themeColor="text1"/>
        </w:rPr>
        <w:t xml:space="preserve"> </w:t>
      </w:r>
      <w:r w:rsidR="0099356D" w:rsidRPr="00387397">
        <w:rPr>
          <w:color w:val="000000" w:themeColor="text1"/>
        </w:rPr>
        <w:fldChar w:fldCharType="begin" w:fldLock="1"/>
      </w:r>
      <w:r w:rsidR="0099356D" w:rsidRPr="00387397">
        <w:rPr>
          <w:color w:val="000000" w:themeColor="text1"/>
        </w:rPr>
        <w:instrText>ADDIN CSL_CITATION { "citationItems" : [ { "id" : "ITEM-1", "itemData" : { "DOI" : "10.1177/0170840612443626", "ISSN" : "0170-8406", "abstract" : "Standards are receiving increasing attention, especially at the transnational level where standardization aims at coherence and social ordering beyond the nation-state. However, many attempts to bring about uniformity via formalized standards fail. To understand better how such rules successfully span national and organizational boundaries over time, we compare two cases of standardization in international business. Both Windows desktop software and International Accounting Standards demonstrate the need for a process perspective to understand and explain social ordering through standards. Long-lasting standardization processes require conceptualizing how different sequences of transnational standardization relate to each other. We find that at the core of such recursive cycles is the interplay of input and output legitimacy.", "author" : [ { "dropping-particle" : "", "family" : "Botzem", "given" : "Sebastian", "non-dropping-particle" : "", "parse-names" : false, "suffix" : "" }, { "dropping-particle" : "", "family" : "Dobusch", "given" : "Leonhard", "non-dropping-particle" : "", "parse-names" : false, "suffix" : "" } ], "container-title" : "Organization Studies", "id" : "ITEM-1", "issue" : "5-6", "issued" : { "date-parts" : [ [ "2012", "5", "22" ] ] }, "page" : "737-762", "publisher" : "SAGE PublicationsSage UK: London, England", "title" : "Standardization Cycles: A Process Perspective on the Formation and Diffusion of Transnational Standards", "type" : "article-journal", "volume" : "33" }, "uris" : [ "http://www.mendeley.com/documents/?uuid=b8d4b1cd-b7fc-3d46-a27e-0f948268f061" ] } ], "mendeley" : { "formattedCitation" : "(Botzem &amp; Dobusch, 2012)", "plainTextFormattedCitation" : "(Botzem &amp; Dobusch, 2012)", "previouslyFormattedCitation" : "(Botzem &amp; Dobusch, 2012)" }, "properties" : {  }, "schema" : "https://github.com/citation-style-language/schema/raw/master/csl-citation.json" }</w:instrText>
      </w:r>
      <w:r w:rsidR="0099356D" w:rsidRPr="00387397">
        <w:rPr>
          <w:color w:val="000000" w:themeColor="text1"/>
        </w:rPr>
        <w:fldChar w:fldCharType="separate"/>
      </w:r>
      <w:r w:rsidR="0099356D" w:rsidRPr="00387397">
        <w:rPr>
          <w:noProof/>
          <w:color w:val="000000" w:themeColor="text1"/>
        </w:rPr>
        <w:t>(Botzem &amp; Dobusch, 2012;</w:t>
      </w:r>
      <w:r w:rsidR="0099356D" w:rsidRPr="00387397">
        <w:rPr>
          <w:color w:val="000000" w:themeColor="text1"/>
        </w:rPr>
        <w:t xml:space="preserve"> Hsueh and Prakash, 2012</w:t>
      </w:r>
      <w:r w:rsidR="0099356D" w:rsidRPr="00387397">
        <w:rPr>
          <w:noProof/>
          <w:color w:val="000000" w:themeColor="text1"/>
        </w:rPr>
        <w:t>)</w:t>
      </w:r>
      <w:r w:rsidR="0099356D" w:rsidRPr="00387397">
        <w:rPr>
          <w:color w:val="000000" w:themeColor="text1"/>
        </w:rPr>
        <w:fldChar w:fldCharType="end"/>
      </w:r>
      <w:r w:rsidR="0099356D" w:rsidRPr="00387397">
        <w:rPr>
          <w:color w:val="000000" w:themeColor="text1"/>
        </w:rPr>
        <w:t xml:space="preserve">. </w:t>
      </w:r>
      <w:r w:rsidR="00810524" w:rsidRPr="00387397">
        <w:rPr>
          <w:color w:val="000000" w:themeColor="text1"/>
        </w:rPr>
        <w:t>Focusing on</w:t>
      </w:r>
      <w:r w:rsidR="0099356D" w:rsidRPr="00387397">
        <w:rPr>
          <w:color w:val="000000" w:themeColor="text1"/>
        </w:rPr>
        <w:t xml:space="preserve"> a comprehensive rather than a l</w:t>
      </w:r>
      <w:r w:rsidR="00810524" w:rsidRPr="00387397">
        <w:rPr>
          <w:color w:val="000000" w:themeColor="text1"/>
        </w:rPr>
        <w:t xml:space="preserve">imited set of issues suggests </w:t>
      </w:r>
      <w:r w:rsidR="0099356D" w:rsidRPr="00387397">
        <w:rPr>
          <w:color w:val="000000" w:themeColor="text1"/>
        </w:rPr>
        <w:t>new version</w:t>
      </w:r>
      <w:r w:rsidR="00810524" w:rsidRPr="00387397">
        <w:rPr>
          <w:color w:val="000000" w:themeColor="text1"/>
        </w:rPr>
        <w:t>s</w:t>
      </w:r>
      <w:r w:rsidR="0099356D" w:rsidRPr="00387397">
        <w:rPr>
          <w:color w:val="000000" w:themeColor="text1"/>
        </w:rPr>
        <w:t xml:space="preserve"> of this question: On which types of issues will an activist-backed </w:t>
      </w:r>
      <w:r w:rsidR="00D910B4" w:rsidRPr="00387397">
        <w:rPr>
          <w:color w:val="000000" w:themeColor="text1"/>
        </w:rPr>
        <w:t xml:space="preserve">regulation </w:t>
      </w:r>
      <w:r w:rsidR="0099356D" w:rsidRPr="00387397">
        <w:rPr>
          <w:color w:val="000000" w:themeColor="text1"/>
        </w:rPr>
        <w:t>be more stringent than an industry-</w:t>
      </w:r>
      <w:r w:rsidR="0099356D" w:rsidRPr="00387397">
        <w:rPr>
          <w:color w:val="000000" w:themeColor="text1"/>
        </w:rPr>
        <w:lastRenderedPageBreak/>
        <w:t xml:space="preserve">backed </w:t>
      </w:r>
      <w:r w:rsidR="00D910B4" w:rsidRPr="00387397">
        <w:rPr>
          <w:color w:val="000000" w:themeColor="text1"/>
        </w:rPr>
        <w:t>regulation</w:t>
      </w:r>
      <w:r w:rsidR="0099356D" w:rsidRPr="00387397">
        <w:rPr>
          <w:color w:val="000000" w:themeColor="text1"/>
        </w:rPr>
        <w:t xml:space="preserve">? On which types of issues will an industry-backed </w:t>
      </w:r>
      <w:r w:rsidR="00D910B4" w:rsidRPr="00387397">
        <w:rPr>
          <w:color w:val="000000" w:themeColor="text1"/>
        </w:rPr>
        <w:t xml:space="preserve">regulation </w:t>
      </w:r>
      <w:r w:rsidR="0099356D" w:rsidRPr="00387397">
        <w:rPr>
          <w:color w:val="000000" w:themeColor="text1"/>
        </w:rPr>
        <w:t xml:space="preserve">be more stringent than an activist-backed </w:t>
      </w:r>
      <w:r w:rsidR="00D910B4" w:rsidRPr="00387397">
        <w:rPr>
          <w:color w:val="000000" w:themeColor="text1"/>
        </w:rPr>
        <w:t>regulation</w:t>
      </w:r>
      <w:r w:rsidR="0099356D" w:rsidRPr="00387397">
        <w:rPr>
          <w:color w:val="000000" w:themeColor="text1"/>
        </w:rPr>
        <w:t>?</w:t>
      </w:r>
    </w:p>
    <w:p w14:paraId="4BB44E40" w14:textId="77777777" w:rsidR="0070156E" w:rsidRDefault="0070156E" w:rsidP="00387397">
      <w:pPr>
        <w:spacing w:line="480" w:lineRule="auto"/>
        <w:rPr>
          <w:color w:val="000000" w:themeColor="text1"/>
        </w:rPr>
      </w:pPr>
    </w:p>
    <w:p w14:paraId="16CD5310" w14:textId="0AD3AB54" w:rsidR="008B6C5D" w:rsidRDefault="0070156E" w:rsidP="00387397">
      <w:pPr>
        <w:spacing w:line="480" w:lineRule="auto"/>
        <w:rPr>
          <w:color w:val="000000" w:themeColor="text1"/>
        </w:rPr>
      </w:pPr>
      <w:r>
        <w:rPr>
          <w:color w:val="000000" w:themeColor="text1"/>
        </w:rPr>
        <w:t>We suggest that</w:t>
      </w:r>
      <w:r w:rsidR="00F60E8E">
        <w:rPr>
          <w:color w:val="000000" w:themeColor="text1"/>
        </w:rPr>
        <w:t xml:space="preserve"> the</w:t>
      </w:r>
      <w:r>
        <w:rPr>
          <w:color w:val="000000" w:themeColor="text1"/>
        </w:rPr>
        <w:t xml:space="preserve"> relative stringency </w:t>
      </w:r>
      <w:r w:rsidR="00F60E8E">
        <w:rPr>
          <w:color w:val="000000" w:themeColor="text1"/>
        </w:rPr>
        <w:t xml:space="preserve">of an industry-backed program </w:t>
      </w:r>
      <w:r>
        <w:rPr>
          <w:color w:val="000000" w:themeColor="text1"/>
        </w:rPr>
        <w:t xml:space="preserve">on a given issue depends on whether </w:t>
      </w:r>
      <w:r w:rsidR="005F7DC8">
        <w:rPr>
          <w:color w:val="000000" w:themeColor="text1"/>
        </w:rPr>
        <w:t>it</w:t>
      </w:r>
      <w:r>
        <w:rPr>
          <w:color w:val="000000" w:themeColor="text1"/>
        </w:rPr>
        <w:t xml:space="preserve"> result</w:t>
      </w:r>
      <w:r w:rsidR="005F7DC8">
        <w:rPr>
          <w:color w:val="000000" w:themeColor="text1"/>
        </w:rPr>
        <w:t>s</w:t>
      </w:r>
      <w:r>
        <w:rPr>
          <w:color w:val="000000" w:themeColor="text1"/>
        </w:rPr>
        <w:t xml:space="preserve"> in net costs or </w:t>
      </w:r>
      <w:r w:rsidR="005F7DC8">
        <w:rPr>
          <w:color w:val="000000" w:themeColor="text1"/>
        </w:rPr>
        <w:t xml:space="preserve">net </w:t>
      </w:r>
      <w:r>
        <w:rPr>
          <w:color w:val="000000" w:themeColor="text1"/>
        </w:rPr>
        <w:t xml:space="preserve">benefits to the industry. </w:t>
      </w:r>
      <w:r w:rsidR="008B6C5D">
        <w:rPr>
          <w:color w:val="000000" w:themeColor="text1"/>
        </w:rPr>
        <w:t xml:space="preserve">Activist-backed programs drive stringency on </w:t>
      </w:r>
      <w:r w:rsidR="00F60E8E">
        <w:rPr>
          <w:color w:val="000000" w:themeColor="text1"/>
        </w:rPr>
        <w:t>issues</w:t>
      </w:r>
      <w:r w:rsidR="008B6C5D">
        <w:rPr>
          <w:color w:val="000000" w:themeColor="text1"/>
        </w:rPr>
        <w:t xml:space="preserve"> where requirements impose costs</w:t>
      </w:r>
      <w:r w:rsidR="005F7DC8">
        <w:rPr>
          <w:color w:val="000000" w:themeColor="text1"/>
        </w:rPr>
        <w:t xml:space="preserve"> on firms</w:t>
      </w:r>
      <w:r w:rsidR="008B6C5D">
        <w:rPr>
          <w:color w:val="000000" w:themeColor="text1"/>
        </w:rPr>
        <w:t xml:space="preserve"> in order to achieve social or ecological goals.</w:t>
      </w:r>
      <w:r w:rsidR="00830A1B">
        <w:rPr>
          <w:color w:val="000000" w:themeColor="text1"/>
        </w:rPr>
        <w:t xml:space="preserve"> We call these “</w:t>
      </w:r>
      <w:r w:rsidR="005D7606">
        <w:rPr>
          <w:color w:val="000000" w:themeColor="text1"/>
        </w:rPr>
        <w:t>costly</w:t>
      </w:r>
      <w:r w:rsidR="00830A1B">
        <w:rPr>
          <w:color w:val="000000" w:themeColor="text1"/>
        </w:rPr>
        <w:t xml:space="preserve"> issues.”</w:t>
      </w:r>
      <w:r w:rsidR="008B6C5D">
        <w:rPr>
          <w:color w:val="000000" w:themeColor="text1"/>
        </w:rPr>
        <w:t xml:space="preserve"> On these issues, an industry-backed </w:t>
      </w:r>
      <w:r w:rsidR="005F7DC8">
        <w:rPr>
          <w:color w:val="000000" w:themeColor="text1"/>
        </w:rPr>
        <w:t xml:space="preserve">program </w:t>
      </w:r>
      <w:r w:rsidR="008B6C5D">
        <w:rPr>
          <w:color w:val="000000" w:themeColor="text1"/>
        </w:rPr>
        <w:t>must balance achieving legitimacy through perceived stringency w</w:t>
      </w:r>
      <w:r w:rsidR="005F7DC8">
        <w:rPr>
          <w:color w:val="000000" w:themeColor="text1"/>
        </w:rPr>
        <w:t xml:space="preserve">ith minimizing </w:t>
      </w:r>
      <w:r w:rsidR="008B6C5D">
        <w:rPr>
          <w:color w:val="000000" w:themeColor="text1"/>
        </w:rPr>
        <w:t>compliance</w:t>
      </w:r>
      <w:r w:rsidR="005F7DC8">
        <w:rPr>
          <w:color w:val="000000" w:themeColor="text1"/>
        </w:rPr>
        <w:t xml:space="preserve"> costs</w:t>
      </w:r>
      <w:r w:rsidR="008B6C5D">
        <w:rPr>
          <w:color w:val="000000" w:themeColor="text1"/>
        </w:rPr>
        <w:t xml:space="preserve">. The result is likely to be a lower level of stringency than that of </w:t>
      </w:r>
      <w:proofErr w:type="gramStart"/>
      <w:r w:rsidR="005D7606">
        <w:rPr>
          <w:color w:val="000000" w:themeColor="text1"/>
        </w:rPr>
        <w:t>a</w:t>
      </w:r>
      <w:proofErr w:type="gramEnd"/>
      <w:r w:rsidR="005D7606">
        <w:rPr>
          <w:color w:val="000000" w:themeColor="text1"/>
        </w:rPr>
        <w:t xml:space="preserve"> </w:t>
      </w:r>
      <w:r w:rsidR="008B6C5D">
        <w:rPr>
          <w:color w:val="000000" w:themeColor="text1"/>
        </w:rPr>
        <w:t>activist-backed</w:t>
      </w:r>
      <w:r w:rsidR="005D7606">
        <w:rPr>
          <w:color w:val="000000" w:themeColor="text1"/>
        </w:rPr>
        <w:t xml:space="preserve"> program</w:t>
      </w:r>
      <w:r w:rsidR="008B6C5D">
        <w:rPr>
          <w:color w:val="000000" w:themeColor="text1"/>
        </w:rPr>
        <w:t>, especially where industry-backed programs can more easily create an impression of stringency or where compliance costs are high.</w:t>
      </w:r>
    </w:p>
    <w:p w14:paraId="3EF99A0D" w14:textId="77777777" w:rsidR="00407838" w:rsidRDefault="00407838" w:rsidP="00387397">
      <w:pPr>
        <w:spacing w:line="480" w:lineRule="auto"/>
        <w:rPr>
          <w:color w:val="000000" w:themeColor="text1"/>
        </w:rPr>
      </w:pPr>
    </w:p>
    <w:p w14:paraId="5F2AD7CC" w14:textId="3A1DE3A0" w:rsidR="0070156E" w:rsidRPr="00387397" w:rsidRDefault="005D7606" w:rsidP="00387397">
      <w:pPr>
        <w:spacing w:line="480" w:lineRule="auto"/>
        <w:rPr>
          <w:color w:val="000000" w:themeColor="text1"/>
        </w:rPr>
      </w:pPr>
      <w:r>
        <w:rPr>
          <w:color w:val="000000" w:themeColor="text1"/>
        </w:rPr>
        <w:t>The opposite result is likely on issues where</w:t>
      </w:r>
      <w:r w:rsidR="00D422C1">
        <w:rPr>
          <w:color w:val="000000" w:themeColor="text1"/>
        </w:rPr>
        <w:t xml:space="preserve"> requirements provide net benefits to the </w:t>
      </w:r>
      <w:r>
        <w:rPr>
          <w:color w:val="000000" w:themeColor="text1"/>
        </w:rPr>
        <w:t>industry</w:t>
      </w:r>
      <w:r w:rsidR="00D422C1">
        <w:rPr>
          <w:color w:val="000000" w:themeColor="text1"/>
        </w:rPr>
        <w:t xml:space="preserve">. Here, activist-backed programs have little incentive to develop stringent requirements because </w:t>
      </w:r>
      <w:r w:rsidR="009C015F">
        <w:rPr>
          <w:color w:val="000000" w:themeColor="text1"/>
        </w:rPr>
        <w:t>activist</w:t>
      </w:r>
      <w:r w:rsidR="00D422C1">
        <w:rPr>
          <w:color w:val="000000" w:themeColor="text1"/>
        </w:rPr>
        <w:t xml:space="preserve"> pressure is </w:t>
      </w:r>
      <w:r>
        <w:rPr>
          <w:color w:val="000000" w:themeColor="text1"/>
        </w:rPr>
        <w:t>superfluous</w:t>
      </w:r>
      <w:r w:rsidR="00D422C1">
        <w:rPr>
          <w:color w:val="000000" w:themeColor="text1"/>
        </w:rPr>
        <w:t xml:space="preserve">. </w:t>
      </w:r>
      <w:r w:rsidR="00830A1B">
        <w:rPr>
          <w:color w:val="000000" w:themeColor="text1"/>
        </w:rPr>
        <w:t>We call these “</w:t>
      </w:r>
      <w:r>
        <w:rPr>
          <w:color w:val="000000" w:themeColor="text1"/>
        </w:rPr>
        <w:t>business-friendly</w:t>
      </w:r>
      <w:r w:rsidR="00830A1B">
        <w:rPr>
          <w:color w:val="000000" w:themeColor="text1"/>
        </w:rPr>
        <w:t xml:space="preserve"> issues.” </w:t>
      </w:r>
      <w:r w:rsidR="00D422C1">
        <w:rPr>
          <w:color w:val="000000" w:themeColor="text1"/>
        </w:rPr>
        <w:t xml:space="preserve">On these issues, industry-backed </w:t>
      </w:r>
      <w:r w:rsidR="009C015F">
        <w:rPr>
          <w:color w:val="000000" w:themeColor="text1"/>
        </w:rPr>
        <w:t xml:space="preserve">certification </w:t>
      </w:r>
      <w:r w:rsidR="00D422C1">
        <w:rPr>
          <w:color w:val="000000" w:themeColor="text1"/>
        </w:rPr>
        <w:t xml:space="preserve">programs may serve a similar function to industry associations—coordinating resources and solving collective action problems related to industry reputation (e.g. through public image campaigns) and capacity (e.g. by developing collective goods like </w:t>
      </w:r>
      <w:r w:rsidR="009C015F">
        <w:rPr>
          <w:color w:val="000000" w:themeColor="text1"/>
        </w:rPr>
        <w:t xml:space="preserve">technical knowledge or </w:t>
      </w:r>
      <w:r w:rsidR="00D422C1">
        <w:rPr>
          <w:color w:val="000000" w:themeColor="text1"/>
        </w:rPr>
        <w:t>a skilled workforce).</w:t>
      </w:r>
      <w:r>
        <w:rPr>
          <w:color w:val="000000" w:themeColor="text1"/>
        </w:rPr>
        <w:t xml:space="preserve"> </w:t>
      </w:r>
      <w:r w:rsidR="004A1C15">
        <w:rPr>
          <w:color w:val="000000" w:themeColor="text1"/>
        </w:rPr>
        <w:t>To create perceptions of stringency, industry-backed p</w:t>
      </w:r>
      <w:r>
        <w:rPr>
          <w:color w:val="000000" w:themeColor="text1"/>
        </w:rPr>
        <w:t xml:space="preserve">rograms may even add requirements </w:t>
      </w:r>
      <w:r w:rsidR="004A1C15">
        <w:rPr>
          <w:color w:val="000000" w:themeColor="text1"/>
        </w:rPr>
        <w:t>to do things that firms would do anyway. If observers fail to distinguish different among types of stringency on different issues, such requirements may be a costless and effective in creating perceptions of overall stringency.</w:t>
      </w:r>
    </w:p>
    <w:p w14:paraId="4B0576CB" w14:textId="77777777" w:rsidR="00C37BC8" w:rsidRPr="00387397" w:rsidRDefault="00C37BC8" w:rsidP="00387397">
      <w:pPr>
        <w:spacing w:line="480" w:lineRule="auto"/>
        <w:rPr>
          <w:color w:val="000000" w:themeColor="text1"/>
        </w:rPr>
      </w:pPr>
    </w:p>
    <w:p w14:paraId="18F59712" w14:textId="6236BB2B" w:rsidR="00C37BC8" w:rsidRPr="00387397" w:rsidRDefault="00EB0B24" w:rsidP="00387397">
      <w:pPr>
        <w:spacing w:line="480" w:lineRule="auto"/>
        <w:rPr>
          <w:color w:val="000000" w:themeColor="text1"/>
        </w:rPr>
      </w:pPr>
      <w:r w:rsidRPr="00387397">
        <w:rPr>
          <w:b/>
          <w:color w:val="000000" w:themeColor="text1"/>
        </w:rPr>
        <w:lastRenderedPageBreak/>
        <w:t>Revised</w:t>
      </w:r>
      <w:r w:rsidR="00C37BC8" w:rsidRPr="00387397">
        <w:rPr>
          <w:b/>
          <w:color w:val="000000" w:themeColor="text1"/>
        </w:rPr>
        <w:t xml:space="preserve"> differentiation hypotheses: </w:t>
      </w:r>
      <w:r w:rsidR="00C37BC8" w:rsidRPr="00387397">
        <w:rPr>
          <w:color w:val="000000" w:themeColor="text1"/>
        </w:rPr>
        <w:t>Where activist-backed and industry-backed private regulations compete</w:t>
      </w:r>
      <w:r w:rsidR="00D910B4" w:rsidRPr="00387397">
        <w:rPr>
          <w:color w:val="000000" w:themeColor="text1"/>
        </w:rPr>
        <w:t xml:space="preserve">, </w:t>
      </w:r>
    </w:p>
    <w:p w14:paraId="113E989E" w14:textId="40A434E0" w:rsidR="00C37BC8" w:rsidRPr="00387397" w:rsidRDefault="00C37BC8" w:rsidP="00387397">
      <w:pPr>
        <w:spacing w:line="480" w:lineRule="auto"/>
        <w:rPr>
          <w:color w:val="000000" w:themeColor="text1"/>
        </w:rPr>
      </w:pPr>
      <w:r w:rsidRPr="00387397">
        <w:rPr>
          <w:b/>
          <w:color w:val="000000" w:themeColor="text1"/>
        </w:rPr>
        <w:t>H2.1:</w:t>
      </w:r>
      <w:r w:rsidRPr="00387397">
        <w:rPr>
          <w:color w:val="000000" w:themeColor="text1"/>
        </w:rPr>
        <w:t xml:space="preserve"> Activist-backed private regulations will have more comprehensive </w:t>
      </w:r>
      <w:r w:rsidR="00023827" w:rsidRPr="00387397">
        <w:rPr>
          <w:color w:val="000000" w:themeColor="text1"/>
        </w:rPr>
        <w:t>regulation</w:t>
      </w:r>
      <w:r w:rsidRPr="00387397">
        <w:rPr>
          <w:color w:val="000000" w:themeColor="text1"/>
        </w:rPr>
        <w:t xml:space="preserve">, more prescriptive requirements, and higher performance thresholds on </w:t>
      </w:r>
      <w:r w:rsidR="004A1C15">
        <w:rPr>
          <w:color w:val="000000" w:themeColor="text1"/>
        </w:rPr>
        <w:t>costly issues</w:t>
      </w:r>
      <w:r w:rsidRPr="00387397">
        <w:rPr>
          <w:color w:val="000000" w:themeColor="text1"/>
        </w:rPr>
        <w:t xml:space="preserve">. </w:t>
      </w:r>
    </w:p>
    <w:p w14:paraId="29719F18" w14:textId="24E5B102" w:rsidR="00C37BC8" w:rsidRPr="00387397" w:rsidRDefault="00C37BC8" w:rsidP="00387397">
      <w:pPr>
        <w:spacing w:line="480" w:lineRule="auto"/>
        <w:rPr>
          <w:color w:val="000000" w:themeColor="text1"/>
        </w:rPr>
      </w:pPr>
      <w:r w:rsidRPr="00387397">
        <w:rPr>
          <w:b/>
          <w:color w:val="000000" w:themeColor="text1"/>
        </w:rPr>
        <w:t>H2.2:</w:t>
      </w:r>
      <w:r w:rsidRPr="00387397">
        <w:rPr>
          <w:color w:val="000000" w:themeColor="text1"/>
        </w:rPr>
        <w:t xml:space="preserve"> Industry-backed private regulations will have more comprehensive </w:t>
      </w:r>
      <w:r w:rsidR="00023827" w:rsidRPr="00387397">
        <w:rPr>
          <w:color w:val="000000" w:themeColor="text1"/>
        </w:rPr>
        <w:t>regulation</w:t>
      </w:r>
      <w:r w:rsidRPr="00387397">
        <w:rPr>
          <w:color w:val="000000" w:themeColor="text1"/>
        </w:rPr>
        <w:t>, more prescriptive requirements, and higher performance thresholds on</w:t>
      </w:r>
      <w:r w:rsidR="004A1C15">
        <w:rPr>
          <w:color w:val="000000" w:themeColor="text1"/>
        </w:rPr>
        <w:t xml:space="preserve"> business-friendly</w:t>
      </w:r>
      <w:r w:rsidRPr="00387397">
        <w:rPr>
          <w:color w:val="000000" w:themeColor="text1"/>
        </w:rPr>
        <w:t xml:space="preserve"> issues</w:t>
      </w:r>
      <w:r w:rsidR="009D3E45">
        <w:rPr>
          <w:color w:val="000000" w:themeColor="text1"/>
        </w:rPr>
        <w:t>,</w:t>
      </w:r>
      <w:r w:rsidRPr="00387397">
        <w:rPr>
          <w:color w:val="000000" w:themeColor="text1"/>
        </w:rPr>
        <w:t xml:space="preserve"> </w:t>
      </w:r>
      <w:r w:rsidR="004A1C15">
        <w:rPr>
          <w:color w:val="000000" w:themeColor="text1"/>
        </w:rPr>
        <w:t xml:space="preserve">such as those </w:t>
      </w:r>
      <w:r w:rsidR="009D3E45">
        <w:rPr>
          <w:color w:val="000000" w:themeColor="text1"/>
        </w:rPr>
        <w:t xml:space="preserve">related to </w:t>
      </w:r>
      <w:r w:rsidRPr="00387397">
        <w:rPr>
          <w:color w:val="000000" w:themeColor="text1"/>
        </w:rPr>
        <w:t>industry collective action problems.</w:t>
      </w:r>
    </w:p>
    <w:p w14:paraId="6C18237D" w14:textId="7516552A" w:rsidR="00023827" w:rsidRPr="00387397" w:rsidRDefault="00023827" w:rsidP="00387397">
      <w:pPr>
        <w:spacing w:line="480" w:lineRule="auto"/>
        <w:rPr>
          <w:color w:val="000000" w:themeColor="text1"/>
        </w:rPr>
      </w:pPr>
    </w:p>
    <w:p w14:paraId="27EA13A0" w14:textId="1191B6CB" w:rsidR="00EC0360" w:rsidRPr="00387397" w:rsidRDefault="00023827" w:rsidP="00387397">
      <w:pPr>
        <w:spacing w:line="480" w:lineRule="auto"/>
        <w:rPr>
          <w:color w:val="000000" w:themeColor="text1"/>
        </w:rPr>
      </w:pPr>
      <w:r w:rsidRPr="00387397">
        <w:rPr>
          <w:color w:val="000000" w:themeColor="text1"/>
        </w:rPr>
        <w:t>The</w:t>
      </w:r>
      <w:r w:rsidR="009860CE" w:rsidRPr="00387397">
        <w:rPr>
          <w:color w:val="000000" w:themeColor="text1"/>
        </w:rPr>
        <w:t xml:space="preserve">se </w:t>
      </w:r>
      <w:r w:rsidRPr="00387397">
        <w:rPr>
          <w:color w:val="000000" w:themeColor="text1"/>
        </w:rPr>
        <w:t xml:space="preserve">hypotheses </w:t>
      </w:r>
      <w:r w:rsidR="009860CE" w:rsidRPr="00387397">
        <w:rPr>
          <w:color w:val="000000" w:themeColor="text1"/>
        </w:rPr>
        <w:t xml:space="preserve">illustrate </w:t>
      </w:r>
      <w:r w:rsidR="00202023" w:rsidRPr="00387397">
        <w:rPr>
          <w:color w:val="000000" w:themeColor="text1"/>
        </w:rPr>
        <w:t>how</w:t>
      </w:r>
      <w:r w:rsidR="009860CE" w:rsidRPr="00387397">
        <w:rPr>
          <w:color w:val="000000" w:themeColor="text1"/>
        </w:rPr>
        <w:t xml:space="preserve"> </w:t>
      </w:r>
      <w:r w:rsidR="0012750D" w:rsidRPr="00387397">
        <w:rPr>
          <w:color w:val="000000" w:themeColor="text1"/>
        </w:rPr>
        <w:t xml:space="preserve">many </w:t>
      </w:r>
      <w:r w:rsidR="009860CE" w:rsidRPr="00387397">
        <w:rPr>
          <w:color w:val="000000" w:themeColor="text1"/>
        </w:rPr>
        <w:t xml:space="preserve">of </w:t>
      </w:r>
      <w:r w:rsidR="0012750D" w:rsidRPr="00387397">
        <w:rPr>
          <w:color w:val="000000" w:themeColor="text1"/>
        </w:rPr>
        <w:t xml:space="preserve">the </w:t>
      </w:r>
      <w:r w:rsidR="009860CE" w:rsidRPr="00387397">
        <w:rPr>
          <w:color w:val="000000" w:themeColor="text1"/>
        </w:rPr>
        <w:t xml:space="preserve">theories reviewed </w:t>
      </w:r>
      <w:r w:rsidR="009D3E45">
        <w:rPr>
          <w:color w:val="000000" w:themeColor="text1"/>
        </w:rPr>
        <w:t>in section 2</w:t>
      </w:r>
      <w:r w:rsidR="009D3E45" w:rsidRPr="00387397">
        <w:rPr>
          <w:color w:val="000000" w:themeColor="text1"/>
        </w:rPr>
        <w:t xml:space="preserve"> </w:t>
      </w:r>
      <w:r w:rsidR="009860CE" w:rsidRPr="00387397">
        <w:rPr>
          <w:color w:val="000000" w:themeColor="text1"/>
        </w:rPr>
        <w:t>would need to</w:t>
      </w:r>
      <w:r w:rsidR="0012750D" w:rsidRPr="00387397">
        <w:rPr>
          <w:color w:val="000000" w:themeColor="text1"/>
        </w:rPr>
        <w:t xml:space="preserve"> be</w:t>
      </w:r>
      <w:r w:rsidR="009860CE" w:rsidRPr="00387397">
        <w:rPr>
          <w:color w:val="000000" w:themeColor="text1"/>
        </w:rPr>
        <w:t xml:space="preserve"> revise</w:t>
      </w:r>
      <w:r w:rsidR="0012750D" w:rsidRPr="00387397">
        <w:rPr>
          <w:color w:val="000000" w:themeColor="text1"/>
        </w:rPr>
        <w:t>d</w:t>
      </w:r>
      <w:r w:rsidR="009860CE" w:rsidRPr="00387397">
        <w:rPr>
          <w:color w:val="000000" w:themeColor="text1"/>
        </w:rPr>
        <w:t xml:space="preserve"> </w:t>
      </w:r>
      <w:r w:rsidR="00202023" w:rsidRPr="00387397">
        <w:rPr>
          <w:color w:val="000000" w:themeColor="text1"/>
        </w:rPr>
        <w:t xml:space="preserve">if </w:t>
      </w:r>
      <w:r w:rsidR="00EC0360" w:rsidRPr="00387397">
        <w:rPr>
          <w:color w:val="000000" w:themeColor="text1"/>
        </w:rPr>
        <w:t>our core methodological critique</w:t>
      </w:r>
      <w:r w:rsidR="00202023" w:rsidRPr="00387397">
        <w:rPr>
          <w:color w:val="000000" w:themeColor="text1"/>
        </w:rPr>
        <w:t xml:space="preserve"> (that </w:t>
      </w:r>
      <w:r w:rsidR="00EC0360" w:rsidRPr="00387397">
        <w:rPr>
          <w:color w:val="000000" w:themeColor="text1"/>
        </w:rPr>
        <w:t>different dimensions of stringency may exhibit different patterns for theoretically important reasons</w:t>
      </w:r>
      <w:r w:rsidR="00202023" w:rsidRPr="00387397">
        <w:rPr>
          <w:color w:val="000000" w:themeColor="text1"/>
        </w:rPr>
        <w:t>) has merit</w:t>
      </w:r>
      <w:r w:rsidR="00EC0360" w:rsidRPr="00387397">
        <w:rPr>
          <w:color w:val="000000" w:themeColor="text1"/>
        </w:rPr>
        <w:t xml:space="preserve">. </w:t>
      </w:r>
      <w:r w:rsidR="009D3E45">
        <w:rPr>
          <w:color w:val="000000" w:themeColor="text1"/>
        </w:rPr>
        <w:t xml:space="preserve">One may </w:t>
      </w:r>
      <w:r w:rsidR="009860CE" w:rsidRPr="00387397">
        <w:rPr>
          <w:color w:val="000000" w:themeColor="text1"/>
        </w:rPr>
        <w:t>assess whether our framework is useful</w:t>
      </w:r>
      <w:r w:rsidR="009D3E45">
        <w:rPr>
          <w:color w:val="000000" w:themeColor="text1"/>
        </w:rPr>
        <w:t xml:space="preserve"> in two ways</w:t>
      </w:r>
      <w:r w:rsidR="009860CE" w:rsidRPr="00387397">
        <w:rPr>
          <w:color w:val="000000" w:themeColor="text1"/>
        </w:rPr>
        <w:t xml:space="preserve">: </w:t>
      </w:r>
      <w:r w:rsidR="00202023" w:rsidRPr="00387397">
        <w:rPr>
          <w:color w:val="000000" w:themeColor="text1"/>
        </w:rPr>
        <w:t xml:space="preserve">(1) Does restating theories in terms of </w:t>
      </w:r>
      <w:r w:rsidR="00C16A0D" w:rsidRPr="00387397">
        <w:rPr>
          <w:color w:val="000000" w:themeColor="text1"/>
        </w:rPr>
        <w:t xml:space="preserve">the predicted </w:t>
      </w:r>
      <w:r w:rsidR="00202023" w:rsidRPr="00387397">
        <w:rPr>
          <w:color w:val="000000" w:themeColor="text1"/>
        </w:rPr>
        <w:t xml:space="preserve">direction of change </w:t>
      </w:r>
      <w:r w:rsidR="007E5A72" w:rsidRPr="00387397">
        <w:rPr>
          <w:color w:val="000000" w:themeColor="text1"/>
        </w:rPr>
        <w:t xml:space="preserve">in </w:t>
      </w:r>
      <w:r w:rsidR="00202023" w:rsidRPr="00387397">
        <w:rPr>
          <w:color w:val="000000" w:themeColor="text1"/>
        </w:rPr>
        <w:t xml:space="preserve">scope, prescriptiveness, and policy settings improve our understanding of </w:t>
      </w:r>
      <w:r w:rsidR="00EB0B24" w:rsidRPr="00387397">
        <w:rPr>
          <w:color w:val="000000" w:themeColor="text1"/>
        </w:rPr>
        <w:t>empirical</w:t>
      </w:r>
      <w:r w:rsidR="00202023" w:rsidRPr="00387397">
        <w:rPr>
          <w:color w:val="000000" w:themeColor="text1"/>
        </w:rPr>
        <w:t xml:space="preserve"> </w:t>
      </w:r>
      <w:r w:rsidR="00EB0B24" w:rsidRPr="00387397">
        <w:rPr>
          <w:color w:val="000000" w:themeColor="text1"/>
        </w:rPr>
        <w:t>findings</w:t>
      </w:r>
      <w:r w:rsidR="00202023" w:rsidRPr="00387397">
        <w:rPr>
          <w:color w:val="000000" w:themeColor="text1"/>
        </w:rPr>
        <w:t>?</w:t>
      </w:r>
      <w:r w:rsidR="00EB0B24" w:rsidRPr="00387397">
        <w:rPr>
          <w:color w:val="000000" w:themeColor="text1"/>
        </w:rPr>
        <w:t xml:space="preserve"> </w:t>
      </w:r>
      <w:r w:rsidR="00202023" w:rsidRPr="00387397">
        <w:rPr>
          <w:color w:val="000000" w:themeColor="text1"/>
        </w:rPr>
        <w:t>(2) D</w:t>
      </w:r>
      <w:r w:rsidR="009860CE" w:rsidRPr="00387397">
        <w:rPr>
          <w:color w:val="000000" w:themeColor="text1"/>
        </w:rPr>
        <w:t>oes applying the framework</w:t>
      </w:r>
      <w:r w:rsidR="00202023" w:rsidRPr="00387397">
        <w:rPr>
          <w:color w:val="000000" w:themeColor="text1"/>
        </w:rPr>
        <w:t xml:space="preserve"> </w:t>
      </w:r>
      <w:r w:rsidR="00C16A0D" w:rsidRPr="00387397">
        <w:rPr>
          <w:color w:val="000000" w:themeColor="text1"/>
        </w:rPr>
        <w:t xml:space="preserve">empirically </w:t>
      </w:r>
      <w:r w:rsidR="00202023" w:rsidRPr="00387397">
        <w:rPr>
          <w:color w:val="000000" w:themeColor="text1"/>
        </w:rPr>
        <w:t xml:space="preserve">uncover patterns of change that other methods failed to uncover? </w:t>
      </w:r>
      <w:r w:rsidR="00EC0360" w:rsidRPr="00387397">
        <w:rPr>
          <w:color w:val="000000" w:themeColor="text1"/>
        </w:rPr>
        <w:t>S</w:t>
      </w:r>
      <w:r w:rsidR="004C295D" w:rsidRPr="00387397">
        <w:rPr>
          <w:color w:val="000000" w:themeColor="text1"/>
        </w:rPr>
        <w:t>ection</w:t>
      </w:r>
      <w:r w:rsidR="00EB0B24" w:rsidRPr="00387397">
        <w:rPr>
          <w:color w:val="000000" w:themeColor="text1"/>
        </w:rPr>
        <w:t>s</w:t>
      </w:r>
      <w:r w:rsidR="004C295D" w:rsidRPr="00387397">
        <w:rPr>
          <w:color w:val="000000" w:themeColor="text1"/>
        </w:rPr>
        <w:t xml:space="preserve"> 4</w:t>
      </w:r>
      <w:r w:rsidR="00EB0B24" w:rsidRPr="00387397">
        <w:rPr>
          <w:color w:val="000000" w:themeColor="text1"/>
        </w:rPr>
        <w:t xml:space="preserve"> and 5</w:t>
      </w:r>
      <w:r w:rsidR="00EC0360" w:rsidRPr="00387397">
        <w:rPr>
          <w:color w:val="000000" w:themeColor="text1"/>
        </w:rPr>
        <w:t xml:space="preserve"> </w:t>
      </w:r>
      <w:r w:rsidR="009D3E45">
        <w:rPr>
          <w:color w:val="000000" w:themeColor="text1"/>
        </w:rPr>
        <w:t xml:space="preserve">show </w:t>
      </w:r>
      <w:r w:rsidR="00EC0360" w:rsidRPr="00387397">
        <w:rPr>
          <w:color w:val="000000" w:themeColor="text1"/>
        </w:rPr>
        <w:t xml:space="preserve">that </w:t>
      </w:r>
      <w:r w:rsidR="009D3E45">
        <w:rPr>
          <w:color w:val="000000" w:themeColor="text1"/>
        </w:rPr>
        <w:t>our</w:t>
      </w:r>
      <w:r w:rsidR="009D3E45" w:rsidRPr="00387397">
        <w:rPr>
          <w:color w:val="000000" w:themeColor="text1"/>
        </w:rPr>
        <w:t xml:space="preserve"> </w:t>
      </w:r>
      <w:r w:rsidR="00EC0360" w:rsidRPr="00387397">
        <w:rPr>
          <w:color w:val="000000" w:themeColor="text1"/>
        </w:rPr>
        <w:t xml:space="preserve">framework meets both tests: its application </w:t>
      </w:r>
      <w:r w:rsidR="00EB0B24" w:rsidRPr="00387397">
        <w:rPr>
          <w:color w:val="000000" w:themeColor="text1"/>
        </w:rPr>
        <w:t>reveals</w:t>
      </w:r>
      <w:r w:rsidR="004C295D" w:rsidRPr="00387397">
        <w:rPr>
          <w:color w:val="000000" w:themeColor="text1"/>
        </w:rPr>
        <w:t xml:space="preserve"> that </w:t>
      </w:r>
      <w:r w:rsidR="00EC0360" w:rsidRPr="00387397">
        <w:rPr>
          <w:color w:val="000000" w:themeColor="text1"/>
        </w:rPr>
        <w:t xml:space="preserve">the </w:t>
      </w:r>
      <w:r w:rsidR="004C295D" w:rsidRPr="00387397">
        <w:rPr>
          <w:color w:val="000000" w:themeColor="text1"/>
        </w:rPr>
        <w:t xml:space="preserve">scope, prescriptiveness, and policy settings </w:t>
      </w:r>
      <w:r w:rsidR="00EB0B24" w:rsidRPr="00387397">
        <w:rPr>
          <w:color w:val="000000" w:themeColor="text1"/>
        </w:rPr>
        <w:t xml:space="preserve">of forestry certification </w:t>
      </w:r>
      <w:r w:rsidR="009D3E45">
        <w:rPr>
          <w:color w:val="000000" w:themeColor="text1"/>
        </w:rPr>
        <w:t>programs</w:t>
      </w:r>
      <w:r w:rsidR="009D3E45" w:rsidRPr="00387397">
        <w:rPr>
          <w:color w:val="000000" w:themeColor="text1"/>
        </w:rPr>
        <w:t xml:space="preserve"> </w:t>
      </w:r>
      <w:r w:rsidR="004C295D" w:rsidRPr="00387397">
        <w:rPr>
          <w:color w:val="000000" w:themeColor="text1"/>
        </w:rPr>
        <w:t>do follow different</w:t>
      </w:r>
      <w:r w:rsidR="00C22FE4" w:rsidRPr="00387397">
        <w:rPr>
          <w:color w:val="000000" w:themeColor="text1"/>
        </w:rPr>
        <w:t xml:space="preserve"> empirical</w:t>
      </w:r>
      <w:r w:rsidR="004C295D" w:rsidRPr="00387397">
        <w:rPr>
          <w:color w:val="000000" w:themeColor="text1"/>
        </w:rPr>
        <w:t xml:space="preserve"> patterns </w:t>
      </w:r>
      <w:r w:rsidR="00EC0360" w:rsidRPr="00387397">
        <w:rPr>
          <w:color w:val="000000" w:themeColor="text1"/>
        </w:rPr>
        <w:t xml:space="preserve">and that extant </w:t>
      </w:r>
      <w:r w:rsidR="00202023" w:rsidRPr="00387397">
        <w:rPr>
          <w:color w:val="000000" w:themeColor="text1"/>
        </w:rPr>
        <w:t>theories</w:t>
      </w:r>
      <w:r w:rsidR="00EC0360" w:rsidRPr="00387397">
        <w:rPr>
          <w:color w:val="000000" w:themeColor="text1"/>
        </w:rPr>
        <w:t xml:space="preserve"> cannot fully account for these changes</w:t>
      </w:r>
      <w:r w:rsidR="004C295D" w:rsidRPr="00387397">
        <w:rPr>
          <w:color w:val="000000" w:themeColor="text1"/>
        </w:rPr>
        <w:t xml:space="preserve">. </w:t>
      </w:r>
      <w:r w:rsidR="00EC0360" w:rsidRPr="00387397">
        <w:rPr>
          <w:color w:val="000000" w:themeColor="text1"/>
        </w:rPr>
        <w:t xml:space="preserve">The </w:t>
      </w:r>
      <w:r w:rsidR="00F66C33">
        <w:rPr>
          <w:color w:val="000000" w:themeColor="text1"/>
        </w:rPr>
        <w:t>following sections detail</w:t>
      </w:r>
      <w:r w:rsidR="00EC0360" w:rsidRPr="00387397">
        <w:rPr>
          <w:color w:val="000000" w:themeColor="text1"/>
        </w:rPr>
        <w:t xml:space="preserve"> </w:t>
      </w:r>
      <w:r w:rsidR="00F66C33">
        <w:rPr>
          <w:color w:val="000000" w:themeColor="text1"/>
        </w:rPr>
        <w:t>our</w:t>
      </w:r>
      <w:r w:rsidR="004C295D" w:rsidRPr="00387397">
        <w:rPr>
          <w:color w:val="000000" w:themeColor="text1"/>
        </w:rPr>
        <w:t xml:space="preserve"> </w:t>
      </w:r>
      <w:r w:rsidR="00EC0360" w:rsidRPr="00387397">
        <w:rPr>
          <w:color w:val="000000" w:themeColor="text1"/>
        </w:rPr>
        <w:t>framework</w:t>
      </w:r>
      <w:r w:rsidR="00F66C33">
        <w:rPr>
          <w:color w:val="000000" w:themeColor="text1"/>
        </w:rPr>
        <w:t>,</w:t>
      </w:r>
      <w:r w:rsidR="00D910B4" w:rsidRPr="00387397">
        <w:rPr>
          <w:color w:val="000000" w:themeColor="text1"/>
        </w:rPr>
        <w:t xml:space="preserve"> </w:t>
      </w:r>
      <w:r w:rsidR="00F66C33">
        <w:rPr>
          <w:color w:val="000000" w:themeColor="text1"/>
        </w:rPr>
        <w:t>apply</w:t>
      </w:r>
      <w:r w:rsidR="007B1E02">
        <w:rPr>
          <w:color w:val="000000" w:themeColor="text1"/>
        </w:rPr>
        <w:t xml:space="preserve"> it to forestry certification programs in the U.S.</w:t>
      </w:r>
      <w:r w:rsidR="00F66C33">
        <w:rPr>
          <w:color w:val="000000" w:themeColor="text1"/>
        </w:rPr>
        <w:t xml:space="preserve"> and</w:t>
      </w:r>
      <w:r w:rsidR="00EC0360" w:rsidRPr="00387397">
        <w:rPr>
          <w:color w:val="000000" w:themeColor="text1"/>
        </w:rPr>
        <w:t xml:space="preserve"> reflect whether the above hypotheses are consistent with observed stringency on each dimension. </w:t>
      </w:r>
      <w:r w:rsidR="00F54833" w:rsidRPr="00387397">
        <w:rPr>
          <w:color w:val="000000" w:themeColor="text1"/>
        </w:rPr>
        <w:t>First, we present our framework in more detail:</w:t>
      </w:r>
    </w:p>
    <w:p w14:paraId="318CC2E6" w14:textId="77777777" w:rsidR="00341AD2" w:rsidRPr="00387397" w:rsidRDefault="00341AD2" w:rsidP="00387397">
      <w:pPr>
        <w:pStyle w:val="NormalWeb"/>
        <w:spacing w:before="0" w:beforeAutospacing="0" w:after="0" w:afterAutospacing="0" w:line="480" w:lineRule="auto"/>
        <w:rPr>
          <w:color w:val="000000" w:themeColor="text1"/>
        </w:rPr>
      </w:pPr>
    </w:p>
    <w:p w14:paraId="70816D91" w14:textId="29CA554B" w:rsidR="00EA59F6" w:rsidRPr="00387397" w:rsidRDefault="009D3E45" w:rsidP="00387397">
      <w:pPr>
        <w:pStyle w:val="NormalWeb"/>
        <w:spacing w:before="0" w:beforeAutospacing="0" w:after="0" w:afterAutospacing="0" w:line="480" w:lineRule="auto"/>
        <w:outlineLvl w:val="0"/>
        <w:rPr>
          <w:rFonts w:eastAsia="Times New Roman"/>
          <w:b/>
          <w:bCs/>
          <w:color w:val="000000" w:themeColor="text1"/>
          <w:lang w:eastAsia="zh-CN"/>
        </w:rPr>
      </w:pPr>
      <w:r>
        <w:rPr>
          <w:b/>
          <w:bCs/>
          <w:color w:val="000000" w:themeColor="text1"/>
          <w:shd w:val="clear" w:color="auto" w:fill="FFFFFF"/>
        </w:rPr>
        <w:t xml:space="preserve"># </w:t>
      </w:r>
      <w:r w:rsidR="001210A6" w:rsidRPr="00387397">
        <w:rPr>
          <w:b/>
          <w:bCs/>
          <w:color w:val="000000" w:themeColor="text1"/>
          <w:shd w:val="clear" w:color="auto" w:fill="FFFFFF"/>
        </w:rPr>
        <w:t>3</w:t>
      </w:r>
      <w:r w:rsidR="00F0740D" w:rsidRPr="00387397">
        <w:rPr>
          <w:b/>
          <w:bCs/>
          <w:color w:val="000000" w:themeColor="text1"/>
          <w:shd w:val="clear" w:color="auto" w:fill="FFFFFF"/>
        </w:rPr>
        <w:t xml:space="preserve"> </w:t>
      </w:r>
      <w:r w:rsidR="0038489B" w:rsidRPr="00387397">
        <w:rPr>
          <w:rFonts w:eastAsia="Times New Roman"/>
          <w:b/>
          <w:bCs/>
          <w:color w:val="000000" w:themeColor="text1"/>
          <w:lang w:eastAsia="zh-CN"/>
        </w:rPr>
        <w:t>A</w:t>
      </w:r>
      <w:r w:rsidR="00330078" w:rsidRPr="00387397">
        <w:rPr>
          <w:rFonts w:eastAsia="Times New Roman"/>
          <w:b/>
          <w:bCs/>
          <w:color w:val="000000" w:themeColor="text1"/>
          <w:lang w:eastAsia="zh-CN"/>
        </w:rPr>
        <w:t xml:space="preserve"> Framework to c</w:t>
      </w:r>
      <w:r w:rsidR="00727EED" w:rsidRPr="00387397">
        <w:rPr>
          <w:rFonts w:eastAsia="Times New Roman"/>
          <w:b/>
          <w:bCs/>
          <w:color w:val="000000" w:themeColor="text1"/>
          <w:lang w:eastAsia="zh-CN"/>
        </w:rPr>
        <w:t>lassify</w:t>
      </w:r>
      <w:r w:rsidR="00F26430" w:rsidRPr="00387397">
        <w:rPr>
          <w:rFonts w:eastAsia="Times New Roman"/>
          <w:b/>
          <w:bCs/>
          <w:color w:val="000000" w:themeColor="text1"/>
          <w:lang w:eastAsia="zh-CN"/>
        </w:rPr>
        <w:t xml:space="preserve"> </w:t>
      </w:r>
      <w:r w:rsidR="00330078" w:rsidRPr="00387397">
        <w:rPr>
          <w:rFonts w:eastAsia="Times New Roman"/>
          <w:b/>
          <w:bCs/>
          <w:color w:val="000000" w:themeColor="text1"/>
          <w:lang w:eastAsia="zh-CN"/>
        </w:rPr>
        <w:t>c</w:t>
      </w:r>
      <w:r w:rsidR="00727EED" w:rsidRPr="00387397">
        <w:rPr>
          <w:rFonts w:eastAsia="Times New Roman"/>
          <w:b/>
          <w:bCs/>
          <w:color w:val="000000" w:themeColor="text1"/>
          <w:lang w:eastAsia="zh-CN"/>
        </w:rPr>
        <w:t xml:space="preserve">hange </w:t>
      </w:r>
      <w:r w:rsidR="00330078" w:rsidRPr="00387397">
        <w:rPr>
          <w:rFonts w:eastAsia="Times New Roman"/>
          <w:b/>
          <w:bCs/>
          <w:color w:val="000000" w:themeColor="text1"/>
          <w:lang w:eastAsia="zh-CN"/>
        </w:rPr>
        <w:t>in private r</w:t>
      </w:r>
      <w:r w:rsidR="00727EED" w:rsidRPr="00387397">
        <w:rPr>
          <w:rFonts w:eastAsia="Times New Roman"/>
          <w:b/>
          <w:bCs/>
          <w:color w:val="000000" w:themeColor="text1"/>
          <w:lang w:eastAsia="zh-CN"/>
        </w:rPr>
        <w:t>egulations</w:t>
      </w:r>
      <w:r w:rsidR="00F26430" w:rsidRPr="00387397">
        <w:rPr>
          <w:rFonts w:eastAsia="Times New Roman"/>
          <w:b/>
          <w:bCs/>
          <w:color w:val="000000" w:themeColor="text1"/>
          <w:lang w:eastAsia="zh-CN"/>
        </w:rPr>
        <w:t xml:space="preserve"> </w:t>
      </w:r>
    </w:p>
    <w:p w14:paraId="165FFE7E" w14:textId="2D4BAD83" w:rsidR="00254EA4" w:rsidRPr="00387397" w:rsidRDefault="001B3072" w:rsidP="00387397">
      <w:pPr>
        <w:spacing w:line="480" w:lineRule="auto"/>
        <w:rPr>
          <w:color w:val="000000" w:themeColor="text1"/>
        </w:rPr>
      </w:pPr>
      <w:r w:rsidRPr="00387397">
        <w:rPr>
          <w:color w:val="000000" w:themeColor="text1"/>
        </w:rPr>
        <w:lastRenderedPageBreak/>
        <w:t>Students of public policy have long recognized t</w:t>
      </w:r>
      <w:r w:rsidR="00180E69" w:rsidRPr="00387397">
        <w:rPr>
          <w:color w:val="000000" w:themeColor="text1"/>
        </w:rPr>
        <w:t xml:space="preserve">he need to better </w:t>
      </w:r>
      <w:r w:rsidR="00D910B4" w:rsidRPr="00387397">
        <w:rPr>
          <w:color w:val="000000" w:themeColor="text1"/>
        </w:rPr>
        <w:t xml:space="preserve">disentangle </w:t>
      </w:r>
      <w:r w:rsidR="00180E69" w:rsidRPr="00387397">
        <w:rPr>
          <w:color w:val="000000" w:themeColor="text1"/>
        </w:rPr>
        <w:t>polic</w:t>
      </w:r>
      <w:r w:rsidRPr="00387397">
        <w:rPr>
          <w:color w:val="000000" w:themeColor="text1"/>
        </w:rPr>
        <w:t>ies</w:t>
      </w:r>
      <w:r w:rsidR="00180E69" w:rsidRPr="00387397">
        <w:rPr>
          <w:color w:val="000000" w:themeColor="text1"/>
        </w:rPr>
        <w:t xml:space="preserve"> into </w:t>
      </w:r>
      <w:r w:rsidRPr="00387397">
        <w:rPr>
          <w:color w:val="000000" w:themeColor="text1"/>
        </w:rPr>
        <w:t xml:space="preserve">their </w:t>
      </w:r>
      <w:r w:rsidR="00180E69" w:rsidRPr="00387397">
        <w:rPr>
          <w:color w:val="000000" w:themeColor="text1"/>
        </w:rPr>
        <w:t>component parts</w:t>
      </w:r>
      <w:r w:rsidR="007E5A72" w:rsidRPr="00387397">
        <w:rPr>
          <w:color w:val="000000" w:themeColor="text1"/>
        </w:rPr>
        <w:t>,</w:t>
      </w:r>
      <w:r w:rsidR="00180E69" w:rsidRPr="00387397">
        <w:rPr>
          <w:color w:val="000000" w:themeColor="text1"/>
        </w:rPr>
        <w:t xml:space="preserve"> </w:t>
      </w:r>
      <w:r w:rsidRPr="00387397">
        <w:rPr>
          <w:color w:val="000000" w:themeColor="text1"/>
        </w:rPr>
        <w:t>and</w:t>
      </w:r>
      <w:r w:rsidR="00180E69" w:rsidRPr="00387397">
        <w:rPr>
          <w:color w:val="000000" w:themeColor="text1"/>
        </w:rPr>
        <w:t xml:space="preserve"> </w:t>
      </w:r>
      <w:r w:rsidR="00FA76FB" w:rsidRPr="00387397">
        <w:rPr>
          <w:color w:val="000000" w:themeColor="text1"/>
        </w:rPr>
        <w:t xml:space="preserve">have </w:t>
      </w:r>
      <w:r w:rsidR="00180E69" w:rsidRPr="00387397">
        <w:rPr>
          <w:color w:val="000000" w:themeColor="text1"/>
        </w:rPr>
        <w:t xml:space="preserve">found different explanations for change </w:t>
      </w:r>
      <w:r w:rsidR="00FA76FB" w:rsidRPr="00387397">
        <w:rPr>
          <w:color w:val="000000" w:themeColor="text1"/>
        </w:rPr>
        <w:t xml:space="preserve">regarding different end goals and </w:t>
      </w:r>
      <w:r w:rsidR="00180E69" w:rsidRPr="00387397">
        <w:rPr>
          <w:color w:val="000000" w:themeColor="text1"/>
        </w:rPr>
        <w:t xml:space="preserve">means </w:t>
      </w:r>
      <w:r w:rsidR="00FA76FB" w:rsidRPr="00387397">
        <w:rPr>
          <w:color w:val="000000" w:themeColor="text1"/>
        </w:rPr>
        <w:t>to achieve them</w:t>
      </w:r>
      <w:r w:rsidR="00180E69" w:rsidRPr="00387397">
        <w:rPr>
          <w:color w:val="000000" w:themeColor="text1"/>
        </w:rPr>
        <w:t xml:space="preserve"> </w:t>
      </w:r>
      <w:r w:rsidR="00514700" w:rsidRPr="00387397">
        <w:rPr>
          <w:color w:val="000000" w:themeColor="text1"/>
        </w:rPr>
        <w:fldChar w:fldCharType="begin" w:fldLock="1"/>
      </w:r>
      <w:r w:rsidR="003A18DB" w:rsidRPr="00387397">
        <w:rPr>
          <w:color w:val="000000" w:themeColor="text1"/>
        </w:rPr>
        <w:instrText>ADDIN CSL_CITATION { "citationItems" : [ { "id" : "ITEM-1", "itemData" : { "author" : [ { "dropping-particle" : "", "family" : "Cashore", "given" : "Benjamin", "non-dropping-particle" : "", "parse-names" : false, "suffix" : "" } ], "id" : "ITEM-1", "issued" : { "date-parts" : [ [ "1997" ] ] }, "publisher" : "University of Toronto", "title" : "Governing Forestry: Environmental Group Influence in British Columbia and the US Pacific Northwest", "type" : "thesis" }, "uris" : [ "http://www.mendeley.com/documents/?uuid=0f00abdd-d7de-3365-a35d-dc8304e86cbf" ] }, { "id" : "ITEM-2", "itemData" : { "DOI" : "10.2307/422246", "ISBN" : "00104159", "ISSN" : "00104159", "PMID" : "20545642", "abstract" : "This article examines the model of social learning often believed to confirm the autonomy of the state from social pressures, tests it against recent cases of change in British economic policies, and offers a fuller analysis of the role of ideas in policymaking, based on the concept of policy paradigms. A conventional model of social learning is found to fit some types of changes in policy well but not the movement from Keynesian to monetarist modes of policymaking. In cases of paradigm shift, policy responds to a wider social debate bound up with electoral competition that demands a reformulation of traditional conceptions of state-society relations.", "author" : [ { "dropping-particle" : "", "family" : "Hall", "given" : "Peter A.", "non-dropping-particle" : "", "parse-names" : false, "suffix" : "" } ], "container-title" : "Comparative Politics", "id" : "ITEM-2", "issue" : "3", "issued" : { "date-parts" : [ [ "1993" ] ] }, "page" : "275", "title" : "Policy Paradigms, Social Learning, and the State: The Case of Economic Policymaking in Britain", "type" : "article-journal", "volume" : "25" }, "uris" : [ "http://www.mendeley.com/documents/?uuid=2180e17d-9d46-4c91-97be-9e21daef9d31" ] }, { "id" : "ITEM-3", "itemData" : { "DOI" : "10.2307/3325122", "ISBN" : "0131830015", "ISSN" : "02768739", "PMID" : "2486205", "abstract" : "This book offers a very good framework for understanding when government needs to intervene and to what extent. It builds on economic analysis. The authors begin with identifying the conditions for not only market failures but also government failures. Each type of failure has its implications for social welfare as well as public policy. This book is for graduate students in public administration programs as well as practitioners. A good proportion of this book is devoted to hand-on cases.", "author" : [ { "dropping-particle" : "", "family" : "Weimer", "given" : "David L.", "non-dropping-particle" : "", "parse-names" : false, "suffix" : "" }, { "dropping-particle" : "", "family" : "Vining", "given" : "Aidan R.", "non-dropping-particle" : "", "parse-names" : false, "suffix" : "" } ], "id" : "ITEM-3", "issued" : { "date-parts" : [ [ "2005" ] ] }, "number-of-pages" : "3", "title" : "Policy Analysis: Concepts and Practice", "type" : "book", "volume" : "9" }, "uris" : [ "http://www.mendeley.com/documents/?uuid=2e5ee9a5-0f0b-4fd4-9939-0c24f1cb6867" ] } ], "mendeley" : { "formattedCitation" : "(Cashore, 1997; Hall, 1993; Weimer &amp; Vining, 2005)", "plainTextFormattedCitation" : "(Cashore, 1997; Hall, 1993; Weimer &amp; Vining, 2005)", "previouslyFormattedCitation" : "(Cashore, 1997; Hall, 1993; Weimer &amp; Vining, 2005)" }, "properties" : {  }, "schema" : "https://github.com/citation-style-language/schema/raw/master/csl-citation.json" }</w:instrText>
      </w:r>
      <w:r w:rsidR="00514700" w:rsidRPr="00387397">
        <w:rPr>
          <w:color w:val="000000" w:themeColor="text1"/>
        </w:rPr>
        <w:fldChar w:fldCharType="separate"/>
      </w:r>
      <w:r w:rsidR="003A18DB" w:rsidRPr="00387397">
        <w:rPr>
          <w:noProof/>
          <w:color w:val="000000" w:themeColor="text1"/>
        </w:rPr>
        <w:t>(Cashore, 1997; Hall, 1993; Weimer &amp; Vining, 2005)</w:t>
      </w:r>
      <w:r w:rsidR="00514700" w:rsidRPr="00387397">
        <w:rPr>
          <w:color w:val="000000" w:themeColor="text1"/>
        </w:rPr>
        <w:fldChar w:fldCharType="end"/>
      </w:r>
      <w:r w:rsidR="00530CA9" w:rsidRPr="00387397">
        <w:rPr>
          <w:rFonts w:eastAsia="Times New Roman"/>
          <w:b/>
          <w:color w:val="000000" w:themeColor="text1"/>
          <w:shd w:val="clear" w:color="auto" w:fill="FFFFFF"/>
        </w:rPr>
        <w:t>.</w:t>
      </w:r>
      <w:r w:rsidR="00530CA9" w:rsidRPr="00387397">
        <w:rPr>
          <w:rFonts w:eastAsia="Times New Roman"/>
          <w:color w:val="000000" w:themeColor="text1"/>
          <w:shd w:val="clear" w:color="auto" w:fill="FFFFFF"/>
        </w:rPr>
        <w:t xml:space="preserve"> </w:t>
      </w:r>
      <w:r w:rsidR="00180E69" w:rsidRPr="00387397">
        <w:rPr>
          <w:rFonts w:eastAsia="Times New Roman"/>
          <w:color w:val="000000" w:themeColor="text1"/>
          <w:shd w:val="clear" w:color="auto" w:fill="FFFFFF"/>
        </w:rPr>
        <w:t>While</w:t>
      </w:r>
      <w:r w:rsidR="009D3E45">
        <w:rPr>
          <w:rFonts w:eastAsia="Times New Roman"/>
          <w:color w:val="000000" w:themeColor="text1"/>
          <w:shd w:val="clear" w:color="auto" w:fill="FFFFFF"/>
        </w:rPr>
        <w:t xml:space="preserve"> private governance</w:t>
      </w:r>
      <w:r w:rsidR="00AA09C3">
        <w:rPr>
          <w:rFonts w:eastAsia="Times New Roman"/>
          <w:color w:val="000000" w:themeColor="text1"/>
          <w:shd w:val="clear" w:color="auto" w:fill="FFFFFF"/>
        </w:rPr>
        <w:t xml:space="preserve"> </w:t>
      </w:r>
      <w:r w:rsidR="009D3E45">
        <w:rPr>
          <w:rFonts w:eastAsia="Times New Roman"/>
          <w:color w:val="000000" w:themeColor="text1"/>
          <w:shd w:val="clear" w:color="auto" w:fill="FFFFFF"/>
        </w:rPr>
        <w:t xml:space="preserve">scholars </w:t>
      </w:r>
      <w:r w:rsidR="00AA09C3">
        <w:rPr>
          <w:rFonts w:eastAsia="Times New Roman"/>
          <w:color w:val="000000" w:themeColor="text1"/>
          <w:shd w:val="clear" w:color="auto" w:fill="FFFFFF"/>
        </w:rPr>
        <w:t>have shown</w:t>
      </w:r>
      <w:r w:rsidR="009D3E45">
        <w:rPr>
          <w:rFonts w:eastAsia="Times New Roman"/>
          <w:color w:val="000000" w:themeColor="text1"/>
          <w:shd w:val="clear" w:color="auto" w:fill="FFFFFF"/>
        </w:rPr>
        <w:t xml:space="preserve"> that</w:t>
      </w:r>
      <w:r w:rsidR="00180E69" w:rsidRPr="00387397">
        <w:rPr>
          <w:rFonts w:eastAsia="Times New Roman"/>
          <w:color w:val="000000" w:themeColor="text1"/>
          <w:shd w:val="clear" w:color="auto" w:fill="FFFFFF"/>
        </w:rPr>
        <w:t xml:space="preserve"> </w:t>
      </w:r>
      <w:r w:rsidR="00180E69" w:rsidRPr="00387397">
        <w:rPr>
          <w:color w:val="000000" w:themeColor="text1"/>
        </w:rPr>
        <w:t>p</w:t>
      </w:r>
      <w:r w:rsidR="00C03F90" w:rsidRPr="00387397">
        <w:rPr>
          <w:color w:val="000000" w:themeColor="text1"/>
        </w:rPr>
        <w:t xml:space="preserve">rivate </w:t>
      </w:r>
      <w:r w:rsidR="00802F9E">
        <w:rPr>
          <w:color w:val="000000" w:themeColor="text1"/>
        </w:rPr>
        <w:t xml:space="preserve">regulations </w:t>
      </w:r>
      <w:r w:rsidR="00C03F90" w:rsidRPr="00387397">
        <w:rPr>
          <w:color w:val="000000" w:themeColor="text1"/>
        </w:rPr>
        <w:t>resemble</w:t>
      </w:r>
      <w:r w:rsidR="00EA59F6" w:rsidRPr="00387397">
        <w:rPr>
          <w:color w:val="000000" w:themeColor="text1"/>
        </w:rPr>
        <w:t xml:space="preserve"> </w:t>
      </w:r>
      <w:r w:rsidR="009D3E45">
        <w:rPr>
          <w:color w:val="000000" w:themeColor="text1"/>
        </w:rPr>
        <w:t xml:space="preserve">public </w:t>
      </w:r>
      <w:r w:rsidR="00EA59F6" w:rsidRPr="00387397">
        <w:rPr>
          <w:color w:val="000000" w:themeColor="text1"/>
        </w:rPr>
        <w:t xml:space="preserve">laws </w:t>
      </w:r>
      <w:r w:rsidR="00EA59F6" w:rsidRPr="00387397">
        <w:rPr>
          <w:color w:val="000000" w:themeColor="text1"/>
        </w:rPr>
        <w:fldChar w:fldCharType="begin" w:fldLock="1"/>
      </w:r>
      <w:r w:rsidR="003A18DB" w:rsidRPr="00387397">
        <w:rPr>
          <w:color w:val="000000" w:themeColor="text1"/>
        </w:rPr>
        <w:instrText>ADDIN CSL_CITATION { "citationItems" : [ { "id" : "ITEM-1", "itemData" : { "DOI" : "10.1093/ejil/chi168", "abstract" : "An important ensemble of transnational, transgovernmental regulatory institutions has emerged in the forestry sector over the past decade. These 'forest certification' programmes set global standards for proper forest management and apply them through institutionalized licensing and inspection programmes. Similar programmes are appearing in other sectors. Developed largely by environmental NGOs and industry associations rather than governments, forest certification programmes are nominally voluntary, but are becoming increasingly mandatory in practice. They are also gradually linking with government regulatory and management programmes in various ways, while remaining in tension both with each other and with government programmes. The overall regulatory system is thus highly dynamic, as the programmes compete with each other for business and also with government regulatory programmes for public acceptance. This paper describes and assesses the administrative law \u2013 i.e., the requirements for rule-making and rule application \u2013 of the emerging global forest regulatory system. It finds that while the certification programmes are becoming increasingly transparent and participatory, often comparing favourably with government programmes, some of them still need considerable improvement and all of them face serious challenges. It concludes with a discussion of the problem of accountability,", "author" : [ { "dropping-particle" : "", "family" : "Meidinger", "given" : "Errol", "non-dropping-particle" : "", "parse-names" : false, "suffix" : "" } ], "container-title" : "The European Journal of International Law", "id" : "ITEM-1", "issue" : "1", "issued" : { "date-parts" : [ [ "2006" ] ] }, "page" : "47-87", "title" : "The Administrative Law of Global Private-Public Regulation: the Case of Forestry", "type" : "article-journal", "volume" : "17" }, "uris" : [ "http://www.mendeley.com/documents/?uuid=187d2580-e3b9-389f-a778-83f82d75f56f" ] }, { "id" : "ITEM-2",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"ITEM-2",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2006)", "plainTextFormattedCitation" : "(Errol Meidinger, 2003, 2006)", "previouslyFormattedCitation" : "(Errol Meidinger, 2003, 2006)" }, "properties" : {  }, "schema" : "https://github.com/citation-style-language/schema/raw/master/csl-citation.json" }</w:instrText>
      </w:r>
      <w:r w:rsidR="00EA59F6" w:rsidRPr="00387397">
        <w:rPr>
          <w:color w:val="000000" w:themeColor="text1"/>
        </w:rPr>
        <w:fldChar w:fldCharType="separate"/>
      </w:r>
      <w:r w:rsidR="003A18DB" w:rsidRPr="00387397">
        <w:rPr>
          <w:noProof/>
          <w:color w:val="000000" w:themeColor="text1"/>
        </w:rPr>
        <w:t>(Meidinger, 2003, 2006)</w:t>
      </w:r>
      <w:r w:rsidR="00EA59F6" w:rsidRPr="00387397">
        <w:rPr>
          <w:color w:val="000000" w:themeColor="text1"/>
        </w:rPr>
        <w:fldChar w:fldCharType="end"/>
      </w:r>
      <w:r w:rsidR="00180E69" w:rsidRPr="00387397">
        <w:rPr>
          <w:color w:val="000000" w:themeColor="text1"/>
        </w:rPr>
        <w:t xml:space="preserve">, </w:t>
      </w:r>
      <w:r w:rsidR="00AA09C3">
        <w:rPr>
          <w:color w:val="000000" w:themeColor="text1"/>
        </w:rPr>
        <w:t>they have</w:t>
      </w:r>
      <w:r w:rsidR="00FA76FB" w:rsidRPr="00387397">
        <w:rPr>
          <w:color w:val="000000" w:themeColor="text1"/>
        </w:rPr>
        <w:t xml:space="preserve"> paid </w:t>
      </w:r>
      <w:r w:rsidR="00180E69" w:rsidRPr="00387397">
        <w:rPr>
          <w:color w:val="000000" w:themeColor="text1"/>
        </w:rPr>
        <w:t xml:space="preserve">less attention to distinctions </w:t>
      </w:r>
      <w:r w:rsidR="00FA76FB" w:rsidRPr="00387397">
        <w:rPr>
          <w:color w:val="000000" w:themeColor="text1"/>
        </w:rPr>
        <w:t xml:space="preserve">between policy means and ends. Similarly, </w:t>
      </w:r>
      <w:r w:rsidR="00EA59F6" w:rsidRPr="00387397">
        <w:rPr>
          <w:color w:val="000000" w:themeColor="text1"/>
        </w:rPr>
        <w:t>policy change, a core concept in public policy scholarship</w:t>
      </w:r>
      <w:r w:rsidR="0045252B" w:rsidRPr="00387397">
        <w:rPr>
          <w:color w:val="000000" w:themeColor="text1"/>
        </w:rPr>
        <w:t>,</w:t>
      </w:r>
      <w:r w:rsidR="00EA59F6" w:rsidRPr="00387397">
        <w:rPr>
          <w:color w:val="000000" w:themeColor="text1"/>
        </w:rPr>
        <w:t xml:space="preserve"> </w:t>
      </w:r>
      <w:r w:rsidR="00251C49" w:rsidRPr="00387397">
        <w:rPr>
          <w:color w:val="000000" w:themeColor="text1"/>
        </w:rPr>
        <w:t>remains underdeveloped</w:t>
      </w:r>
      <w:r w:rsidR="00EA59F6" w:rsidRPr="00387397">
        <w:rPr>
          <w:color w:val="000000" w:themeColor="text1"/>
        </w:rPr>
        <w:t xml:space="preserve"> in </w:t>
      </w:r>
      <w:r w:rsidR="00D7195F" w:rsidRPr="00387397">
        <w:rPr>
          <w:color w:val="000000" w:themeColor="text1"/>
        </w:rPr>
        <w:t>research</w:t>
      </w:r>
      <w:r w:rsidR="00EA59F6" w:rsidRPr="00387397">
        <w:rPr>
          <w:color w:val="000000" w:themeColor="text1"/>
        </w:rPr>
        <w:t xml:space="preserve"> on private regulation. </w:t>
      </w:r>
      <w:r w:rsidR="00FA76FB" w:rsidRPr="00387397">
        <w:rPr>
          <w:color w:val="000000" w:themeColor="text1"/>
        </w:rPr>
        <w:t>We thus draw on public policy scholarship to address these gaps.</w:t>
      </w:r>
    </w:p>
    <w:p w14:paraId="2753FC45" w14:textId="77777777" w:rsidR="00EA59F6" w:rsidRPr="00387397" w:rsidRDefault="00EA59F6" w:rsidP="00387397">
      <w:pPr>
        <w:spacing w:line="480" w:lineRule="auto"/>
        <w:rPr>
          <w:rFonts w:eastAsia="Times New Roman"/>
          <w:color w:val="000000" w:themeColor="text1"/>
          <w:shd w:val="clear" w:color="auto" w:fill="FFFFFF"/>
        </w:rPr>
      </w:pPr>
    </w:p>
    <w:p w14:paraId="43734EFF" w14:textId="5236E34B" w:rsidR="002B4DAA" w:rsidRPr="00387397" w:rsidRDefault="009D3E45" w:rsidP="00387397">
      <w:pPr>
        <w:spacing w:line="480" w:lineRule="auto"/>
        <w:rPr>
          <w:b/>
          <w:bCs/>
          <w:color w:val="000000" w:themeColor="text1"/>
        </w:rPr>
      </w:pPr>
      <w:r>
        <w:rPr>
          <w:b/>
          <w:bCs/>
          <w:color w:val="000000" w:themeColor="text1"/>
        </w:rPr>
        <w:t xml:space="preserve">## </w:t>
      </w:r>
      <w:r w:rsidR="002B4DAA" w:rsidRPr="00387397">
        <w:rPr>
          <w:b/>
          <w:bCs/>
          <w:color w:val="000000" w:themeColor="text1"/>
        </w:rPr>
        <w:t xml:space="preserve">3.1 Step 1: Measuring scope, prescriptiveness, and </w:t>
      </w:r>
      <w:r w:rsidR="0036152C" w:rsidRPr="00387397">
        <w:rPr>
          <w:b/>
          <w:bCs/>
          <w:color w:val="000000" w:themeColor="text1"/>
        </w:rPr>
        <w:t xml:space="preserve">policy </w:t>
      </w:r>
      <w:r w:rsidR="002B4DAA" w:rsidRPr="00387397">
        <w:rPr>
          <w:b/>
          <w:bCs/>
          <w:color w:val="000000" w:themeColor="text1"/>
        </w:rPr>
        <w:t>settings</w:t>
      </w:r>
    </w:p>
    <w:p w14:paraId="6D8B8CDB" w14:textId="00218144" w:rsidR="005D4584" w:rsidRPr="00387397" w:rsidRDefault="00E50E95" w:rsidP="00387397">
      <w:pPr>
        <w:spacing w:line="480" w:lineRule="auto"/>
        <w:rPr>
          <w:color w:val="000000" w:themeColor="text1"/>
        </w:rPr>
      </w:pPr>
      <w:r w:rsidRPr="00387397">
        <w:rPr>
          <w:rFonts w:eastAsia="Times New Roman"/>
          <w:color w:val="000000" w:themeColor="text1"/>
          <w:shd w:val="clear" w:color="auto" w:fill="FFFFFF"/>
        </w:rPr>
        <w:t>To disaggregate regulat</w:t>
      </w:r>
      <w:r w:rsidR="00251C49" w:rsidRPr="00387397">
        <w:rPr>
          <w:rFonts w:eastAsia="Times New Roman"/>
          <w:color w:val="000000" w:themeColor="text1"/>
          <w:shd w:val="clear" w:color="auto" w:fill="FFFFFF"/>
        </w:rPr>
        <w:t>ory stringency</w:t>
      </w:r>
      <w:r w:rsidRPr="00387397">
        <w:rPr>
          <w:rFonts w:eastAsia="Times New Roman"/>
          <w:color w:val="000000" w:themeColor="text1"/>
          <w:shd w:val="clear" w:color="auto" w:fill="FFFFFF"/>
        </w:rPr>
        <w:t>,</w:t>
      </w:r>
      <w:r w:rsidR="00E17E24" w:rsidRPr="00387397">
        <w:rPr>
          <w:rFonts w:eastAsia="Times New Roman"/>
          <w:color w:val="000000" w:themeColor="text1"/>
          <w:shd w:val="clear" w:color="auto" w:fill="FFFFFF"/>
        </w:rPr>
        <w:t xml:space="preserve"> </w:t>
      </w:r>
      <w:r w:rsidRPr="00387397">
        <w:rPr>
          <w:rFonts w:eastAsia="Times New Roman"/>
          <w:color w:val="000000" w:themeColor="text1"/>
          <w:shd w:val="clear" w:color="auto" w:fill="FFFFFF"/>
        </w:rPr>
        <w:t xml:space="preserve">we </w:t>
      </w:r>
      <w:r w:rsidR="00E17E24" w:rsidRPr="00387397">
        <w:rPr>
          <w:rFonts w:eastAsia="Times New Roman"/>
          <w:color w:val="000000" w:themeColor="text1"/>
          <w:shd w:val="clear" w:color="auto" w:fill="FFFFFF"/>
        </w:rPr>
        <w:t>focus on</w:t>
      </w:r>
      <w:r w:rsidR="00171AE3" w:rsidRPr="00387397">
        <w:rPr>
          <w:rFonts w:eastAsia="Times New Roman"/>
          <w:color w:val="000000" w:themeColor="text1"/>
          <w:shd w:val="clear" w:color="auto" w:fill="FFFFFF"/>
        </w:rPr>
        <w:t xml:space="preserve"> three </w:t>
      </w:r>
      <w:r w:rsidR="00746DF8" w:rsidRPr="00387397">
        <w:rPr>
          <w:rFonts w:eastAsia="Times New Roman"/>
          <w:color w:val="000000" w:themeColor="text1"/>
          <w:shd w:val="clear" w:color="auto" w:fill="FFFFFF"/>
        </w:rPr>
        <w:t>dimensions of variation</w:t>
      </w:r>
      <w:r w:rsidR="00171AE3" w:rsidRPr="00387397">
        <w:rPr>
          <w:rFonts w:eastAsia="Times New Roman"/>
          <w:color w:val="000000" w:themeColor="text1"/>
          <w:shd w:val="clear" w:color="auto" w:fill="FFFFFF"/>
        </w:rPr>
        <w:t>: (1) the comprehensiveness of a regulation</w:t>
      </w:r>
      <w:r w:rsidR="00251C49"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xml:space="preserve">s scope </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i.e. which policy problems are addressed</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(2)</w:t>
      </w:r>
      <w:r w:rsidR="00E17E24" w:rsidRPr="00387397">
        <w:rPr>
          <w:rFonts w:eastAsia="Times New Roman"/>
          <w:color w:val="000000" w:themeColor="text1"/>
          <w:shd w:val="clear" w:color="auto" w:fill="FFFFFF"/>
        </w:rPr>
        <w:t xml:space="preserve"> the extent to which requirements are prescriptive</w:t>
      </w:r>
      <w:r w:rsidR="00251C49" w:rsidRPr="00387397">
        <w:rPr>
          <w:rFonts w:eastAsia="Times New Roman"/>
          <w:color w:val="000000" w:themeColor="text1"/>
          <w:shd w:val="clear" w:color="auto" w:fill="FFFFFF"/>
        </w:rPr>
        <w:t xml:space="preserve"> versus flexible</w:t>
      </w:r>
      <w:r w:rsidR="0032607F" w:rsidRPr="00387397">
        <w:rPr>
          <w:rFonts w:eastAsia="Times New Roman"/>
          <w:color w:val="000000" w:themeColor="text1"/>
          <w:shd w:val="clear" w:color="auto" w:fill="FFFFFF"/>
        </w:rPr>
        <w:t xml:space="preserve"> (</w:t>
      </w:r>
      <w:r w:rsidR="00E17E24" w:rsidRPr="00387397">
        <w:rPr>
          <w:rFonts w:eastAsia="Times New Roman"/>
          <w:color w:val="000000" w:themeColor="text1"/>
          <w:shd w:val="clear" w:color="auto" w:fill="FFFFFF"/>
        </w:rPr>
        <w:t>i.e.</w:t>
      </w:r>
      <w:r w:rsidR="0032607F" w:rsidRPr="00387397">
        <w:rPr>
          <w:rFonts w:eastAsia="Times New Roman"/>
          <w:color w:val="000000" w:themeColor="text1"/>
          <w:shd w:val="clear" w:color="auto" w:fill="FFFFFF"/>
        </w:rPr>
        <w:t xml:space="preserve"> they</w:t>
      </w:r>
      <w:r w:rsidR="00E17E24" w:rsidRPr="00387397">
        <w:rPr>
          <w:rFonts w:eastAsia="Times New Roman"/>
          <w:color w:val="000000" w:themeColor="text1"/>
          <w:shd w:val="clear" w:color="auto" w:fill="FFFFFF"/>
        </w:rPr>
        <w:t xml:space="preserve"> use mandatory and substantive thresholds</w:t>
      </w:r>
      <w:r w:rsidR="0032607F" w:rsidRPr="00387397">
        <w:rPr>
          <w:rFonts w:eastAsia="Times New Roman"/>
          <w:color w:val="000000" w:themeColor="text1"/>
          <w:shd w:val="clear" w:color="auto" w:fill="FFFFFF"/>
        </w:rPr>
        <w:t>)</w:t>
      </w:r>
      <w:r w:rsidR="00171AE3" w:rsidRPr="00387397">
        <w:rPr>
          <w:rFonts w:eastAsia="Times New Roman"/>
          <w:color w:val="000000" w:themeColor="text1"/>
          <w:shd w:val="clear" w:color="auto" w:fill="FFFFFF"/>
        </w:rPr>
        <w:t>, and (3) the levels of those thresholds or similarly specific policy setting</w:t>
      </w:r>
      <w:r w:rsidR="00D84D5D" w:rsidRPr="00387397">
        <w:rPr>
          <w:rFonts w:eastAsia="Times New Roman"/>
          <w:color w:val="000000" w:themeColor="text1"/>
          <w:shd w:val="clear" w:color="auto" w:fill="FFFFFF"/>
        </w:rPr>
        <w:t>s</w:t>
      </w:r>
      <w:r w:rsidR="00746DF8" w:rsidRPr="00387397">
        <w:rPr>
          <w:rFonts w:eastAsia="Times New Roman"/>
          <w:color w:val="000000" w:themeColor="text1"/>
          <w:shd w:val="clear" w:color="auto" w:fill="FFFFFF"/>
        </w:rPr>
        <w:t xml:space="preserve"> (see Table 2)</w:t>
      </w:r>
      <w:r w:rsidR="00EE76E2" w:rsidRPr="00387397">
        <w:rPr>
          <w:rFonts w:eastAsia="Times New Roman"/>
          <w:color w:val="000000" w:themeColor="text1"/>
          <w:shd w:val="clear" w:color="auto" w:fill="FFFFFF"/>
        </w:rPr>
        <w:t>.</w:t>
      </w:r>
      <w:r w:rsidR="00254EA4" w:rsidRPr="00387397">
        <w:rPr>
          <w:rFonts w:eastAsia="Times New Roman"/>
          <w:color w:val="000000" w:themeColor="text1"/>
          <w:shd w:val="clear" w:color="auto" w:fill="FFFFFF"/>
        </w:rPr>
        <w:t xml:space="preserve"> </w:t>
      </w:r>
      <w:r w:rsidR="00802F9E">
        <w:rPr>
          <w:color w:val="000000" w:themeColor="text1"/>
        </w:rPr>
        <w:t xml:space="preserve">The </w:t>
      </w:r>
      <w:r w:rsidR="00254EA4" w:rsidRPr="00387397">
        <w:rPr>
          <w:color w:val="000000" w:themeColor="text1"/>
        </w:rPr>
        <w:t>first step for scholars who wish to make claims about stringency or direction of change</w:t>
      </w:r>
      <w:r w:rsidR="00802F9E">
        <w:rPr>
          <w:color w:val="000000" w:themeColor="text1"/>
        </w:rPr>
        <w:t xml:space="preserve"> thus</w:t>
      </w:r>
      <w:r w:rsidR="00254EA4" w:rsidRPr="00387397">
        <w:rPr>
          <w:color w:val="000000" w:themeColor="text1"/>
        </w:rPr>
        <w:t xml:space="preserve"> </w:t>
      </w:r>
      <w:r w:rsidR="007E5A72" w:rsidRPr="00387397">
        <w:rPr>
          <w:color w:val="000000" w:themeColor="text1"/>
        </w:rPr>
        <w:t xml:space="preserve">involves </w:t>
      </w:r>
      <w:r w:rsidR="00254EA4" w:rsidRPr="00387397">
        <w:rPr>
          <w:color w:val="000000" w:themeColor="text1"/>
        </w:rPr>
        <w:t xml:space="preserve">three tasks: describing policy content according to scope, prescriptiveness, and specific policy settings. </w:t>
      </w:r>
      <w:r w:rsidR="00802F9E">
        <w:rPr>
          <w:color w:val="000000" w:themeColor="text1"/>
        </w:rPr>
        <w:t>Claims</w:t>
      </w:r>
      <w:r w:rsidR="00254EA4" w:rsidRPr="00387397">
        <w:rPr>
          <w:color w:val="000000" w:themeColor="text1"/>
        </w:rPr>
        <w:t xml:space="preserve"> about how competing programs change </w:t>
      </w:r>
      <w:r w:rsidR="00802F9E">
        <w:rPr>
          <w:color w:val="000000" w:themeColor="text1"/>
        </w:rPr>
        <w:t>require</w:t>
      </w:r>
      <w:r w:rsidR="00802F9E" w:rsidRPr="00387397">
        <w:rPr>
          <w:color w:val="000000" w:themeColor="text1"/>
        </w:rPr>
        <w:t xml:space="preserve"> </w:t>
      </w:r>
      <w:r w:rsidR="00254EA4" w:rsidRPr="00387397">
        <w:rPr>
          <w:color w:val="000000" w:themeColor="text1"/>
        </w:rPr>
        <w:t xml:space="preserve">a second step: measuring programs’ relative positions and change on each dimension (see </w:t>
      </w:r>
      <w:r w:rsidR="00802F9E">
        <w:rPr>
          <w:color w:val="000000" w:themeColor="text1"/>
        </w:rPr>
        <w:t>T</w:t>
      </w:r>
      <w:r w:rsidR="00254EA4" w:rsidRPr="00387397">
        <w:rPr>
          <w:color w:val="000000" w:themeColor="text1"/>
        </w:rPr>
        <w:t>able 3). First, we elaborate on step one.</w:t>
      </w:r>
    </w:p>
    <w:p w14:paraId="44A524E1" w14:textId="77777777" w:rsidR="005D4584" w:rsidRPr="00387397" w:rsidRDefault="005D4584" w:rsidP="00387397">
      <w:pPr>
        <w:spacing w:line="480" w:lineRule="auto"/>
        <w:rPr>
          <w:rFonts w:eastAsia="Times New Roman"/>
          <w:color w:val="000000" w:themeColor="text1"/>
          <w:shd w:val="clear" w:color="auto" w:fill="FFFFFF"/>
        </w:rPr>
      </w:pPr>
    </w:p>
    <w:p w14:paraId="63754D76" w14:textId="7C823CB0" w:rsidR="003A13CF" w:rsidRPr="00387397" w:rsidRDefault="00AA09C3" w:rsidP="00387397">
      <w:pPr>
        <w:spacing w:line="480" w:lineRule="auto"/>
        <w:rPr>
          <w:color w:val="000000" w:themeColor="text1"/>
        </w:rPr>
      </w:pPr>
      <w:r>
        <w:rPr>
          <w:color w:val="000000" w:themeColor="text1"/>
        </w:rPr>
        <w:t>!</w:t>
      </w:r>
      <w:r w:rsidR="005D4584" w:rsidRPr="00387397">
        <w:rPr>
          <w:color w:val="000000" w:themeColor="text1"/>
        </w:rPr>
        <w:t>[T</w:t>
      </w:r>
      <w:r w:rsidR="00B15838">
        <w:rPr>
          <w:color w:val="000000" w:themeColor="text1"/>
        </w:rPr>
        <w:t>able</w:t>
      </w:r>
      <w:r w:rsidR="005D4584" w:rsidRPr="00387397">
        <w:rPr>
          <w:color w:val="000000" w:themeColor="text1"/>
        </w:rPr>
        <w:t xml:space="preserve"> 2</w:t>
      </w:r>
      <w:r w:rsidRPr="00FF54EB">
        <w:rPr>
          <w:rFonts w:ascii="CMU Serif Roman" w:hAnsi="CMU Serif Roman"/>
        </w:rPr>
        <w:t>: Measures of Policy Content</w:t>
      </w:r>
      <w:r w:rsidR="005D4584" w:rsidRPr="00387397">
        <w:rPr>
          <w:color w:val="000000" w:themeColor="text1"/>
        </w:rPr>
        <w:t xml:space="preserve">] </w:t>
      </w:r>
      <w:r>
        <w:rPr>
          <w:color w:val="000000" w:themeColor="text1"/>
        </w:rPr>
        <w:t>(table2.png)</w:t>
      </w:r>
    </w:p>
    <w:p w14:paraId="2B47BB82" w14:textId="77777777" w:rsidR="003A13CF" w:rsidRPr="00387397" w:rsidRDefault="003A13CF" w:rsidP="00387397">
      <w:pPr>
        <w:spacing w:line="480" w:lineRule="auto"/>
        <w:rPr>
          <w:color w:val="000000" w:themeColor="text1"/>
        </w:rPr>
      </w:pPr>
    </w:p>
    <w:p w14:paraId="235C173A" w14:textId="57F99B00" w:rsidR="00592EE2" w:rsidRPr="00387397" w:rsidRDefault="00AA09C3" w:rsidP="00387397">
      <w:pPr>
        <w:spacing w:line="480" w:lineRule="auto"/>
        <w:rPr>
          <w:color w:val="000000" w:themeColor="text1"/>
        </w:rPr>
      </w:pPr>
      <w:r>
        <w:rPr>
          <w:color w:val="000000" w:themeColor="text1"/>
        </w:rPr>
        <w:t>To define</w:t>
      </w:r>
      <w:r w:rsidRPr="00387397">
        <w:rPr>
          <w:color w:val="000000" w:themeColor="text1"/>
        </w:rPr>
        <w:t xml:space="preserve"> </w:t>
      </w:r>
      <w:r w:rsidR="00A82409" w:rsidRPr="00387397">
        <w:rPr>
          <w:color w:val="000000" w:themeColor="text1"/>
        </w:rPr>
        <w:t>a compreh</w:t>
      </w:r>
      <w:r w:rsidR="00254EA4" w:rsidRPr="00387397">
        <w:rPr>
          <w:color w:val="000000" w:themeColor="text1"/>
        </w:rPr>
        <w:t>ensive scope</w:t>
      </w:r>
      <w:r>
        <w:rPr>
          <w:color w:val="000000" w:themeColor="text1"/>
        </w:rPr>
        <w:t xml:space="preserve">, one must </w:t>
      </w:r>
      <w:r w:rsidR="00254EA4" w:rsidRPr="00387397">
        <w:rPr>
          <w:color w:val="000000" w:themeColor="text1"/>
        </w:rPr>
        <w:t>inductively deriv</w:t>
      </w:r>
      <w:r>
        <w:rPr>
          <w:color w:val="000000" w:themeColor="text1"/>
        </w:rPr>
        <w:t>e</w:t>
      </w:r>
      <w:r w:rsidR="00254EA4" w:rsidRPr="00387397">
        <w:rPr>
          <w:color w:val="000000" w:themeColor="text1"/>
        </w:rPr>
        <w:t xml:space="preserve"> a set of</w:t>
      </w:r>
      <w:r w:rsidR="007F1904" w:rsidRPr="00387397">
        <w:rPr>
          <w:color w:val="000000" w:themeColor="text1"/>
        </w:rPr>
        <w:t xml:space="preserve"> distinct </w:t>
      </w:r>
      <w:r w:rsidR="00194AFD" w:rsidRPr="00387397">
        <w:rPr>
          <w:color w:val="000000" w:themeColor="text1"/>
        </w:rPr>
        <w:t xml:space="preserve">“issues” </w:t>
      </w:r>
      <w:r w:rsidR="007F1904" w:rsidRPr="00387397">
        <w:rPr>
          <w:color w:val="000000" w:themeColor="text1"/>
        </w:rPr>
        <w:t>that are address</w:t>
      </w:r>
      <w:r w:rsidR="008A1F99" w:rsidRPr="00387397">
        <w:rPr>
          <w:color w:val="000000" w:themeColor="text1"/>
        </w:rPr>
        <w:t>ed</w:t>
      </w:r>
      <w:r w:rsidR="00494530" w:rsidRPr="00387397">
        <w:rPr>
          <w:color w:val="000000" w:themeColor="text1"/>
        </w:rPr>
        <w:t xml:space="preserve"> by one or more </w:t>
      </w:r>
      <w:r w:rsidR="00254EA4" w:rsidRPr="00387397">
        <w:rPr>
          <w:color w:val="000000" w:themeColor="text1"/>
        </w:rPr>
        <w:t xml:space="preserve">regulatory texts in a </w:t>
      </w:r>
      <w:r>
        <w:rPr>
          <w:color w:val="000000" w:themeColor="text1"/>
        </w:rPr>
        <w:t>given</w:t>
      </w:r>
      <w:r w:rsidRPr="00387397">
        <w:rPr>
          <w:color w:val="000000" w:themeColor="text1"/>
        </w:rPr>
        <w:t xml:space="preserve"> </w:t>
      </w:r>
      <w:r w:rsidR="00254EA4" w:rsidRPr="00387397">
        <w:rPr>
          <w:color w:val="000000" w:themeColor="text1"/>
        </w:rPr>
        <w:t>policy domain</w:t>
      </w:r>
      <w:r w:rsidR="007F1904" w:rsidRPr="00387397">
        <w:rPr>
          <w:color w:val="000000" w:themeColor="text1"/>
        </w:rPr>
        <w:t>.</w:t>
      </w:r>
      <w:r w:rsidR="00E32DD3" w:rsidRPr="00387397">
        <w:rPr>
          <w:color w:val="000000" w:themeColor="text1"/>
        </w:rPr>
        <w:t xml:space="preserve"> </w:t>
      </w:r>
      <w:r w:rsidR="005B1D92" w:rsidRPr="00387397">
        <w:rPr>
          <w:rFonts w:eastAsia="Times New Roman"/>
          <w:color w:val="000000" w:themeColor="text1"/>
        </w:rPr>
        <w:t xml:space="preserve">The comprehensiveness of </w:t>
      </w:r>
      <w:r w:rsidR="005B1D92" w:rsidRPr="00387397">
        <w:rPr>
          <w:rFonts w:eastAsia="Times New Roman"/>
          <w:color w:val="000000" w:themeColor="text1"/>
        </w:rPr>
        <w:lastRenderedPageBreak/>
        <w:t xml:space="preserve">each regulation’s scope can then be measured by asking which, and how many of the full set of key issues it addresses. </w:t>
      </w:r>
      <w:r w:rsidR="00E85074" w:rsidRPr="00387397">
        <w:rPr>
          <w:color w:val="000000" w:themeColor="text1"/>
        </w:rPr>
        <w:t>While this</w:t>
      </w:r>
      <w:r w:rsidR="00E32DD3" w:rsidRPr="00387397">
        <w:rPr>
          <w:color w:val="000000" w:themeColor="text1"/>
        </w:rPr>
        <w:t xml:space="preserve"> approach </w:t>
      </w:r>
      <w:r w:rsidR="00816AE1">
        <w:rPr>
          <w:color w:val="000000" w:themeColor="text1"/>
        </w:rPr>
        <w:t>reduces</w:t>
      </w:r>
      <w:r w:rsidR="00816AE1" w:rsidRPr="00387397">
        <w:rPr>
          <w:color w:val="000000" w:themeColor="text1"/>
        </w:rPr>
        <w:t xml:space="preserve"> </w:t>
      </w:r>
      <w:r w:rsidR="00816AE1">
        <w:rPr>
          <w:color w:val="000000" w:themeColor="text1"/>
        </w:rPr>
        <w:t xml:space="preserve">the </w:t>
      </w:r>
      <w:r w:rsidR="00E32DD3" w:rsidRPr="00387397">
        <w:rPr>
          <w:color w:val="000000" w:themeColor="text1"/>
        </w:rPr>
        <w:t xml:space="preserve">risk of omitting key </w:t>
      </w:r>
      <w:r w:rsidR="00E85074" w:rsidRPr="00387397">
        <w:rPr>
          <w:color w:val="000000" w:themeColor="text1"/>
        </w:rPr>
        <w:t>issues on which regulations may vary, i</w:t>
      </w:r>
      <w:r w:rsidR="000E60EC" w:rsidRPr="00387397">
        <w:rPr>
          <w:color w:val="000000" w:themeColor="text1"/>
        </w:rPr>
        <w:t>t</w:t>
      </w:r>
      <w:r w:rsidR="003D3632" w:rsidRPr="00387397">
        <w:rPr>
          <w:color w:val="000000" w:themeColor="text1"/>
        </w:rPr>
        <w:t xml:space="preserve"> is</w:t>
      </w:r>
      <w:r w:rsidR="00E85074" w:rsidRPr="00387397">
        <w:rPr>
          <w:color w:val="000000" w:themeColor="text1"/>
        </w:rPr>
        <w:t xml:space="preserve"> </w:t>
      </w:r>
      <w:r w:rsidR="003D3632" w:rsidRPr="00387397">
        <w:rPr>
          <w:color w:val="000000" w:themeColor="text1"/>
        </w:rPr>
        <w:t>costly</w:t>
      </w:r>
      <w:r w:rsidR="003E6B11">
        <w:rPr>
          <w:color w:val="000000" w:themeColor="text1"/>
        </w:rPr>
        <w:t>. S</w:t>
      </w:r>
      <w:r w:rsidR="003D3632" w:rsidRPr="00387397">
        <w:rPr>
          <w:color w:val="000000" w:themeColor="text1"/>
        </w:rPr>
        <w:t xml:space="preserve">cholars </w:t>
      </w:r>
      <w:r w:rsidR="003E6B11">
        <w:rPr>
          <w:color w:val="000000" w:themeColor="text1"/>
        </w:rPr>
        <w:t xml:space="preserve">my thus </w:t>
      </w:r>
      <w:r>
        <w:rPr>
          <w:color w:val="000000" w:themeColor="text1"/>
        </w:rPr>
        <w:t>opt for</w:t>
      </w:r>
      <w:r w:rsidRPr="00387397">
        <w:rPr>
          <w:color w:val="000000" w:themeColor="text1"/>
        </w:rPr>
        <w:t xml:space="preserve"> </w:t>
      </w:r>
      <w:r w:rsidR="000E60EC" w:rsidRPr="00387397">
        <w:rPr>
          <w:color w:val="000000" w:themeColor="text1"/>
        </w:rPr>
        <w:t>a limited scope</w:t>
      </w:r>
      <w:r w:rsidR="003E6B11">
        <w:rPr>
          <w:color w:val="000000" w:themeColor="text1"/>
        </w:rPr>
        <w:t>, as long as they</w:t>
      </w:r>
      <w:r w:rsidR="00251C49" w:rsidRPr="00387397">
        <w:rPr>
          <w:color w:val="000000" w:themeColor="text1"/>
        </w:rPr>
        <w:t xml:space="preserve"> </w:t>
      </w:r>
      <w:r w:rsidR="000E60EC" w:rsidRPr="00387397">
        <w:rPr>
          <w:color w:val="000000" w:themeColor="text1"/>
        </w:rPr>
        <w:t>clearly describe</w:t>
      </w:r>
      <w:r w:rsidR="003D3632" w:rsidRPr="00387397">
        <w:rPr>
          <w:color w:val="000000" w:themeColor="text1"/>
        </w:rPr>
        <w:t xml:space="preserve"> the</w:t>
      </w:r>
      <w:r w:rsidR="000E60EC" w:rsidRPr="00387397">
        <w:rPr>
          <w:color w:val="000000" w:themeColor="text1"/>
        </w:rPr>
        <w:t>ir</w:t>
      </w:r>
      <w:r w:rsidR="003D3632" w:rsidRPr="00387397">
        <w:rPr>
          <w:color w:val="000000" w:themeColor="text1"/>
        </w:rPr>
        <w:t xml:space="preserve"> scope</w:t>
      </w:r>
      <w:r w:rsidR="00816AE1">
        <w:rPr>
          <w:color w:val="000000" w:themeColor="text1"/>
        </w:rPr>
        <w:t xml:space="preserve"> relative to the potential set of comparisons</w:t>
      </w:r>
      <w:r w:rsidR="00E85074" w:rsidRPr="00387397">
        <w:rPr>
          <w:color w:val="000000" w:themeColor="text1"/>
        </w:rPr>
        <w:t>. A</w:t>
      </w:r>
      <w:r w:rsidR="003D3632" w:rsidRPr="00387397">
        <w:rPr>
          <w:color w:val="000000" w:themeColor="text1"/>
        </w:rPr>
        <w:t xml:space="preserve"> </w:t>
      </w:r>
      <w:r w:rsidR="00E32DD3" w:rsidRPr="00387397">
        <w:rPr>
          <w:color w:val="000000" w:themeColor="text1"/>
        </w:rPr>
        <w:t>comp</w:t>
      </w:r>
      <w:r w:rsidR="00E85074" w:rsidRPr="00387397">
        <w:rPr>
          <w:color w:val="000000" w:themeColor="text1"/>
        </w:rPr>
        <w:t xml:space="preserve">rehensive approach is necessary, however, </w:t>
      </w:r>
      <w:r w:rsidR="00E32DD3" w:rsidRPr="00387397">
        <w:rPr>
          <w:color w:val="000000" w:themeColor="text1"/>
        </w:rPr>
        <w:t>to assess arguments about the scope of regulations</w:t>
      </w:r>
      <w:r w:rsidR="00816AE1">
        <w:rPr>
          <w:color w:val="000000" w:themeColor="text1"/>
        </w:rPr>
        <w:t xml:space="preserve"> (</w:t>
      </w:r>
      <w:r w:rsidR="003E6B11">
        <w:rPr>
          <w:color w:val="000000" w:themeColor="text1"/>
        </w:rPr>
        <w:t>such as the</w:t>
      </w:r>
      <w:r w:rsidR="00313DCA">
        <w:rPr>
          <w:color w:val="000000" w:themeColor="text1"/>
        </w:rPr>
        <w:t xml:space="preserve"> hypotheses</w:t>
      </w:r>
      <w:r w:rsidR="003E6B11">
        <w:rPr>
          <w:color w:val="000000" w:themeColor="text1"/>
        </w:rPr>
        <w:t xml:space="preserve"> stated in section 2.3</w:t>
      </w:r>
      <w:r w:rsidR="00313DCA">
        <w:rPr>
          <w:color w:val="000000" w:themeColor="text1"/>
        </w:rPr>
        <w:t>)</w:t>
      </w:r>
      <w:r w:rsidR="00592EE2" w:rsidRPr="00387397">
        <w:rPr>
          <w:color w:val="000000" w:themeColor="text1"/>
        </w:rPr>
        <w:t>.</w:t>
      </w:r>
      <w:r w:rsidR="00332C55" w:rsidRPr="00387397">
        <w:rPr>
          <w:color w:val="000000" w:themeColor="text1"/>
        </w:rPr>
        <w:t xml:space="preserve"> Scope can be </w:t>
      </w:r>
      <w:r w:rsidR="003E6B11">
        <w:rPr>
          <w:color w:val="000000" w:themeColor="text1"/>
        </w:rPr>
        <w:t>measured</w:t>
      </w:r>
      <w:r w:rsidR="003E6B11" w:rsidRPr="00387397">
        <w:rPr>
          <w:color w:val="000000" w:themeColor="text1"/>
        </w:rPr>
        <w:t xml:space="preserve"> </w:t>
      </w:r>
      <w:r w:rsidR="00332C55" w:rsidRPr="00387397">
        <w:rPr>
          <w:color w:val="000000" w:themeColor="text1"/>
        </w:rPr>
        <w:t>in an absolute sense (how many iss</w:t>
      </w:r>
      <w:r w:rsidR="00254EA4" w:rsidRPr="00387397">
        <w:rPr>
          <w:color w:val="000000" w:themeColor="text1"/>
        </w:rPr>
        <w:t xml:space="preserve">ues </w:t>
      </w:r>
      <w:r w:rsidR="00313DCA">
        <w:rPr>
          <w:color w:val="000000" w:themeColor="text1"/>
        </w:rPr>
        <w:t>a regulation</w:t>
      </w:r>
      <w:r w:rsidR="00313DCA" w:rsidRPr="00387397">
        <w:rPr>
          <w:color w:val="000000" w:themeColor="text1"/>
        </w:rPr>
        <w:t xml:space="preserve"> </w:t>
      </w:r>
      <w:r w:rsidR="00254EA4" w:rsidRPr="00387397">
        <w:rPr>
          <w:color w:val="000000" w:themeColor="text1"/>
        </w:rPr>
        <w:t>addresse</w:t>
      </w:r>
      <w:r w:rsidR="00313DCA">
        <w:rPr>
          <w:color w:val="000000" w:themeColor="text1"/>
        </w:rPr>
        <w:t>s</w:t>
      </w:r>
      <w:r w:rsidR="00254EA4" w:rsidRPr="00387397">
        <w:rPr>
          <w:color w:val="000000" w:themeColor="text1"/>
        </w:rPr>
        <w:t xml:space="preserve">), </w:t>
      </w:r>
      <w:r w:rsidR="00332C55" w:rsidRPr="00387397">
        <w:rPr>
          <w:color w:val="000000" w:themeColor="text1"/>
        </w:rPr>
        <w:t xml:space="preserve">a relative sense (how many more issues </w:t>
      </w:r>
      <w:r w:rsidR="00313DCA">
        <w:rPr>
          <w:color w:val="000000" w:themeColor="text1"/>
        </w:rPr>
        <w:t>it addresses than its competitor</w:t>
      </w:r>
      <w:r w:rsidR="00332C55" w:rsidRPr="00387397">
        <w:rPr>
          <w:color w:val="000000" w:themeColor="text1"/>
        </w:rPr>
        <w:t>), and regarding change over time (</w:t>
      </w:r>
      <w:r w:rsidR="008B45A8" w:rsidRPr="00387397">
        <w:rPr>
          <w:color w:val="000000" w:themeColor="text1"/>
        </w:rPr>
        <w:t xml:space="preserve">on </w:t>
      </w:r>
      <w:r w:rsidR="00332C55" w:rsidRPr="00387397">
        <w:rPr>
          <w:color w:val="000000" w:themeColor="text1"/>
        </w:rPr>
        <w:t xml:space="preserve">how many issues </w:t>
      </w:r>
      <w:r w:rsidR="00F66C33">
        <w:rPr>
          <w:color w:val="000000" w:themeColor="text1"/>
        </w:rPr>
        <w:t xml:space="preserve">were requirements </w:t>
      </w:r>
      <w:r w:rsidR="00313DCA">
        <w:rPr>
          <w:color w:val="000000" w:themeColor="text1"/>
        </w:rPr>
        <w:t>added or subtracted</w:t>
      </w:r>
      <w:r w:rsidR="00332C55" w:rsidRPr="00387397">
        <w:rPr>
          <w:color w:val="000000" w:themeColor="text1"/>
        </w:rPr>
        <w:t>).</w:t>
      </w:r>
    </w:p>
    <w:p w14:paraId="37CD5BBA" w14:textId="77777777" w:rsidR="003A13CF" w:rsidRPr="00387397" w:rsidRDefault="003A13CF" w:rsidP="00387397">
      <w:pPr>
        <w:spacing w:line="480" w:lineRule="auto"/>
        <w:rPr>
          <w:color w:val="000000" w:themeColor="text1"/>
        </w:rPr>
      </w:pPr>
    </w:p>
    <w:p w14:paraId="06681147" w14:textId="4CBD7B78" w:rsidR="00494530" w:rsidRPr="00387397" w:rsidRDefault="00761175" w:rsidP="00387397">
      <w:pPr>
        <w:spacing w:line="480" w:lineRule="auto"/>
        <w:rPr>
          <w:color w:val="000000" w:themeColor="text1"/>
        </w:rPr>
      </w:pPr>
      <w:r w:rsidRPr="00387397">
        <w:rPr>
          <w:rFonts w:eastAsia="Times New Roman"/>
          <w:color w:val="000000" w:themeColor="text1"/>
        </w:rPr>
        <w:t>Second, we measure the extent to which each requirement is prescriptive</w:t>
      </w:r>
      <w:r w:rsidR="00313DCA">
        <w:rPr>
          <w:rFonts w:eastAsia="Times New Roman"/>
          <w:color w:val="000000" w:themeColor="text1"/>
        </w:rPr>
        <w:t>, i.e.</w:t>
      </w:r>
      <w:r w:rsidR="003E6B11">
        <w:rPr>
          <w:color w:val="000000" w:themeColor="text1"/>
        </w:rPr>
        <w:t xml:space="preserve"> has</w:t>
      </w:r>
      <w:r w:rsidR="00313DCA" w:rsidRPr="00387397">
        <w:rPr>
          <w:color w:val="000000" w:themeColor="text1"/>
        </w:rPr>
        <w:t xml:space="preserve"> substantive and mandatory features</w:t>
      </w:r>
      <w:r w:rsidR="003E6B11">
        <w:rPr>
          <w:color w:val="000000" w:themeColor="text1"/>
        </w:rPr>
        <w:t xml:space="preserve"> like performance thresholds</w:t>
      </w:r>
      <w:r w:rsidR="00313DCA" w:rsidRPr="00387397">
        <w:rPr>
          <w:color w:val="000000" w:themeColor="text1"/>
        </w:rPr>
        <w:t xml:space="preserve"> (</w:t>
      </w:r>
      <w:r w:rsidR="00313DCA">
        <w:rPr>
          <w:color w:val="000000" w:themeColor="text1"/>
        </w:rPr>
        <w:t xml:space="preserve">see </w:t>
      </w:r>
      <w:r w:rsidR="00313DCA" w:rsidRPr="00387397">
        <w:rPr>
          <w:color w:val="000000" w:themeColor="text1"/>
        </w:rPr>
        <w:t>Table 3</w:t>
      </w:r>
      <w:r w:rsidR="00313DCA">
        <w:rPr>
          <w:color w:val="000000" w:themeColor="text1"/>
        </w:rPr>
        <w:t>, Cashore 2007, McDermott et al. 2010</w:t>
      </w:r>
      <w:r w:rsidR="00313DCA" w:rsidRPr="00387397">
        <w:rPr>
          <w:color w:val="000000" w:themeColor="text1"/>
        </w:rPr>
        <w:t>)</w:t>
      </w:r>
      <w:r w:rsidR="00313DCA">
        <w:rPr>
          <w:color w:val="000000" w:themeColor="text1"/>
        </w:rPr>
        <w:t>.</w:t>
      </w:r>
      <w:r w:rsidRPr="00387397">
        <w:rPr>
          <w:rFonts w:eastAsia="Times New Roman"/>
          <w:color w:val="000000" w:themeColor="text1"/>
        </w:rPr>
        <w:t xml:space="preserve"> Because </w:t>
      </w:r>
      <w:r w:rsidR="00E85074" w:rsidRPr="00387397">
        <w:rPr>
          <w:rFonts w:eastAsia="Times New Roman"/>
          <w:color w:val="000000" w:themeColor="text1"/>
        </w:rPr>
        <w:t>prescriptive versus flexible</w:t>
      </w:r>
      <w:r w:rsidRPr="00387397">
        <w:rPr>
          <w:rFonts w:eastAsia="Times New Roman"/>
          <w:color w:val="000000" w:themeColor="text1"/>
        </w:rPr>
        <w:t xml:space="preserve"> </w:t>
      </w:r>
      <w:r w:rsidR="00E85074" w:rsidRPr="00387397">
        <w:rPr>
          <w:rFonts w:eastAsia="Times New Roman"/>
          <w:color w:val="000000" w:themeColor="text1"/>
        </w:rPr>
        <w:t xml:space="preserve">refers to </w:t>
      </w:r>
      <w:r w:rsidRPr="00387397">
        <w:rPr>
          <w:rFonts w:eastAsia="Times New Roman"/>
          <w:color w:val="000000" w:themeColor="text1"/>
        </w:rPr>
        <w:t>the means by which each issue is addressed, not the ends of the policy, it can be answered for any substantive requirement.</w:t>
      </w:r>
      <w:r w:rsidRPr="00387397">
        <w:rPr>
          <w:rStyle w:val="EndnoteReference"/>
          <w:rFonts w:eastAsia="Times New Roman"/>
          <w:color w:val="000000" w:themeColor="text1"/>
        </w:rPr>
        <w:endnoteReference w:id="2"/>
      </w:r>
      <w:r w:rsidRPr="00387397">
        <w:rPr>
          <w:rFonts w:eastAsia="Times New Roman"/>
          <w:color w:val="000000" w:themeColor="text1"/>
        </w:rPr>
        <w:t xml:space="preserve"> </w:t>
      </w:r>
      <w:r w:rsidR="001C4FAE" w:rsidRPr="00387397">
        <w:rPr>
          <w:color w:val="000000" w:themeColor="text1"/>
        </w:rPr>
        <w:t>Prescriptiveness</w:t>
      </w:r>
      <w:r w:rsidR="004A4831" w:rsidRPr="00387397">
        <w:rPr>
          <w:color w:val="000000" w:themeColor="text1"/>
        </w:rPr>
        <w:t xml:space="preserve"> </w:t>
      </w:r>
      <w:r w:rsidR="001C4FAE" w:rsidRPr="00387397">
        <w:rPr>
          <w:color w:val="000000" w:themeColor="text1"/>
        </w:rPr>
        <w:t>is</w:t>
      </w:r>
      <w:r w:rsidR="004A4831" w:rsidRPr="00387397">
        <w:rPr>
          <w:color w:val="000000" w:themeColor="text1"/>
        </w:rPr>
        <w:t xml:space="preserve"> </w:t>
      </w:r>
      <w:r w:rsidR="001C4FAE" w:rsidRPr="00387397">
        <w:rPr>
          <w:color w:val="000000" w:themeColor="text1"/>
        </w:rPr>
        <w:t>a</w:t>
      </w:r>
      <w:r w:rsidR="004A4831" w:rsidRPr="00387397">
        <w:rPr>
          <w:color w:val="000000" w:themeColor="text1"/>
        </w:rPr>
        <w:t xml:space="preserve"> </w:t>
      </w:r>
      <w:r w:rsidR="003A13CF" w:rsidRPr="00387397">
        <w:rPr>
          <w:color w:val="000000" w:themeColor="text1"/>
        </w:rPr>
        <w:t xml:space="preserve">continuum from </w:t>
      </w:r>
      <w:r w:rsidR="00181E49" w:rsidRPr="00387397">
        <w:rPr>
          <w:color w:val="000000" w:themeColor="text1"/>
        </w:rPr>
        <w:t>discretionary</w:t>
      </w:r>
      <w:r w:rsidR="003A13CF" w:rsidRPr="00387397">
        <w:rPr>
          <w:color w:val="000000" w:themeColor="text1"/>
        </w:rPr>
        <w:t xml:space="preserve"> guidelines, which allow maximum flexibility, to procedural requirements that define processes that must be followed but do not prescribe outcomes, to mandatory</w:t>
      </w:r>
      <w:r w:rsidR="00313DCA">
        <w:rPr>
          <w:color w:val="000000" w:themeColor="text1"/>
        </w:rPr>
        <w:t xml:space="preserve"> </w:t>
      </w:r>
      <w:r w:rsidR="003A13CF" w:rsidRPr="00387397">
        <w:rPr>
          <w:color w:val="000000" w:themeColor="text1"/>
        </w:rPr>
        <w:t>substantive requirements, which prescribe precise actions</w:t>
      </w:r>
      <w:r w:rsidR="00383E42" w:rsidRPr="00387397">
        <w:rPr>
          <w:color w:val="000000" w:themeColor="text1"/>
        </w:rPr>
        <w:t>,</w:t>
      </w:r>
      <w:r w:rsidR="003A13CF" w:rsidRPr="00387397">
        <w:rPr>
          <w:color w:val="000000" w:themeColor="text1"/>
        </w:rPr>
        <w:t xml:space="preserve"> such as quantitative performance thresholds. </w:t>
      </w:r>
      <w:r w:rsidR="00181E49" w:rsidRPr="00387397">
        <w:rPr>
          <w:color w:val="000000" w:themeColor="text1"/>
        </w:rPr>
        <w:t>In contrast</w:t>
      </w:r>
      <w:r w:rsidR="008B45A8" w:rsidRPr="00387397">
        <w:rPr>
          <w:color w:val="000000" w:themeColor="text1"/>
        </w:rPr>
        <w:t xml:space="preserve"> to mandatory thresholds</w:t>
      </w:r>
      <w:r w:rsidR="00181E49" w:rsidRPr="00387397">
        <w:rPr>
          <w:color w:val="000000" w:themeColor="text1"/>
        </w:rPr>
        <w:t xml:space="preserve">, even </w:t>
      </w:r>
      <w:r w:rsidR="00313DCA">
        <w:rPr>
          <w:color w:val="000000" w:themeColor="text1"/>
        </w:rPr>
        <w:t>mandatory</w:t>
      </w:r>
      <w:r w:rsidR="00181E49" w:rsidRPr="00387397">
        <w:rPr>
          <w:color w:val="000000" w:themeColor="text1"/>
        </w:rPr>
        <w:t xml:space="preserve"> requirements to follow local </w:t>
      </w:r>
      <w:r w:rsidR="003E6B11">
        <w:rPr>
          <w:color w:val="000000" w:themeColor="text1"/>
        </w:rPr>
        <w:t>“</w:t>
      </w:r>
      <w:r w:rsidR="00181E49" w:rsidRPr="00387397">
        <w:rPr>
          <w:color w:val="000000" w:themeColor="text1"/>
        </w:rPr>
        <w:t>best management practices</w:t>
      </w:r>
      <w:r w:rsidR="003E6B11">
        <w:rPr>
          <w:color w:val="000000" w:themeColor="text1"/>
        </w:rPr>
        <w:t>”</w:t>
      </w:r>
      <w:r w:rsidR="00181E49" w:rsidRPr="00387397">
        <w:rPr>
          <w:color w:val="000000" w:themeColor="text1"/>
        </w:rPr>
        <w:t xml:space="preserve"> </w:t>
      </w:r>
      <w:r w:rsidR="008B45A8" w:rsidRPr="00387397">
        <w:rPr>
          <w:color w:val="000000" w:themeColor="text1"/>
        </w:rPr>
        <w:t xml:space="preserve">are </w:t>
      </w:r>
      <w:r w:rsidR="00181E49" w:rsidRPr="00387397">
        <w:rPr>
          <w:color w:val="000000" w:themeColor="text1"/>
        </w:rPr>
        <w:t xml:space="preserve">less prescriptive </w:t>
      </w:r>
      <w:r w:rsidR="008B45A8" w:rsidRPr="00387397">
        <w:rPr>
          <w:color w:val="000000" w:themeColor="text1"/>
        </w:rPr>
        <w:t>because</w:t>
      </w:r>
      <w:r w:rsidR="00181E49" w:rsidRPr="00387397">
        <w:rPr>
          <w:color w:val="000000" w:themeColor="text1"/>
        </w:rPr>
        <w:t xml:space="preserve"> these practices may not include substantive requirements. Discretionary practices, processes, or plans are even less prescriptive.</w:t>
      </w:r>
      <w:r w:rsidR="003B40F4" w:rsidRPr="00387397">
        <w:rPr>
          <w:color w:val="000000" w:themeColor="text1"/>
        </w:rPr>
        <w:t xml:space="preserve"> </w:t>
      </w:r>
      <w:r w:rsidR="003A13CF" w:rsidRPr="00387397">
        <w:rPr>
          <w:color w:val="000000" w:themeColor="text1"/>
        </w:rPr>
        <w:t xml:space="preserve">On each issue, requirements </w:t>
      </w:r>
      <w:r w:rsidR="008B45A8" w:rsidRPr="00387397">
        <w:rPr>
          <w:color w:val="000000" w:themeColor="text1"/>
        </w:rPr>
        <w:t>can be</w:t>
      </w:r>
      <w:r w:rsidR="00C01240" w:rsidRPr="00387397">
        <w:rPr>
          <w:color w:val="000000" w:themeColor="text1"/>
        </w:rPr>
        <w:t xml:space="preserve"> coded </w:t>
      </w:r>
      <w:r w:rsidR="001F3BA1" w:rsidRPr="00387397">
        <w:rPr>
          <w:color w:val="000000" w:themeColor="text1"/>
        </w:rPr>
        <w:t>in an absolute sense—</w:t>
      </w:r>
      <w:r w:rsidR="003A13CF" w:rsidRPr="00387397">
        <w:rPr>
          <w:color w:val="000000" w:themeColor="text1"/>
        </w:rPr>
        <w:t xml:space="preserve">as </w:t>
      </w:r>
      <w:r w:rsidR="001F3BA1" w:rsidRPr="00387397">
        <w:rPr>
          <w:color w:val="000000" w:themeColor="text1"/>
        </w:rPr>
        <w:t>“no prescriptive requirements”</w:t>
      </w:r>
      <w:r w:rsidR="00251C49" w:rsidRPr="00387397">
        <w:rPr>
          <w:color w:val="000000" w:themeColor="text1"/>
        </w:rPr>
        <w:t xml:space="preserve"> or “some prescriptive requirements”</w:t>
      </w:r>
      <w:r w:rsidR="001F3BA1" w:rsidRPr="00387397">
        <w:rPr>
          <w:color w:val="000000" w:themeColor="text1"/>
        </w:rPr>
        <w:t xml:space="preserve">—and then, if the </w:t>
      </w:r>
      <w:r w:rsidR="00251C49" w:rsidRPr="00387397">
        <w:rPr>
          <w:color w:val="000000" w:themeColor="text1"/>
        </w:rPr>
        <w:t>latter</w:t>
      </w:r>
      <w:r w:rsidR="001F3BA1" w:rsidRPr="00387397">
        <w:rPr>
          <w:color w:val="000000" w:themeColor="text1"/>
        </w:rPr>
        <w:t>, in a relative sense—</w:t>
      </w:r>
      <w:r w:rsidR="00E85074" w:rsidRPr="00387397">
        <w:rPr>
          <w:color w:val="000000" w:themeColor="text1"/>
        </w:rPr>
        <w:t>whether they are</w:t>
      </w:r>
      <w:r w:rsidR="003A13CF" w:rsidRPr="00387397">
        <w:rPr>
          <w:color w:val="000000" w:themeColor="text1"/>
        </w:rPr>
        <w:t xml:space="preserve"> </w:t>
      </w:r>
      <w:r w:rsidR="00756769">
        <w:rPr>
          <w:color w:val="000000" w:themeColor="text1"/>
        </w:rPr>
        <w:t xml:space="preserve">“more prescriptive” than another regulation or </w:t>
      </w:r>
      <w:r w:rsidR="003A13CF" w:rsidRPr="00387397">
        <w:rPr>
          <w:color w:val="000000" w:themeColor="text1"/>
        </w:rPr>
        <w:t xml:space="preserve">“most prescriptive” (requiring as much as or more than any other </w:t>
      </w:r>
      <w:r w:rsidR="00756769">
        <w:rPr>
          <w:color w:val="000000" w:themeColor="text1"/>
        </w:rPr>
        <w:t>regulation).</w:t>
      </w:r>
      <w:r w:rsidR="00332C55" w:rsidRPr="00387397">
        <w:rPr>
          <w:color w:val="000000" w:themeColor="text1"/>
        </w:rPr>
        <w:t xml:space="preserve"> </w:t>
      </w:r>
      <w:r w:rsidR="00C61790">
        <w:rPr>
          <w:color w:val="000000" w:themeColor="text1"/>
        </w:rPr>
        <w:t xml:space="preserve">Coding prescriptiveness across </w:t>
      </w:r>
      <w:r w:rsidR="00C61790" w:rsidRPr="00532339">
        <w:rPr>
          <w:b/>
          <w:bCs/>
          <w:color w:val="000000" w:themeColor="text1"/>
        </w:rPr>
        <w:t>issues</w:t>
      </w:r>
      <w:r w:rsidR="00C61790">
        <w:rPr>
          <w:color w:val="000000" w:themeColor="text1"/>
        </w:rPr>
        <w:t xml:space="preserve"> creates</w:t>
      </w:r>
      <w:r w:rsidR="00313DCA" w:rsidRPr="00387397">
        <w:rPr>
          <w:color w:val="000000" w:themeColor="text1"/>
        </w:rPr>
        <w:t xml:space="preserve"> </w:t>
      </w:r>
      <w:r w:rsidRPr="00387397">
        <w:rPr>
          <w:color w:val="000000" w:themeColor="text1"/>
        </w:rPr>
        <w:t>a</w:t>
      </w:r>
      <w:r w:rsidR="00C61790">
        <w:rPr>
          <w:color w:val="000000" w:themeColor="text1"/>
        </w:rPr>
        <w:t xml:space="preserve">n </w:t>
      </w:r>
      <w:r w:rsidR="00C61790">
        <w:rPr>
          <w:color w:val="000000" w:themeColor="text1"/>
        </w:rPr>
        <w:lastRenderedPageBreak/>
        <w:t xml:space="preserve">additional </w:t>
      </w:r>
      <w:r w:rsidR="001F3BA1" w:rsidRPr="00387397">
        <w:rPr>
          <w:color w:val="000000" w:themeColor="text1"/>
        </w:rPr>
        <w:t xml:space="preserve">measure </w:t>
      </w:r>
      <w:r w:rsidRPr="00387397">
        <w:rPr>
          <w:color w:val="000000" w:themeColor="text1"/>
        </w:rPr>
        <w:t xml:space="preserve">of policy </w:t>
      </w:r>
      <w:r w:rsidR="001F3BA1" w:rsidRPr="00387397">
        <w:rPr>
          <w:color w:val="000000" w:themeColor="text1"/>
          <w:u w:val="single"/>
        </w:rPr>
        <w:t>sco</w:t>
      </w:r>
      <w:r w:rsidR="00756769">
        <w:rPr>
          <w:color w:val="000000" w:themeColor="text1"/>
          <w:u w:val="single"/>
        </w:rPr>
        <w:t>pe</w:t>
      </w:r>
      <w:r w:rsidR="00756769">
        <w:rPr>
          <w:color w:val="000000" w:themeColor="text1"/>
        </w:rPr>
        <w:t xml:space="preserve">: </w:t>
      </w:r>
      <w:r w:rsidR="001F3BA1" w:rsidRPr="00387397">
        <w:rPr>
          <w:color w:val="000000" w:themeColor="text1"/>
        </w:rPr>
        <w:t xml:space="preserve">how many </w:t>
      </w:r>
      <w:r w:rsidR="00332C55" w:rsidRPr="00387397">
        <w:rPr>
          <w:color w:val="000000" w:themeColor="text1"/>
        </w:rPr>
        <w:t xml:space="preserve">key issues </w:t>
      </w:r>
      <w:r w:rsidR="001F3BA1" w:rsidRPr="00387397">
        <w:rPr>
          <w:color w:val="000000" w:themeColor="text1"/>
        </w:rPr>
        <w:t>have “some prescriptive standards</w:t>
      </w:r>
      <w:r w:rsidR="00C61790">
        <w:rPr>
          <w:color w:val="000000" w:themeColor="text1"/>
        </w:rPr>
        <w:t xml:space="preserve">.” Coding prescriptiveness across </w:t>
      </w:r>
      <w:r w:rsidR="00C61790" w:rsidRPr="00532339">
        <w:rPr>
          <w:b/>
          <w:bCs/>
          <w:color w:val="000000" w:themeColor="text1"/>
        </w:rPr>
        <w:t>programs</w:t>
      </w:r>
      <w:r w:rsidR="00C61790">
        <w:rPr>
          <w:color w:val="000000" w:themeColor="text1"/>
        </w:rPr>
        <w:t xml:space="preserve"> creates a measure of the </w:t>
      </w:r>
      <w:r w:rsidR="00332C55" w:rsidRPr="00387397">
        <w:rPr>
          <w:color w:val="000000" w:themeColor="text1"/>
        </w:rPr>
        <w:t xml:space="preserve">relative </w:t>
      </w:r>
      <w:r w:rsidR="00332C55" w:rsidRPr="00387397">
        <w:rPr>
          <w:color w:val="000000" w:themeColor="text1"/>
          <w:u w:val="single"/>
        </w:rPr>
        <w:t>level</w:t>
      </w:r>
      <w:r w:rsidR="00332C55" w:rsidRPr="00387397">
        <w:rPr>
          <w:color w:val="000000" w:themeColor="text1"/>
        </w:rPr>
        <w:t xml:space="preserve"> of </w:t>
      </w:r>
      <w:r w:rsidR="00251C49" w:rsidRPr="00387397">
        <w:rPr>
          <w:color w:val="000000" w:themeColor="text1"/>
        </w:rPr>
        <w:t>prescriptive requirements</w:t>
      </w:r>
      <w:r w:rsidR="001F3BA1" w:rsidRPr="00387397">
        <w:rPr>
          <w:color w:val="000000" w:themeColor="text1"/>
        </w:rPr>
        <w:t>.</w:t>
      </w:r>
      <w:r w:rsidR="003A13CF" w:rsidRPr="00387397">
        <w:rPr>
          <w:color w:val="000000" w:themeColor="text1"/>
        </w:rPr>
        <w:t xml:space="preserve"> Additionally, </w:t>
      </w:r>
      <w:r w:rsidR="00C61790">
        <w:rPr>
          <w:color w:val="000000" w:themeColor="text1"/>
        </w:rPr>
        <w:t>any</w:t>
      </w:r>
      <w:r w:rsidR="00C61790" w:rsidRPr="00387397">
        <w:rPr>
          <w:color w:val="000000" w:themeColor="text1"/>
        </w:rPr>
        <w:t xml:space="preserve"> </w:t>
      </w:r>
      <w:r w:rsidR="003A13CF" w:rsidRPr="00532339">
        <w:rPr>
          <w:b/>
          <w:bCs/>
          <w:color w:val="000000" w:themeColor="text1"/>
        </w:rPr>
        <w:t>change</w:t>
      </w:r>
      <w:r w:rsidR="00C61790" w:rsidRPr="00532339">
        <w:rPr>
          <w:b/>
          <w:bCs/>
          <w:color w:val="000000" w:themeColor="text1"/>
        </w:rPr>
        <w:t>s</w:t>
      </w:r>
      <w:r w:rsidR="003A13CF" w:rsidRPr="00387397">
        <w:rPr>
          <w:color w:val="000000" w:themeColor="text1"/>
        </w:rPr>
        <w:t xml:space="preserve"> </w:t>
      </w:r>
      <w:r w:rsidR="008B45A8" w:rsidRPr="00387397">
        <w:rPr>
          <w:color w:val="000000" w:themeColor="text1"/>
        </w:rPr>
        <w:t>can be</w:t>
      </w:r>
      <w:r w:rsidR="003A13CF" w:rsidRPr="00387397">
        <w:rPr>
          <w:color w:val="000000" w:themeColor="text1"/>
        </w:rPr>
        <w:t xml:space="preserve"> </w:t>
      </w:r>
      <w:r w:rsidR="00251C49" w:rsidRPr="00387397">
        <w:rPr>
          <w:color w:val="000000" w:themeColor="text1"/>
        </w:rPr>
        <w:t>classified as becoming</w:t>
      </w:r>
      <w:r w:rsidR="003A13CF" w:rsidRPr="00387397">
        <w:rPr>
          <w:color w:val="000000" w:themeColor="text1"/>
        </w:rPr>
        <w:t xml:space="preserve"> more prescriptive</w:t>
      </w:r>
      <w:r w:rsidR="00251C49" w:rsidRPr="00387397">
        <w:rPr>
          <w:color w:val="000000" w:themeColor="text1"/>
        </w:rPr>
        <w:t xml:space="preserve"> or</w:t>
      </w:r>
      <w:r w:rsidR="003A13CF" w:rsidRPr="00387397">
        <w:rPr>
          <w:color w:val="000000" w:themeColor="text1"/>
        </w:rPr>
        <w:t xml:space="preserve"> less prescriptive on each issue</w:t>
      </w:r>
      <w:r w:rsidR="00332C55" w:rsidRPr="00387397">
        <w:rPr>
          <w:color w:val="000000" w:themeColor="text1"/>
        </w:rPr>
        <w:t xml:space="preserve">, allowing one to measure the </w:t>
      </w:r>
      <w:r w:rsidR="00332C55" w:rsidRPr="00387397">
        <w:rPr>
          <w:color w:val="000000" w:themeColor="text1"/>
          <w:u w:val="single"/>
        </w:rPr>
        <w:t>direction</w:t>
      </w:r>
      <w:r w:rsidR="00332C55" w:rsidRPr="00387397">
        <w:rPr>
          <w:color w:val="000000" w:themeColor="text1"/>
        </w:rPr>
        <w:t xml:space="preserve"> of change in prescriptiveness.</w:t>
      </w:r>
    </w:p>
    <w:p w14:paraId="7964769A" w14:textId="77777777" w:rsidR="00FA76FB" w:rsidRPr="00387397" w:rsidRDefault="00FA76FB" w:rsidP="00387397">
      <w:pPr>
        <w:spacing w:line="480" w:lineRule="auto"/>
        <w:rPr>
          <w:color w:val="000000" w:themeColor="text1"/>
        </w:rPr>
      </w:pPr>
    </w:p>
    <w:p w14:paraId="21C93039" w14:textId="1E26FCDD" w:rsidR="005D4584" w:rsidRPr="00387397" w:rsidRDefault="00FE1D21" w:rsidP="00387397">
      <w:pPr>
        <w:spacing w:line="480" w:lineRule="auto"/>
        <w:rPr>
          <w:color w:val="000000" w:themeColor="text1"/>
        </w:rPr>
      </w:pPr>
      <w:r w:rsidRPr="00387397">
        <w:rPr>
          <w:color w:val="000000" w:themeColor="text1"/>
        </w:rPr>
        <w:t>[Table 3]</w:t>
      </w:r>
    </w:p>
    <w:p w14:paraId="58BF7B22" w14:textId="77777777" w:rsidR="00FA76FB" w:rsidRPr="00387397" w:rsidRDefault="00FA76FB" w:rsidP="00387397">
      <w:pPr>
        <w:spacing w:line="480" w:lineRule="auto"/>
        <w:rPr>
          <w:color w:val="000000" w:themeColor="text1"/>
        </w:rPr>
      </w:pPr>
    </w:p>
    <w:p w14:paraId="502CD4E9" w14:textId="4672AC84" w:rsidR="00332C55" w:rsidRPr="00387397" w:rsidRDefault="004A4831" w:rsidP="00387397">
      <w:pPr>
        <w:spacing w:line="480" w:lineRule="auto"/>
        <w:rPr>
          <w:rFonts w:eastAsia="Times New Roman"/>
          <w:color w:val="000000" w:themeColor="text1"/>
        </w:rPr>
      </w:pPr>
      <w:r w:rsidRPr="00387397">
        <w:rPr>
          <w:color w:val="000000" w:themeColor="text1"/>
        </w:rPr>
        <w:t xml:space="preserve">Finally, </w:t>
      </w:r>
      <w:r w:rsidR="00332C55" w:rsidRPr="00387397">
        <w:rPr>
          <w:color w:val="000000" w:themeColor="text1"/>
        </w:rPr>
        <w:t xml:space="preserve">the third </w:t>
      </w:r>
      <w:r w:rsidR="00E85074" w:rsidRPr="00387397">
        <w:rPr>
          <w:color w:val="000000" w:themeColor="text1"/>
        </w:rPr>
        <w:t xml:space="preserve">type </w:t>
      </w:r>
      <w:r w:rsidR="00332C55" w:rsidRPr="00387397">
        <w:rPr>
          <w:color w:val="000000" w:themeColor="text1"/>
        </w:rPr>
        <w:t>of stringency</w:t>
      </w:r>
      <w:r w:rsidR="00756769">
        <w:rPr>
          <w:color w:val="000000" w:themeColor="text1"/>
        </w:rPr>
        <w:t>—</w:t>
      </w:r>
      <w:r w:rsidR="00B27A36" w:rsidRPr="00387397">
        <w:rPr>
          <w:color w:val="000000" w:themeColor="text1"/>
        </w:rPr>
        <w:t>specific</w:t>
      </w:r>
      <w:r w:rsidRPr="00387397">
        <w:rPr>
          <w:color w:val="000000" w:themeColor="text1"/>
        </w:rPr>
        <w:t xml:space="preserve"> </w:t>
      </w:r>
      <w:r w:rsidR="003F1ACA" w:rsidRPr="00387397">
        <w:rPr>
          <w:color w:val="000000" w:themeColor="text1"/>
        </w:rPr>
        <w:t xml:space="preserve">performance </w:t>
      </w:r>
      <w:r w:rsidR="00761175" w:rsidRPr="00387397">
        <w:rPr>
          <w:color w:val="000000" w:themeColor="text1"/>
        </w:rPr>
        <w:t>levels</w:t>
      </w:r>
      <w:r w:rsidR="00BD0CCA" w:rsidRPr="00387397">
        <w:rPr>
          <w:color w:val="000000" w:themeColor="text1"/>
        </w:rPr>
        <w:t xml:space="preserve"> (</w:t>
      </w:r>
      <w:r w:rsidR="00761175" w:rsidRPr="00387397">
        <w:rPr>
          <w:color w:val="000000" w:themeColor="text1"/>
        </w:rPr>
        <w:t>what policy scholars call “policy settings</w:t>
      </w:r>
      <w:r w:rsidR="00BD0CCA" w:rsidRPr="00387397">
        <w:rPr>
          <w:color w:val="000000" w:themeColor="text1"/>
        </w:rPr>
        <w:t>”)</w:t>
      </w:r>
      <w:r w:rsidR="00756769">
        <w:rPr>
          <w:color w:val="000000" w:themeColor="text1"/>
        </w:rPr>
        <w:t>—</w:t>
      </w:r>
      <w:r w:rsidR="00F66C33">
        <w:rPr>
          <w:color w:val="000000" w:themeColor="text1"/>
        </w:rPr>
        <w:t>allow</w:t>
      </w:r>
      <w:r w:rsidR="00C61790">
        <w:rPr>
          <w:color w:val="000000" w:themeColor="text1"/>
        </w:rPr>
        <w:t xml:space="preserve"> us to substantively interpret differences in scope or prescriptiveness</w:t>
      </w:r>
      <w:r w:rsidRPr="00387397">
        <w:rPr>
          <w:color w:val="000000" w:themeColor="text1"/>
        </w:rPr>
        <w:t xml:space="preserve">. </w:t>
      </w:r>
      <w:r w:rsidR="003A13CF" w:rsidRPr="00387397">
        <w:rPr>
          <w:color w:val="000000" w:themeColor="text1"/>
        </w:rPr>
        <w:t xml:space="preserve">For </w:t>
      </w:r>
      <w:r w:rsidR="0012750D" w:rsidRPr="00387397">
        <w:rPr>
          <w:color w:val="000000" w:themeColor="text1"/>
        </w:rPr>
        <w:t>example,</w:t>
      </w:r>
      <w:r w:rsidR="00E85074" w:rsidRPr="00387397">
        <w:rPr>
          <w:color w:val="000000" w:themeColor="text1"/>
        </w:rPr>
        <w:t xml:space="preserve"> </w:t>
      </w:r>
      <w:r w:rsidR="00B27A36" w:rsidRPr="00387397">
        <w:rPr>
          <w:color w:val="000000" w:themeColor="text1"/>
        </w:rPr>
        <w:t xml:space="preserve">forestry </w:t>
      </w:r>
      <w:r w:rsidR="00CD1E1C" w:rsidRPr="00387397">
        <w:rPr>
          <w:color w:val="000000" w:themeColor="text1"/>
        </w:rPr>
        <w:t xml:space="preserve">certification programs </w:t>
      </w:r>
      <w:r w:rsidR="00B27A36" w:rsidRPr="00387397">
        <w:rPr>
          <w:color w:val="000000" w:themeColor="text1"/>
        </w:rPr>
        <w:t>have</w:t>
      </w:r>
      <w:r w:rsidR="003A13CF" w:rsidRPr="00387397">
        <w:rPr>
          <w:color w:val="000000" w:themeColor="text1"/>
        </w:rPr>
        <w:t xml:space="preserve"> different requirements for </w:t>
      </w:r>
      <w:r w:rsidR="00CD1E1C" w:rsidRPr="00387397">
        <w:rPr>
          <w:color w:val="000000" w:themeColor="text1"/>
        </w:rPr>
        <w:t xml:space="preserve">how close loggers can </w:t>
      </w:r>
      <w:r w:rsidR="008B45A8" w:rsidRPr="00387397">
        <w:rPr>
          <w:color w:val="000000" w:themeColor="text1"/>
        </w:rPr>
        <w:t>harvest</w:t>
      </w:r>
      <w:r w:rsidR="00CD1E1C" w:rsidRPr="00387397">
        <w:rPr>
          <w:color w:val="000000" w:themeColor="text1"/>
        </w:rPr>
        <w:t xml:space="preserve"> near streams</w:t>
      </w:r>
      <w:r w:rsidR="003A13CF" w:rsidRPr="00387397">
        <w:rPr>
          <w:color w:val="000000" w:themeColor="text1"/>
        </w:rPr>
        <w:t xml:space="preserve">. In this example, all standards prescribing minimum </w:t>
      </w:r>
      <w:r w:rsidR="00CD1E1C" w:rsidRPr="00387397">
        <w:rPr>
          <w:color w:val="000000" w:themeColor="text1"/>
        </w:rPr>
        <w:t xml:space="preserve">stream </w:t>
      </w:r>
      <w:r w:rsidR="003A13CF" w:rsidRPr="00387397">
        <w:rPr>
          <w:color w:val="000000" w:themeColor="text1"/>
        </w:rPr>
        <w:t xml:space="preserve">buffer widths would be considered equally prescriptive since all are mandatory requirements, albeit with different thresholds. </w:t>
      </w:r>
      <w:r w:rsidR="00CD1E1C" w:rsidRPr="00387397">
        <w:rPr>
          <w:color w:val="000000" w:themeColor="text1"/>
        </w:rPr>
        <w:t>Yet</w:t>
      </w:r>
      <w:r w:rsidR="00181E49" w:rsidRPr="00387397">
        <w:rPr>
          <w:color w:val="000000" w:themeColor="text1"/>
        </w:rPr>
        <w:t xml:space="preserve"> buffer widths </w:t>
      </w:r>
      <w:r w:rsidR="00761175" w:rsidRPr="00387397">
        <w:rPr>
          <w:color w:val="000000" w:themeColor="text1"/>
        </w:rPr>
        <w:t xml:space="preserve">and </w:t>
      </w:r>
      <w:r w:rsidR="00181E49" w:rsidRPr="00387397">
        <w:rPr>
          <w:color w:val="000000" w:themeColor="text1"/>
        </w:rPr>
        <w:t>other specific pol</w:t>
      </w:r>
      <w:r w:rsidR="00D12C0A" w:rsidRPr="00387397">
        <w:rPr>
          <w:color w:val="000000" w:themeColor="text1"/>
        </w:rPr>
        <w:t xml:space="preserve">icy settings </w:t>
      </w:r>
      <w:r w:rsidR="006771C8" w:rsidRPr="00387397">
        <w:rPr>
          <w:color w:val="000000" w:themeColor="text1"/>
        </w:rPr>
        <w:t xml:space="preserve">are </w:t>
      </w:r>
      <w:r w:rsidR="00D12C0A" w:rsidRPr="00387397">
        <w:rPr>
          <w:color w:val="000000" w:themeColor="text1"/>
        </w:rPr>
        <w:t xml:space="preserve">an important type of variation. </w:t>
      </w:r>
      <w:r w:rsidR="00CD1E1C" w:rsidRPr="00387397">
        <w:rPr>
          <w:color w:val="000000" w:themeColor="text1"/>
        </w:rPr>
        <w:t>Unfortunately</w:t>
      </w:r>
      <w:r w:rsidR="00D12C0A" w:rsidRPr="00387397">
        <w:rPr>
          <w:color w:val="000000" w:themeColor="text1"/>
        </w:rPr>
        <w:t xml:space="preserve">, most specific policy settings, even prescriptive ones, are not quantifiable and thus difficult to aggregate. Even numeric </w:t>
      </w:r>
      <w:r w:rsidR="00761175" w:rsidRPr="00387397">
        <w:rPr>
          <w:color w:val="000000" w:themeColor="text1"/>
        </w:rPr>
        <w:t xml:space="preserve">stream </w:t>
      </w:r>
      <w:r w:rsidR="00D12C0A" w:rsidRPr="00387397">
        <w:rPr>
          <w:color w:val="000000" w:themeColor="text1"/>
        </w:rPr>
        <w:t xml:space="preserve">buffers are difficult to compare because they </w:t>
      </w:r>
      <w:r w:rsidR="00756769">
        <w:rPr>
          <w:color w:val="000000" w:themeColor="text1"/>
        </w:rPr>
        <w:t>often vary</w:t>
      </w:r>
      <w:r w:rsidR="00756769" w:rsidRPr="00387397">
        <w:rPr>
          <w:color w:val="000000" w:themeColor="text1"/>
        </w:rPr>
        <w:t xml:space="preserve"> </w:t>
      </w:r>
      <w:r w:rsidR="00D12C0A" w:rsidRPr="00387397">
        <w:rPr>
          <w:color w:val="000000" w:themeColor="text1"/>
        </w:rPr>
        <w:t xml:space="preserve">in different </w:t>
      </w:r>
      <w:r w:rsidR="00332C55" w:rsidRPr="00387397">
        <w:rPr>
          <w:color w:val="000000" w:themeColor="text1"/>
        </w:rPr>
        <w:t xml:space="preserve">landscape </w:t>
      </w:r>
      <w:r w:rsidR="00D12C0A" w:rsidRPr="00387397">
        <w:rPr>
          <w:color w:val="000000" w:themeColor="text1"/>
        </w:rPr>
        <w:t xml:space="preserve">contexts, </w:t>
      </w:r>
      <w:r w:rsidR="00842609" w:rsidRPr="00387397">
        <w:rPr>
          <w:color w:val="000000" w:themeColor="text1"/>
        </w:rPr>
        <w:t>for example in mountainous or flat areas,</w:t>
      </w:r>
      <w:r w:rsidR="00FF02EB" w:rsidRPr="00387397">
        <w:rPr>
          <w:color w:val="000000" w:themeColor="text1"/>
        </w:rPr>
        <w:t xml:space="preserve"> and</w:t>
      </w:r>
      <w:r w:rsidR="00842609" w:rsidRPr="00387397">
        <w:rPr>
          <w:color w:val="000000" w:themeColor="text1"/>
        </w:rPr>
        <w:t xml:space="preserve"> </w:t>
      </w:r>
      <w:r w:rsidR="00FF02EB" w:rsidRPr="00387397">
        <w:rPr>
          <w:color w:val="000000" w:themeColor="text1"/>
        </w:rPr>
        <w:t>involve different levels of harvest restrictions based on different criteria, such as</w:t>
      </w:r>
      <w:r w:rsidR="00C16A0D" w:rsidRPr="00387397">
        <w:rPr>
          <w:color w:val="000000" w:themeColor="text1"/>
        </w:rPr>
        <w:t xml:space="preserve"> </w:t>
      </w:r>
      <w:r w:rsidR="00756769">
        <w:rPr>
          <w:color w:val="000000" w:themeColor="text1"/>
        </w:rPr>
        <w:t xml:space="preserve">whether fish live in the stream </w:t>
      </w:r>
      <w:r w:rsidR="00D12C0A" w:rsidRPr="00387397">
        <w:rPr>
          <w:color w:val="000000" w:themeColor="text1"/>
        </w:rPr>
        <w:t xml:space="preserve">(see </w:t>
      </w:r>
      <w:r w:rsidR="005E6C40" w:rsidRPr="00387397">
        <w:rPr>
          <w:color w:val="000000" w:themeColor="text1"/>
        </w:rPr>
        <w:t xml:space="preserve">online </w:t>
      </w:r>
      <w:r w:rsidR="00D12C0A" w:rsidRPr="00387397">
        <w:rPr>
          <w:color w:val="000000" w:themeColor="text1"/>
        </w:rPr>
        <w:t xml:space="preserve">appendix E). </w:t>
      </w:r>
      <w:r w:rsidR="00181E49" w:rsidRPr="00387397">
        <w:rPr>
          <w:rFonts w:eastAsia="Times New Roman"/>
          <w:color w:val="000000" w:themeColor="text1"/>
        </w:rPr>
        <w:t xml:space="preserve">Measurement strategies that allow program-level aggregation should not replace issue-specific qualitative comparison. </w:t>
      </w:r>
      <w:r w:rsidR="00E85074" w:rsidRPr="00387397">
        <w:rPr>
          <w:rFonts w:eastAsia="Times New Roman"/>
          <w:color w:val="000000"/>
          <w:shd w:val="clear" w:color="auto" w:fill="FFFFFF"/>
        </w:rPr>
        <w:t>It is important to</w:t>
      </w:r>
      <w:r w:rsidR="007F35D8" w:rsidRPr="00387397">
        <w:rPr>
          <w:rFonts w:eastAsia="Times New Roman"/>
          <w:color w:val="000000"/>
          <w:shd w:val="clear" w:color="auto" w:fill="FFFFFF"/>
        </w:rPr>
        <w:t xml:space="preserve"> both </w:t>
      </w:r>
      <w:r w:rsidR="007F35D8" w:rsidRPr="00387397">
        <w:rPr>
          <w:rFonts w:eastAsia="Times New Roman"/>
          <w:i/>
          <w:color w:val="000000"/>
          <w:shd w:val="clear" w:color="auto" w:fill="FFFFFF"/>
        </w:rPr>
        <w:t>quantify</w:t>
      </w:r>
      <w:r w:rsidR="007F35D8" w:rsidRPr="00387397">
        <w:rPr>
          <w:rFonts w:eastAsia="Times New Roman"/>
          <w:color w:val="000000"/>
          <w:shd w:val="clear" w:color="auto" w:fill="FFFFFF"/>
        </w:rPr>
        <w:t xml:space="preserve"> absolute and relative change and </w:t>
      </w:r>
      <w:r w:rsidR="007F35D8" w:rsidRPr="00387397">
        <w:rPr>
          <w:rFonts w:eastAsia="Times New Roman"/>
          <w:i/>
          <w:color w:val="000000"/>
          <w:shd w:val="clear" w:color="auto" w:fill="FFFFFF"/>
        </w:rPr>
        <w:t>describe</w:t>
      </w:r>
      <w:r w:rsidR="007F35D8" w:rsidRPr="00387397">
        <w:rPr>
          <w:rFonts w:eastAsia="Times New Roman"/>
          <w:color w:val="000000"/>
          <w:shd w:val="clear" w:color="auto" w:fill="FFFFFF"/>
        </w:rPr>
        <w:t xml:space="preserve"> the most important changes that capture the overall trend</w:t>
      </w:r>
      <w:r w:rsidR="00761175" w:rsidRPr="00387397">
        <w:rPr>
          <w:rFonts w:eastAsia="Times New Roman"/>
          <w:color w:val="000000"/>
          <w:shd w:val="clear" w:color="auto" w:fill="FFFFFF"/>
        </w:rPr>
        <w:t>s</w:t>
      </w:r>
      <w:r w:rsidR="007F35D8" w:rsidRPr="00387397">
        <w:rPr>
          <w:rFonts w:eastAsia="Times New Roman"/>
          <w:color w:val="000000"/>
          <w:shd w:val="clear" w:color="auto" w:fill="FFFFFF"/>
        </w:rPr>
        <w:t xml:space="preserve">. </w:t>
      </w:r>
      <w:r w:rsidR="00CD1E1C" w:rsidRPr="00387397">
        <w:rPr>
          <w:rFonts w:eastAsia="Times New Roman"/>
          <w:color w:val="000000" w:themeColor="text1"/>
        </w:rPr>
        <w:t>We thus</w:t>
      </w:r>
      <w:r w:rsidR="00E85074" w:rsidRPr="00387397">
        <w:rPr>
          <w:rFonts w:eastAsia="Times New Roman"/>
          <w:color w:val="000000" w:themeColor="text1"/>
        </w:rPr>
        <w:t xml:space="preserve"> suggest that scholars</w:t>
      </w:r>
      <w:r w:rsidR="00181E49" w:rsidRPr="00387397">
        <w:rPr>
          <w:rFonts w:eastAsia="Times New Roman"/>
          <w:color w:val="000000" w:themeColor="text1"/>
        </w:rPr>
        <w:t xml:space="preserve"> </w:t>
      </w:r>
      <w:proofErr w:type="spellStart"/>
      <w:r w:rsidR="00756769">
        <w:rPr>
          <w:rFonts w:eastAsia="Times New Roman"/>
          <w:color w:val="000000" w:themeColor="text1"/>
        </w:rPr>
        <w:t>cobine</w:t>
      </w:r>
      <w:proofErr w:type="spellEnd"/>
      <w:r w:rsidR="00756769" w:rsidRPr="00387397">
        <w:rPr>
          <w:rFonts w:eastAsia="Times New Roman"/>
          <w:color w:val="000000" w:themeColor="text1"/>
        </w:rPr>
        <w:t xml:space="preserve"> </w:t>
      </w:r>
      <w:r w:rsidR="00E85074" w:rsidRPr="00387397">
        <w:rPr>
          <w:rFonts w:eastAsia="Times New Roman"/>
          <w:color w:val="000000" w:themeColor="text1"/>
        </w:rPr>
        <w:t xml:space="preserve">aggregate </w:t>
      </w:r>
      <w:r w:rsidR="00181E49" w:rsidRPr="00387397">
        <w:rPr>
          <w:rFonts w:eastAsia="Times New Roman"/>
          <w:color w:val="000000" w:themeColor="text1"/>
        </w:rPr>
        <w:t xml:space="preserve">measures of trends with descriptive comparisons of </w:t>
      </w:r>
      <w:r w:rsidR="009E7178" w:rsidRPr="00387397">
        <w:rPr>
          <w:rFonts w:eastAsia="Times New Roman"/>
          <w:color w:val="000000" w:themeColor="text1"/>
        </w:rPr>
        <w:t>key</w:t>
      </w:r>
      <w:r w:rsidR="00181E49" w:rsidRPr="00387397">
        <w:rPr>
          <w:rFonts w:eastAsia="Times New Roman"/>
          <w:color w:val="000000" w:themeColor="text1"/>
        </w:rPr>
        <w:t xml:space="preserve"> requirements</w:t>
      </w:r>
      <w:r w:rsidR="00E85074" w:rsidRPr="00387397">
        <w:rPr>
          <w:rFonts w:eastAsia="Times New Roman"/>
          <w:color w:val="000000" w:themeColor="text1"/>
        </w:rPr>
        <w:t>, assessing each issue</w:t>
      </w:r>
      <w:r w:rsidR="00172525" w:rsidRPr="00387397">
        <w:rPr>
          <w:rFonts w:eastAsia="Times New Roman"/>
          <w:color w:val="000000" w:themeColor="text1"/>
        </w:rPr>
        <w:t xml:space="preserve"> in an absolute sense, in a relative sense (</w:t>
      </w:r>
      <w:r w:rsidR="00761175" w:rsidRPr="00387397">
        <w:rPr>
          <w:rFonts w:eastAsia="Times New Roman"/>
          <w:color w:val="000000" w:themeColor="text1"/>
        </w:rPr>
        <w:t>if</w:t>
      </w:r>
      <w:r w:rsidR="00172525" w:rsidRPr="00387397">
        <w:rPr>
          <w:rFonts w:eastAsia="Times New Roman"/>
          <w:color w:val="000000" w:themeColor="text1"/>
        </w:rPr>
        <w:t xml:space="preserve"> possible), and </w:t>
      </w:r>
      <w:r w:rsidR="00756769">
        <w:rPr>
          <w:rFonts w:eastAsia="Times New Roman"/>
          <w:color w:val="000000" w:themeColor="text1"/>
        </w:rPr>
        <w:t>in</w:t>
      </w:r>
      <w:r w:rsidR="00172525" w:rsidRPr="00387397">
        <w:rPr>
          <w:rFonts w:eastAsia="Times New Roman"/>
          <w:color w:val="000000" w:themeColor="text1"/>
        </w:rPr>
        <w:t xml:space="preserve"> how</w:t>
      </w:r>
      <w:r w:rsidR="00161B0D" w:rsidRPr="00387397">
        <w:rPr>
          <w:rFonts w:eastAsia="Times New Roman"/>
          <w:color w:val="000000" w:themeColor="text1"/>
        </w:rPr>
        <w:t xml:space="preserve"> the required level of performance c</w:t>
      </w:r>
      <w:r w:rsidR="00172525" w:rsidRPr="00387397">
        <w:rPr>
          <w:rFonts w:eastAsia="Times New Roman"/>
          <w:color w:val="000000" w:themeColor="text1"/>
        </w:rPr>
        <w:t>hanged.</w:t>
      </w:r>
    </w:p>
    <w:p w14:paraId="4C75B5A1" w14:textId="77777777" w:rsidR="00332C55" w:rsidRPr="00387397" w:rsidRDefault="00332C55" w:rsidP="00387397">
      <w:pPr>
        <w:spacing w:line="480" w:lineRule="auto"/>
        <w:rPr>
          <w:rFonts w:eastAsia="Times New Roman"/>
          <w:color w:val="000000" w:themeColor="text1"/>
        </w:rPr>
      </w:pPr>
    </w:p>
    <w:p w14:paraId="22DFF0A2" w14:textId="7B6511FF" w:rsidR="00ED1CE6" w:rsidRPr="00387397" w:rsidRDefault="00ED1CE6" w:rsidP="00387397">
      <w:pPr>
        <w:spacing w:line="480" w:lineRule="auto"/>
        <w:rPr>
          <w:rFonts w:eastAsia="Times New Roman"/>
          <w:color w:val="000000" w:themeColor="text1"/>
        </w:rPr>
      </w:pPr>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may be interpreted in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focusing on those most harmful to humans, so 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9B53E4" w:rsidRPr="00387397">
        <w:rPr>
          <w:rFonts w:eastAsia="Times New Roman"/>
          <w:color w:val="000000" w:themeColor="text1"/>
        </w:rPr>
        <w:t xml:space="preserve">can </w:t>
      </w:r>
      <w:r w:rsidR="00F658B8" w:rsidRPr="00387397">
        <w:rPr>
          <w:rFonts w:eastAsia="Times New Roman"/>
          <w:color w:val="000000" w:themeColor="text1"/>
        </w:rPr>
        <w:t>only</w:t>
      </w:r>
      <w:r w:rsidR="009B53E4" w:rsidRPr="00387397">
        <w:rPr>
          <w:rFonts w:eastAsia="Times New Roman"/>
          <w:color w:val="000000" w:themeColor="text1"/>
        </w:rPr>
        <w:t xml:space="preserve"> be compared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 xml:space="preserve">oth programs require mandatory worker training programs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Each program has</w:t>
      </w:r>
      <w:r w:rsidR="00F658B8" w:rsidRPr="00387397">
        <w:rPr>
          <w:rFonts w:eastAsia="Times New Roman"/>
          <w:color w:val="000000" w:themeColor="text1"/>
        </w:rPr>
        <w:t xml:space="preserve"> slightly different lists of topics</w:t>
      </w:r>
      <w:r w:rsidR="00BF0AAA">
        <w:rPr>
          <w:rFonts w:eastAsia="Times New Roman"/>
          <w:color w:val="000000" w:themeColor="text1"/>
        </w:rPr>
        <w:t xml:space="preserve"> that</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is</w:t>
      </w:r>
      <w:r w:rsidR="00950983" w:rsidRPr="00387397">
        <w:rPr>
          <w:rFonts w:eastAsia="Times New Roman"/>
          <w:color w:val="000000" w:themeColor="text1"/>
        </w:rPr>
        <w:t xml:space="preserve"> </w:t>
      </w:r>
      <w:r w:rsidR="00A17B6A">
        <w:rPr>
          <w:rFonts w:eastAsia="Times New Roman"/>
          <w:color w:val="000000" w:themeColor="text1"/>
        </w:rPr>
        <w:t>suggested</w:t>
      </w:r>
      <w:r w:rsidR="00BF0AAA">
        <w:rPr>
          <w:rFonts w:eastAsia="Times New Roman"/>
          <w:color w:val="000000" w:themeColor="text1"/>
        </w:rPr>
        <w:t>,</w:t>
      </w:r>
      <w:r w:rsidR="00A17B6A">
        <w:rPr>
          <w:rFonts w:eastAsia="Times New Roman"/>
          <w:color w:val="000000" w:themeColor="text1"/>
        </w:rPr>
        <w:t xml:space="preserve"> but</w:t>
      </w:r>
      <w:r w:rsidR="00950983" w:rsidRPr="00387397">
        <w:rPr>
          <w:rFonts w:eastAsia="Times New Roman"/>
          <w:color w:val="000000" w:themeColor="text1"/>
        </w:rPr>
        <w:t xml:space="preserve"> not mandated</w:t>
      </w:r>
      <w:r w:rsidR="00BF0AAA">
        <w:rPr>
          <w:rFonts w:eastAsia="Times New Roman"/>
          <w:color w:val="000000" w:themeColor="text1"/>
        </w:rPr>
        <w:t>, 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can </w:t>
      </w:r>
      <w:r w:rsidR="00950983" w:rsidRPr="00387397">
        <w:rPr>
          <w:rFonts w:eastAsia="Times New Roman"/>
          <w:color w:val="000000" w:themeColor="text1"/>
        </w:rPr>
        <w:t xml:space="preserve">again </w:t>
      </w:r>
      <w:r w:rsidR="00F658B8" w:rsidRPr="00387397">
        <w:rPr>
          <w:rFonts w:eastAsia="Times New Roman"/>
          <w:color w:val="000000" w:themeColor="text1"/>
        </w:rPr>
        <w:t xml:space="preserve">only be compared </w:t>
      </w:r>
      <w:r w:rsidR="00950983" w:rsidRPr="00387397">
        <w:rPr>
          <w:rFonts w:eastAsia="Times New Roman"/>
          <w:color w:val="000000" w:themeColor="text1"/>
        </w:rPr>
        <w:t>qualitatively</w:t>
      </w:r>
      <w:r w:rsidR="00F658B8" w:rsidRPr="00387397">
        <w:rPr>
          <w:rFonts w:eastAsia="Times New Roman"/>
          <w:color w:val="000000" w:themeColor="text1"/>
        </w:rPr>
        <w:t xml:space="preserve">, but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B is more focused on worker safety</w:t>
      </w:r>
      <w:r w:rsidR="00CD1E1C" w:rsidRPr="00387397">
        <w:rPr>
          <w:rFonts w:eastAsia="Times New Roman"/>
          <w:color w:val="000000" w:themeColor="text1"/>
        </w:rPr>
        <w:t xml:space="preserve">, possibly </w:t>
      </w:r>
      <w:r w:rsidR="00FF02EB" w:rsidRPr="00387397">
        <w:rPr>
          <w:rFonts w:eastAsia="Times New Roman"/>
          <w:color w:val="000000" w:themeColor="text1"/>
        </w:rPr>
        <w:t xml:space="preserve">due to </w:t>
      </w:r>
      <w:r w:rsidR="00161B0D" w:rsidRPr="00387397">
        <w:rPr>
          <w:rFonts w:eastAsia="Times New Roman"/>
          <w:color w:val="000000" w:themeColor="text1"/>
        </w:rPr>
        <w:t>a greater influence of labor groups or business</w:t>
      </w:r>
      <w:r w:rsidR="00A17B6A">
        <w:rPr>
          <w:rFonts w:eastAsia="Times New Roman"/>
          <w:color w:val="000000" w:themeColor="text1"/>
        </w:rPr>
        <w:t xml:space="preserve">es </w:t>
      </w:r>
      <w:r w:rsidR="00161B0D" w:rsidRPr="00387397">
        <w:rPr>
          <w:rFonts w:eastAsia="Times New Roman"/>
          <w:color w:val="000000" w:themeColor="text1"/>
        </w:rPr>
        <w:t xml:space="preserve">seeking 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387397">
      <w:pPr>
        <w:spacing w:line="480" w:lineRule="auto"/>
        <w:rPr>
          <w:rFonts w:eastAsia="Times New Roman"/>
          <w:color w:val="000000" w:themeColor="text1"/>
        </w:rPr>
      </w:pPr>
    </w:p>
    <w:p w14:paraId="3EBAFCA8" w14:textId="58F229B6" w:rsidR="00172525" w:rsidRPr="00387397" w:rsidRDefault="00BF0AAA" w:rsidP="00387397">
      <w:pPr>
        <w:spacing w:line="480" w:lineRule="auto"/>
        <w:rPr>
          <w:rFonts w:eastAsia="Times New Roman"/>
          <w:color w:val="000000" w:themeColor="text1"/>
        </w:rPr>
      </w:pPr>
      <w:r>
        <w:rPr>
          <w:rFonts w:eastAsia="Times New Roman"/>
          <w:color w:val="000000" w:themeColor="text1"/>
        </w:rPr>
        <w:t>As this example illustrates, the</w:t>
      </w:r>
      <w:r w:rsidRPr="00387397">
        <w:rPr>
          <w:rFonts w:eastAsia="Times New Roman"/>
          <w:color w:val="000000" w:themeColor="text1"/>
        </w:rPr>
        <w:t xml:space="preserve"> </w:t>
      </w:r>
      <w:r w:rsidR="00BF7F4F" w:rsidRPr="00387397">
        <w:rPr>
          <w:rFonts w:eastAsia="Times New Roman"/>
          <w:color w:val="000000" w:themeColor="text1"/>
        </w:rPr>
        <w:t>combination of</w:t>
      </w:r>
      <w:r w:rsidR="00BF7F4F" w:rsidRPr="00387397">
        <w:rPr>
          <w:rFonts w:eastAsia="Times New Roman"/>
          <w:i/>
          <w:iCs/>
          <w:color w:val="000000" w:themeColor="text1"/>
        </w:rPr>
        <w:t xml:space="preserve"> </w:t>
      </w:r>
      <w:r w:rsidR="00BF7F4F" w:rsidRPr="00387397">
        <w:rPr>
          <w:rFonts w:eastAsia="Times New Roman"/>
          <w:color w:val="000000" w:themeColor="text1"/>
        </w:rPr>
        <w:t xml:space="preserve">precise </w:t>
      </w:r>
      <w:r w:rsidR="00BF7F4F" w:rsidRPr="00387397">
        <w:rPr>
          <w:rFonts w:eastAsia="Times New Roman"/>
          <w:i/>
          <w:color w:val="000000" w:themeColor="text1"/>
        </w:rPr>
        <w:t xml:space="preserve">and </w:t>
      </w:r>
      <w:r w:rsidR="00BF7F4F" w:rsidRPr="00387397">
        <w:rPr>
          <w:rFonts w:eastAsia="Times New Roman"/>
          <w:color w:val="000000" w:themeColor="text1"/>
        </w:rPr>
        <w:t xml:space="preserve">comprehensive measurement </w:t>
      </w:r>
      <w:r>
        <w:rPr>
          <w:rFonts w:eastAsia="Times New Roman"/>
          <w:color w:val="000000" w:themeColor="text1"/>
        </w:rPr>
        <w:t xml:space="preserve">can avoid </w:t>
      </w:r>
      <w:r w:rsidR="00BF7F4F" w:rsidRPr="00387397">
        <w:rPr>
          <w:rFonts w:eastAsia="Times New Roman"/>
          <w:color w:val="000000" w:themeColor="text1"/>
        </w:rPr>
        <w:t xml:space="preserve">problems </w:t>
      </w:r>
      <w:r>
        <w:rPr>
          <w:rFonts w:eastAsia="Times New Roman"/>
          <w:color w:val="000000" w:themeColor="text1"/>
        </w:rPr>
        <w:t>with</w:t>
      </w:r>
      <w:r w:rsidR="00BF7F4F" w:rsidRPr="00387397">
        <w:rPr>
          <w:rFonts w:eastAsia="Times New Roman"/>
          <w:color w:val="000000" w:themeColor="text1"/>
        </w:rPr>
        <w:t xml:space="preserve"> using </w:t>
      </w:r>
      <w:r w:rsidR="00354956" w:rsidRPr="00387397">
        <w:rPr>
          <w:rFonts w:eastAsia="Times New Roman"/>
          <w:color w:val="000000" w:themeColor="text1"/>
        </w:rPr>
        <w:t>any on</w:t>
      </w:r>
      <w:r w:rsidR="004E20A5" w:rsidRPr="00387397">
        <w:rPr>
          <w:rFonts w:eastAsia="Times New Roman"/>
          <w:color w:val="000000" w:themeColor="text1"/>
        </w:rPr>
        <w:t>e</w:t>
      </w:r>
      <w:r w:rsidR="00BF7F4F" w:rsidRPr="00387397">
        <w:rPr>
          <w:rFonts w:eastAsia="Times New Roman"/>
          <w:color w:val="000000" w:themeColor="text1"/>
        </w:rPr>
        <w:t xml:space="preserve"> approach alone. </w:t>
      </w:r>
      <w:r w:rsidR="00172525" w:rsidRPr="00387397">
        <w:rPr>
          <w:rFonts w:eastAsia="Times New Roman"/>
          <w:color w:val="000000" w:themeColor="text1"/>
        </w:rPr>
        <w:t xml:space="preserve">Measuring </w:t>
      </w:r>
      <w:r w:rsidR="00172525" w:rsidRPr="00387397">
        <w:rPr>
          <w:b/>
          <w:color w:val="000000" w:themeColor="text1"/>
        </w:rPr>
        <w:t>scope</w:t>
      </w:r>
      <w:r w:rsidR="00172525" w:rsidRPr="00387397">
        <w:rPr>
          <w:rFonts w:eastAsia="Times New Roman"/>
          <w:color w:val="000000" w:themeColor="text1"/>
        </w:rPr>
        <w:t xml:space="preserve"> alone risks overlooking </w:t>
      </w:r>
      <w:r w:rsidR="00BF7F4F" w:rsidRPr="00387397">
        <w:rPr>
          <w:rFonts w:eastAsia="Times New Roman"/>
          <w:color w:val="000000" w:themeColor="text1"/>
        </w:rPr>
        <w:lastRenderedPageBreak/>
        <w:t>variation in</w:t>
      </w:r>
      <w:r w:rsidR="00AD4347" w:rsidRPr="00387397">
        <w:rPr>
          <w:rFonts w:eastAsia="Times New Roman"/>
          <w:color w:val="000000" w:themeColor="text1"/>
        </w:rPr>
        <w:t xml:space="preserve"> prescriptive</w:t>
      </w:r>
      <w:r w:rsidR="00BF7F4F" w:rsidRPr="00387397">
        <w:rPr>
          <w:rFonts w:eastAsia="Times New Roman"/>
          <w:color w:val="000000" w:themeColor="text1"/>
        </w:rPr>
        <w:t>ness</w:t>
      </w:r>
      <w:r w:rsidR="00AD4347" w:rsidRPr="00387397">
        <w:rPr>
          <w:rFonts w:eastAsia="Times New Roman"/>
          <w:color w:val="000000" w:themeColor="text1"/>
        </w:rPr>
        <w:t xml:space="preserve"> </w:t>
      </w:r>
      <w:r w:rsidR="00830A1B">
        <w:rPr>
          <w:rFonts w:eastAsia="Times New Roman"/>
          <w:color w:val="000000" w:themeColor="text1"/>
        </w:rPr>
        <w:t>and</w:t>
      </w:r>
      <w:r w:rsidR="00F82860" w:rsidRPr="00387397">
        <w:rPr>
          <w:rFonts w:eastAsia="Times New Roman"/>
          <w:color w:val="000000" w:themeColor="text1"/>
        </w:rPr>
        <w:t xml:space="preserve"> </w:t>
      </w:r>
      <w:r w:rsidR="006C00B4" w:rsidRPr="00387397">
        <w:rPr>
          <w:rFonts w:eastAsia="Times New Roman"/>
          <w:color w:val="000000" w:themeColor="text1"/>
        </w:rPr>
        <w:t xml:space="preserve">levels of </w:t>
      </w:r>
      <w:r w:rsidR="00AD4347" w:rsidRPr="00387397">
        <w:rPr>
          <w:rFonts w:eastAsia="Times New Roman"/>
          <w:color w:val="000000" w:themeColor="text1"/>
        </w:rPr>
        <w:t>performance</w:t>
      </w:r>
      <w:r w:rsidR="006C00B4" w:rsidRPr="00387397">
        <w:rPr>
          <w:rFonts w:eastAsia="Times New Roman"/>
          <w:color w:val="000000" w:themeColor="text1"/>
        </w:rPr>
        <w:t xml:space="preserve"> required</w:t>
      </w:r>
      <w:r w:rsidR="00172525" w:rsidRPr="00387397">
        <w:rPr>
          <w:rFonts w:eastAsia="Times New Roman"/>
          <w:color w:val="000000" w:themeColor="text1"/>
        </w:rPr>
        <w:t xml:space="preserve">. Measuring </w:t>
      </w:r>
      <w:r w:rsidR="004740E3" w:rsidRPr="00387397">
        <w:rPr>
          <w:rFonts w:eastAsia="Times New Roman"/>
          <w:b/>
          <w:color w:val="000000" w:themeColor="text1"/>
        </w:rPr>
        <w:t>prescriptiveness</w:t>
      </w:r>
      <w:r w:rsidR="00172525" w:rsidRPr="00387397">
        <w:rPr>
          <w:rFonts w:eastAsia="Times New Roman"/>
          <w:color w:val="000000" w:themeColor="text1"/>
        </w:rPr>
        <w:t xml:space="preserve"> alone risks capturing a kind of stringency </w:t>
      </w:r>
      <w:r w:rsidR="004740E3" w:rsidRPr="00387397">
        <w:rPr>
          <w:rFonts w:eastAsia="Times New Roman"/>
          <w:color w:val="000000" w:themeColor="text1"/>
        </w:rPr>
        <w:t xml:space="preserve">that is </w:t>
      </w:r>
      <w:r w:rsidR="00172525" w:rsidRPr="00387397">
        <w:rPr>
          <w:rFonts w:eastAsia="Times New Roman"/>
          <w:color w:val="000000" w:themeColor="text1"/>
        </w:rPr>
        <w:t xml:space="preserve">void of content. And comparing a few </w:t>
      </w:r>
      <w:r w:rsidR="00172525" w:rsidRPr="00387397">
        <w:rPr>
          <w:b/>
          <w:color w:val="000000" w:themeColor="text1"/>
        </w:rPr>
        <w:t>specific</w:t>
      </w:r>
      <w:r w:rsidR="009B7489" w:rsidRPr="00387397">
        <w:rPr>
          <w:rFonts w:eastAsia="Times New Roman"/>
          <w:color w:val="000000" w:themeColor="text1"/>
        </w:rPr>
        <w:t xml:space="preserve"> </w:t>
      </w:r>
      <w:r w:rsidR="004740E3" w:rsidRPr="00387397">
        <w:rPr>
          <w:rFonts w:eastAsia="Times New Roman"/>
          <w:b/>
          <w:color w:val="000000" w:themeColor="text1"/>
        </w:rPr>
        <w:t>performance levels</w:t>
      </w:r>
      <w:r w:rsidR="004740E3" w:rsidRPr="00387397">
        <w:rPr>
          <w:rFonts w:eastAsia="Times New Roman"/>
          <w:color w:val="000000" w:themeColor="text1"/>
        </w:rPr>
        <w:t xml:space="preserve"> alone</w:t>
      </w:r>
      <w:r w:rsidR="00172525" w:rsidRPr="00387397">
        <w:rPr>
          <w:rFonts w:eastAsia="Times New Roman"/>
          <w:color w:val="000000" w:themeColor="text1"/>
        </w:rPr>
        <w:t xml:space="preserve"> risks missing the broader picture, or worse, </w:t>
      </w:r>
      <w:r w:rsidR="005C5CA5" w:rsidRPr="00387397">
        <w:rPr>
          <w:rFonts w:eastAsia="Times New Roman"/>
          <w:color w:val="000000" w:themeColor="text1"/>
        </w:rPr>
        <w:t xml:space="preserve">making overly broad generalizations where a different set of issues </w:t>
      </w:r>
      <w:r w:rsidR="00172525" w:rsidRPr="00387397">
        <w:rPr>
          <w:rFonts w:eastAsia="Times New Roman"/>
          <w:color w:val="000000" w:themeColor="text1"/>
        </w:rPr>
        <w:t xml:space="preserve">would yield different </w:t>
      </w:r>
      <w:r w:rsidR="005C5CA5" w:rsidRPr="00387397">
        <w:rPr>
          <w:rFonts w:eastAsia="Times New Roman"/>
          <w:color w:val="000000" w:themeColor="text1"/>
        </w:rPr>
        <w:t>overall conclusions</w:t>
      </w:r>
      <w:r w:rsidR="00172525" w:rsidRPr="00387397">
        <w:rPr>
          <w:rFonts w:eastAsia="Times New Roman"/>
          <w:color w:val="000000" w:themeColor="text1"/>
        </w:rPr>
        <w:t>.</w:t>
      </w:r>
    </w:p>
    <w:p w14:paraId="290DA182" w14:textId="77777777" w:rsidR="003A13CF" w:rsidRPr="00387397" w:rsidRDefault="003A13CF" w:rsidP="00387397">
      <w:pPr>
        <w:pStyle w:val="NormalWeb"/>
        <w:spacing w:before="0" w:beforeAutospacing="0" w:after="0" w:afterAutospacing="0" w:line="480" w:lineRule="auto"/>
        <w:rPr>
          <w:color w:val="000000" w:themeColor="text1"/>
        </w:rPr>
      </w:pPr>
    </w:p>
    <w:p w14:paraId="26B6DD1D" w14:textId="7887D171" w:rsidR="003E7A2F" w:rsidRPr="00387397" w:rsidRDefault="00BF0AAA" w:rsidP="00387397">
      <w:pPr>
        <w:pStyle w:val="NormalWeb"/>
        <w:spacing w:before="0" w:beforeAutospacing="0" w:after="0" w:afterAutospacing="0" w:line="480" w:lineRule="auto"/>
        <w:rPr>
          <w:b/>
          <w:bCs/>
          <w:color w:val="000000" w:themeColor="text1"/>
        </w:rPr>
      </w:pPr>
      <w:r>
        <w:rPr>
          <w:b/>
          <w:bCs/>
          <w:color w:val="000000" w:themeColor="text1"/>
        </w:rPr>
        <w:t xml:space="preserve">## </w:t>
      </w:r>
      <w:r w:rsidR="003E7A2F" w:rsidRPr="00387397">
        <w:rPr>
          <w:b/>
          <w:bCs/>
          <w:color w:val="000000" w:themeColor="text1"/>
        </w:rPr>
        <w:t xml:space="preserve">3.2 </w:t>
      </w:r>
      <w:r w:rsidR="000F3ED1" w:rsidRPr="00387397">
        <w:rPr>
          <w:b/>
          <w:bCs/>
          <w:color w:val="000000" w:themeColor="text1"/>
        </w:rPr>
        <w:t xml:space="preserve">Step 2: </w:t>
      </w:r>
      <w:r w:rsidR="00AB5202" w:rsidRPr="00387397">
        <w:rPr>
          <w:b/>
          <w:bCs/>
          <w:color w:val="000000" w:themeColor="text1"/>
        </w:rPr>
        <w:t xml:space="preserve">Classifying </w:t>
      </w:r>
      <w:r w:rsidR="003E7A2F" w:rsidRPr="00387397">
        <w:rPr>
          <w:b/>
          <w:bCs/>
          <w:color w:val="000000" w:themeColor="text1"/>
        </w:rPr>
        <w:t>Patterns of Change</w:t>
      </w:r>
    </w:p>
    <w:p w14:paraId="515FFC1B" w14:textId="03D02B0A" w:rsidR="00B15838" w:rsidRDefault="006F0DF8" w:rsidP="00387397">
      <w:pPr>
        <w:spacing w:line="480" w:lineRule="auto"/>
        <w:rPr>
          <w:color w:val="000000" w:themeColor="text1"/>
        </w:rPr>
      </w:pPr>
      <w:r w:rsidRPr="00387397">
        <w:rPr>
          <w:color w:val="000000" w:themeColor="text1"/>
        </w:rPr>
        <w:t xml:space="preserve">Drawing on </w:t>
      </w:r>
      <w:r w:rsidR="00B27A36" w:rsidRPr="00387397">
        <w:rPr>
          <w:color w:val="000000" w:themeColor="text1"/>
        </w:rPr>
        <w:t xml:space="preserve">Baumgartner and Jones </w:t>
      </w:r>
      <w:r w:rsidR="005E1008" w:rsidRPr="00387397">
        <w:rPr>
          <w:color w:val="000000" w:themeColor="text1"/>
        </w:rPr>
        <w:fldChar w:fldCharType="begin" w:fldLock="1"/>
      </w:r>
      <w:r w:rsidR="005E1008" w:rsidRPr="00387397">
        <w:rPr>
          <w:color w:val="000000" w:themeColor="text1"/>
        </w:rPr>
        <w:instrText>ADDIN CSL_CITATION { "citationItems" : [ { "id" : "ITEM-1", "itemData" : { "ISBN" : "0-226-03940-4\r0-226-03941-2", "author" : [ { "dropping-particle" : "", "family" : "Baumgartner", "given" : "Frank R", "non-dropping-particle" : "", "parse-names" : false, "suffix" : "" }, { "dropping-particle" : "", "family" : "Jones", "given" : "Bryan D", "non-dropping-particle" : "", "parse-names" : false, "suffix" : "" } ], "id" : "ITEM-1", "issued" : { "date-parts" : [ [ "2002" ] ] }, "note" : "Gordon -- Duplicate removed \n\nChapter 13 especially punctuated equilibrium and path dependency\n\nBook description from amazon.com\nWhile governmental policies and institutions may remain more or less the same for years, they can also change suddenly and unpredictably in response to new political agendas and crises. What causes stability or change in the political system? What role do political institutions play in this process?\n\nTo investigate these questions, Policy Dynamics draws on the most extensive data set yet compiled for public policy issues in the United States. Spanning the past half-century, these data make it possible to trace policies and legislation, public and media attention to them, and governmental decisions over time and across institutions. Some chapters analyze particular policy areas, such as health care, national security, and immigration, while others focus on institutional questions such as congressional procedures and agendas and the differing responses by Congress and the Supreme Court to new issues.\n\nPolicy Dynamics presents a radical vision of how the federal government evolves in response to new challenges-and the research tools that others may use to critique or extend that vision.", "page" : "360", "publisher" : "University of Chicago Press", "publisher-place" : "Chicago", "title" : "Policy Dynamics", "type" : "article" }, "suppress-author" : 1, "uris" : [ "http://www.mendeley.com/documents/?uuid=747115da-c60b-484d-b847-1dcff1e47c11" ] } ], "mendeley" : { "formattedCitation" : "(2002)", "plainTextFormattedCitation" : "(2002)", "previouslyFormattedCitation" : "(2002)" }, "properties" : {  }, "schema" : "https://github.com/citation-style-language/schema/raw/master/csl-citation.json" }</w:instrText>
      </w:r>
      <w:r w:rsidR="005E1008" w:rsidRPr="00387397">
        <w:rPr>
          <w:color w:val="000000" w:themeColor="text1"/>
        </w:rPr>
        <w:fldChar w:fldCharType="separate"/>
      </w:r>
      <w:r w:rsidR="005E1008" w:rsidRPr="00387397">
        <w:rPr>
          <w:noProof/>
          <w:color w:val="000000" w:themeColor="text1"/>
        </w:rPr>
        <w:t>(2002)</w:t>
      </w:r>
      <w:r w:rsidR="005E1008" w:rsidRPr="00387397">
        <w:rPr>
          <w:color w:val="000000" w:themeColor="text1"/>
        </w:rPr>
        <w:fldChar w:fldCharType="end"/>
      </w:r>
      <w:r w:rsidR="005E1008" w:rsidRPr="00387397">
        <w:rPr>
          <w:color w:val="000000" w:themeColor="text1"/>
        </w:rPr>
        <w:t xml:space="preserve"> and </w:t>
      </w:r>
      <w:r w:rsidR="00B27A36" w:rsidRPr="00387397">
        <w:rPr>
          <w:color w:val="000000" w:themeColor="text1"/>
        </w:rPr>
        <w:t xml:space="preserve">Howlett and </w:t>
      </w:r>
      <w:r w:rsidR="00105178" w:rsidRPr="00387397">
        <w:rPr>
          <w:color w:val="000000" w:themeColor="text1"/>
        </w:rPr>
        <w:t xml:space="preserve">Cashore </w:t>
      </w:r>
      <w:r w:rsidR="00105178" w:rsidRPr="00387397">
        <w:rPr>
          <w:color w:val="000000" w:themeColor="text1"/>
        </w:rPr>
        <w:fldChar w:fldCharType="begin" w:fldLock="1"/>
      </w:r>
      <w:r w:rsidR="00105178" w:rsidRPr="00387397">
        <w:rPr>
          <w:color w:val="000000" w:themeColor="text1"/>
        </w:rPr>
        <w:instrText>ADDIN CSL_CITATION { "citationItems" : [ { "id" : "ITEM-1", "itemData" : { "author" : [ { "dropping-particle" : "", "family" : "Cashore", "given" : "Benjamin", "non-dropping-particle" : "", "parse-names" : false, "suffix" : "" }, { "dropping-particle" : "", "family" : "Howlett", "given" : "Michael", "non-dropping-particle" : "", "parse-names" : false, "suffix" : "" } ], "container-title" : "American Journal of Political Science", "id" : "ITEM-1", "issue" : "3", "issued" : { "date-parts" : [ [ "2007" ] ] }, "page" : "532-551", "title" : "Punctuating Which Equilibrium? Understanding Thermostatic Policy Dynamics In Pacific Northwest Forestry", "type" : "article-journal", "volume" : "51" }, "suppress-author" : 1, "uris" : [ "http://www.mendeley.com/documents/?uuid=c34908ad-966c-41d5-b3a1-cc49319c590a" ] } ], "mendeley" : { "formattedCitation" : "(2007)", "plainTextFormattedCitation" : "(2007)", "previouslyFormattedCitation" : "(2007)" }, "properties" : {  }, "schema" : "https://github.com/citation-style-language/schema/raw/master/csl-citation.json" }</w:instrText>
      </w:r>
      <w:r w:rsidR="00105178" w:rsidRPr="00387397">
        <w:rPr>
          <w:color w:val="000000" w:themeColor="text1"/>
        </w:rPr>
        <w:fldChar w:fldCharType="separate"/>
      </w:r>
      <w:r w:rsidR="00105178" w:rsidRPr="00387397">
        <w:rPr>
          <w:noProof/>
          <w:color w:val="000000" w:themeColor="text1"/>
        </w:rPr>
        <w:t>(2007)</w:t>
      </w:r>
      <w:r w:rsidR="00105178" w:rsidRPr="00387397">
        <w:rPr>
          <w:color w:val="000000" w:themeColor="text1"/>
        </w:rPr>
        <w:fldChar w:fldCharType="end"/>
      </w:r>
      <w:r w:rsidR="005E1008" w:rsidRPr="00387397">
        <w:rPr>
          <w:color w:val="000000" w:themeColor="text1"/>
        </w:rPr>
        <w:t>,</w:t>
      </w:r>
      <w:r w:rsidRPr="00387397">
        <w:rPr>
          <w:color w:val="000000" w:themeColor="text1"/>
        </w:rPr>
        <w:t xml:space="preserve"> </w:t>
      </w:r>
      <w:r w:rsidR="009768A3" w:rsidRPr="00387397">
        <w:rPr>
          <w:color w:val="000000" w:themeColor="text1"/>
        </w:rPr>
        <w:t xml:space="preserve">we also </w:t>
      </w:r>
      <w:r w:rsidR="00B27A36" w:rsidRPr="00387397">
        <w:rPr>
          <w:color w:val="000000" w:themeColor="text1"/>
        </w:rPr>
        <w:t>note the importance of</w:t>
      </w:r>
      <w:r w:rsidR="004E20A5" w:rsidRPr="00387397">
        <w:rPr>
          <w:color w:val="000000" w:themeColor="text1"/>
        </w:rPr>
        <w:t xml:space="preserve"> the</w:t>
      </w:r>
      <w:r w:rsidR="00B27A36" w:rsidRPr="00387397">
        <w:rPr>
          <w:color w:val="000000" w:themeColor="text1"/>
        </w:rPr>
        <w:t xml:space="preserve"> direction of change</w:t>
      </w:r>
      <w:r w:rsidR="00BF0AAA">
        <w:rPr>
          <w:color w:val="000000" w:themeColor="text1"/>
        </w:rPr>
        <w:t>.</w:t>
      </w:r>
      <w:r w:rsidR="00B27A36" w:rsidRPr="00387397">
        <w:rPr>
          <w:color w:val="000000" w:themeColor="text1"/>
        </w:rPr>
        <w:t xml:space="preserve"> </w:t>
      </w:r>
      <w:r w:rsidR="009768A3" w:rsidRPr="00387397">
        <w:rPr>
          <w:color w:val="000000" w:themeColor="text1"/>
        </w:rPr>
        <w:t>Assessing</w:t>
      </w:r>
      <w:r w:rsidR="00803AC2" w:rsidRPr="00387397">
        <w:rPr>
          <w:color w:val="000000" w:themeColor="text1"/>
        </w:rPr>
        <w:t xml:space="preserve"> </w:t>
      </w:r>
      <w:r w:rsidR="001363DA">
        <w:rPr>
          <w:color w:val="000000" w:themeColor="text1"/>
        </w:rPr>
        <w:t>patterns of change</w:t>
      </w:r>
      <w:r w:rsidR="00BF0AAA">
        <w:rPr>
          <w:color w:val="000000" w:themeColor="text1"/>
        </w:rPr>
        <w:t xml:space="preserve"> like </w:t>
      </w:r>
      <w:r w:rsidR="00803AC2" w:rsidRPr="00387397">
        <w:rPr>
          <w:color w:val="000000" w:themeColor="text1"/>
        </w:rPr>
        <w:t xml:space="preserve">punctuation or equilibrium </w:t>
      </w:r>
      <w:r w:rsidR="009768A3" w:rsidRPr="00387397">
        <w:rPr>
          <w:color w:val="000000" w:themeColor="text1"/>
        </w:rPr>
        <w:t xml:space="preserve">requires </w:t>
      </w:r>
      <w:r w:rsidR="001363DA">
        <w:rPr>
          <w:color w:val="000000" w:themeColor="text1"/>
        </w:rPr>
        <w:t>measuring</w:t>
      </w:r>
      <w:r w:rsidR="001363DA" w:rsidRPr="00387397">
        <w:rPr>
          <w:color w:val="000000" w:themeColor="text1"/>
        </w:rPr>
        <w:t xml:space="preserve"> </w:t>
      </w:r>
      <w:r w:rsidR="009768A3" w:rsidRPr="00387397">
        <w:rPr>
          <w:color w:val="000000" w:themeColor="text1"/>
        </w:rPr>
        <w:t xml:space="preserve">change </w:t>
      </w:r>
      <w:r w:rsidR="00B419C5" w:rsidRPr="00387397">
        <w:rPr>
          <w:color w:val="000000" w:themeColor="text1"/>
        </w:rPr>
        <w:t>on each dimension</w:t>
      </w:r>
      <w:r w:rsidR="001363DA">
        <w:rPr>
          <w:color w:val="000000" w:themeColor="text1"/>
        </w:rPr>
        <w:t xml:space="preserve"> because</w:t>
      </w:r>
      <w:r w:rsidR="004B1457" w:rsidRPr="00387397">
        <w:rPr>
          <w:color w:val="000000" w:themeColor="text1"/>
        </w:rPr>
        <w:t xml:space="preserve"> there may be </w:t>
      </w:r>
      <w:r w:rsidR="00400106" w:rsidRPr="00387397">
        <w:rPr>
          <w:color w:val="000000" w:themeColor="text1"/>
        </w:rPr>
        <w:t>equilibrium</w:t>
      </w:r>
      <w:r w:rsidR="004B1457" w:rsidRPr="00387397">
        <w:rPr>
          <w:color w:val="000000" w:themeColor="text1"/>
        </w:rPr>
        <w:t xml:space="preserve"> </w:t>
      </w:r>
      <w:r w:rsidR="009768A3" w:rsidRPr="00387397">
        <w:rPr>
          <w:color w:val="000000" w:themeColor="text1"/>
        </w:rPr>
        <w:t>in</w:t>
      </w:r>
      <w:r w:rsidR="004B1457" w:rsidRPr="00387397">
        <w:rPr>
          <w:color w:val="000000" w:themeColor="text1"/>
        </w:rPr>
        <w:t xml:space="preserve"> one dimension but punctuat</w:t>
      </w:r>
      <w:r w:rsidR="00C16A0D" w:rsidRPr="00387397">
        <w:rPr>
          <w:color w:val="000000" w:themeColor="text1"/>
        </w:rPr>
        <w:t>ion ano</w:t>
      </w:r>
      <w:r w:rsidR="004B1457" w:rsidRPr="00387397">
        <w:rPr>
          <w:color w:val="000000" w:themeColor="text1"/>
        </w:rPr>
        <w:t xml:space="preserve">ther. </w:t>
      </w:r>
      <w:r w:rsidR="00A17B6A">
        <w:rPr>
          <w:color w:val="000000" w:themeColor="text1"/>
        </w:rPr>
        <w:t>In absolute terms, r</w:t>
      </w:r>
      <w:r w:rsidR="00A41646" w:rsidRPr="00387397">
        <w:rPr>
          <w:color w:val="000000" w:themeColor="text1"/>
        </w:rPr>
        <w:t xml:space="preserve">equirements </w:t>
      </w:r>
      <w:r w:rsidR="009160A7" w:rsidRPr="00387397">
        <w:rPr>
          <w:color w:val="000000" w:themeColor="text1"/>
        </w:rPr>
        <w:t>may be increasing, decreasing, or neither</w:t>
      </w:r>
      <w:r w:rsidR="00A41646" w:rsidRPr="00387397">
        <w:rPr>
          <w:color w:val="000000" w:themeColor="text1"/>
        </w:rPr>
        <w:t>,</w:t>
      </w:r>
      <w:r w:rsidR="009E1FB5" w:rsidRPr="00387397">
        <w:rPr>
          <w:color w:val="000000" w:themeColor="text1"/>
        </w:rPr>
        <w:t xml:space="preserve"> and</w:t>
      </w:r>
      <w:r w:rsidR="00A17B6A">
        <w:rPr>
          <w:color w:val="000000" w:themeColor="text1"/>
        </w:rPr>
        <w:t xml:space="preserve">, in relative terms, </w:t>
      </w:r>
      <w:r w:rsidR="00A41646" w:rsidRPr="00387397">
        <w:rPr>
          <w:color w:val="000000" w:themeColor="text1"/>
        </w:rPr>
        <w:t>competing regulations</w:t>
      </w:r>
      <w:r w:rsidR="009E1FB5" w:rsidRPr="00387397">
        <w:rPr>
          <w:color w:val="000000" w:themeColor="text1"/>
        </w:rPr>
        <w:t xml:space="preserve"> may be converging, in equilibrium, or diverging </w:t>
      </w:r>
      <w:r w:rsidR="00A41646" w:rsidRPr="00387397">
        <w:rPr>
          <w:color w:val="000000" w:themeColor="text1"/>
        </w:rPr>
        <w:t xml:space="preserve">on each dimension </w:t>
      </w:r>
      <w:r w:rsidR="009E1FB5" w:rsidRPr="00387397">
        <w:rPr>
          <w:color w:val="000000" w:themeColor="text1"/>
        </w:rPr>
        <w:t>over any given period</w:t>
      </w:r>
      <w:r w:rsidR="003C3F84">
        <w:rPr>
          <w:color w:val="000000" w:themeColor="text1"/>
        </w:rPr>
        <w:t xml:space="preserve"> (Table 3)</w:t>
      </w:r>
      <w:r w:rsidR="009E1FB5" w:rsidRPr="00387397">
        <w:rPr>
          <w:color w:val="000000" w:themeColor="text1"/>
        </w:rPr>
        <w:t>.</w:t>
      </w:r>
      <w:r w:rsidR="00A17B6A">
        <w:rPr>
          <w:color w:val="000000" w:themeColor="text1"/>
        </w:rPr>
        <w:t xml:space="preserve"> Thus, i</w:t>
      </w:r>
      <w:r w:rsidR="00A17B6A" w:rsidRPr="00387397">
        <w:rPr>
          <w:color w:val="000000" w:themeColor="text1"/>
        </w:rPr>
        <w:t>n aggregate, nine relationships fully capture the possible dynamics for each dimension of change.</w:t>
      </w:r>
      <w:r w:rsidR="00A17B6A" w:rsidRPr="00387397">
        <w:rPr>
          <w:rStyle w:val="EndnoteReference"/>
          <w:color w:val="000000" w:themeColor="text1"/>
        </w:rPr>
        <w:endnoteReference w:id="3"/>
      </w:r>
      <w:r w:rsidR="00A17B6A" w:rsidRPr="00387397">
        <w:rPr>
          <w:color w:val="000000" w:themeColor="text1"/>
        </w:rPr>
        <w:t xml:space="preserve"> </w:t>
      </w:r>
      <w:r w:rsidR="006C6B32" w:rsidRPr="00387397">
        <w:rPr>
          <w:color w:val="000000" w:themeColor="text1"/>
        </w:rPr>
        <w:t xml:space="preserve">All of the diverse concepts of </w:t>
      </w:r>
      <w:r w:rsidR="00CD1E1C" w:rsidRPr="00387397">
        <w:rPr>
          <w:color w:val="000000" w:themeColor="text1"/>
        </w:rPr>
        <w:t>regulatory stringency</w:t>
      </w:r>
      <w:r w:rsidR="006C6B32" w:rsidRPr="00387397">
        <w:rPr>
          <w:color w:val="000000" w:themeColor="text1"/>
        </w:rPr>
        <w:t xml:space="preserve"> from Table 1 should be able to be expressed in </w:t>
      </w:r>
      <w:r w:rsidR="00761175" w:rsidRPr="00387397">
        <w:rPr>
          <w:color w:val="000000" w:themeColor="text1"/>
        </w:rPr>
        <w:t xml:space="preserve">terms of </w:t>
      </w:r>
      <w:r w:rsidR="006C6B32" w:rsidRPr="00387397">
        <w:rPr>
          <w:color w:val="000000" w:themeColor="text1"/>
        </w:rPr>
        <w:t>the dimension(s) to which a theory applies</w:t>
      </w:r>
      <w:r w:rsidR="003C3F84">
        <w:rPr>
          <w:color w:val="000000" w:themeColor="text1"/>
        </w:rPr>
        <w:t xml:space="preserve"> and </w:t>
      </w:r>
      <w:r w:rsidR="006C6B32" w:rsidRPr="00387397">
        <w:rPr>
          <w:color w:val="000000" w:themeColor="text1"/>
        </w:rPr>
        <w:t xml:space="preserve">the </w:t>
      </w:r>
      <w:r w:rsidR="003C3F84">
        <w:rPr>
          <w:color w:val="000000" w:themeColor="text1"/>
        </w:rPr>
        <w:t xml:space="preserve">absolute </w:t>
      </w:r>
      <w:r w:rsidR="006C6B32" w:rsidRPr="00387397">
        <w:rPr>
          <w:color w:val="000000" w:themeColor="text1"/>
        </w:rPr>
        <w:t>direction</w:t>
      </w:r>
      <w:r w:rsidR="00A41646" w:rsidRPr="00387397">
        <w:rPr>
          <w:color w:val="000000" w:themeColor="text1"/>
        </w:rPr>
        <w:t>s</w:t>
      </w:r>
      <w:r w:rsidR="006C6B32" w:rsidRPr="00387397">
        <w:rPr>
          <w:color w:val="000000" w:themeColor="text1"/>
        </w:rPr>
        <w:t xml:space="preserve"> and </w:t>
      </w:r>
      <w:r w:rsidR="003C3F84">
        <w:rPr>
          <w:color w:val="000000" w:themeColor="text1"/>
        </w:rPr>
        <w:t xml:space="preserve">relative </w:t>
      </w:r>
      <w:r w:rsidR="006C6B32" w:rsidRPr="00387397">
        <w:rPr>
          <w:color w:val="000000" w:themeColor="text1"/>
        </w:rPr>
        <w:t>relationship</w:t>
      </w:r>
      <w:r w:rsidR="00A41646" w:rsidRPr="00387397">
        <w:rPr>
          <w:color w:val="000000" w:themeColor="text1"/>
        </w:rPr>
        <w:t>s</w:t>
      </w:r>
      <w:r w:rsidR="006C6B32" w:rsidRPr="00387397">
        <w:rPr>
          <w:color w:val="000000" w:themeColor="text1"/>
        </w:rPr>
        <w:t xml:space="preserve"> </w:t>
      </w:r>
      <w:r w:rsidR="003C3F84">
        <w:rPr>
          <w:color w:val="000000" w:themeColor="text1"/>
        </w:rPr>
        <w:t xml:space="preserve">they </w:t>
      </w:r>
      <w:r w:rsidR="006C6B32" w:rsidRPr="00387397">
        <w:rPr>
          <w:color w:val="000000" w:themeColor="text1"/>
        </w:rPr>
        <w:t>predict.</w:t>
      </w:r>
    </w:p>
    <w:p w14:paraId="6A577278" w14:textId="77777777" w:rsidR="00B15838" w:rsidRDefault="00B15838" w:rsidP="00387397">
      <w:pPr>
        <w:spacing w:line="480" w:lineRule="auto"/>
        <w:rPr>
          <w:color w:val="000000" w:themeColor="text1"/>
        </w:rPr>
      </w:pPr>
    </w:p>
    <w:p w14:paraId="23B26691" w14:textId="640FC824" w:rsidR="00FA76FB" w:rsidRPr="00387397" w:rsidRDefault="001363DA" w:rsidP="00B15838">
      <w:pPr>
        <w:pStyle w:val="NormalWeb"/>
        <w:spacing w:before="0" w:beforeAutospacing="0" w:after="0" w:afterAutospacing="0" w:line="480" w:lineRule="auto"/>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8AC4AA1" w14:textId="77777777" w:rsidR="00D00707" w:rsidRPr="00387397" w:rsidRDefault="00D00707" w:rsidP="00387397">
      <w:pPr>
        <w:spacing w:line="480" w:lineRule="auto"/>
        <w:rPr>
          <w:color w:val="000000" w:themeColor="text1"/>
        </w:rPr>
      </w:pPr>
    </w:p>
    <w:p w14:paraId="4B5B123B" w14:textId="5E9952DD" w:rsidR="00D00707" w:rsidRPr="00387397" w:rsidRDefault="001210A6"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 </w:t>
      </w:r>
      <w:r w:rsidRPr="00387397">
        <w:rPr>
          <w:b/>
          <w:bCs/>
          <w:color w:val="000000" w:themeColor="text1"/>
        </w:rPr>
        <w:t xml:space="preserve">Application: Competing US </w:t>
      </w:r>
      <w:r w:rsidR="00EB336C" w:rsidRPr="00387397">
        <w:rPr>
          <w:b/>
          <w:bCs/>
          <w:color w:val="000000" w:themeColor="text1"/>
        </w:rPr>
        <w:t>Forest</w:t>
      </w:r>
      <w:r w:rsidRPr="00387397">
        <w:rPr>
          <w:b/>
          <w:bCs/>
          <w:color w:val="000000" w:themeColor="text1"/>
        </w:rPr>
        <w:t xml:space="preserve"> Certification Programs</w:t>
      </w:r>
    </w:p>
    <w:p w14:paraId="52D51FB2" w14:textId="49ABA4C5" w:rsidR="00D00707" w:rsidRPr="00387397" w:rsidRDefault="00093435" w:rsidP="00387397">
      <w:pPr>
        <w:spacing w:line="480" w:lineRule="auto"/>
        <w:rPr>
          <w:color w:val="000000" w:themeColor="text1"/>
        </w:rPr>
      </w:pPr>
      <w:r w:rsidRPr="00387397">
        <w:rPr>
          <w:color w:val="000000" w:themeColor="text1"/>
        </w:rPr>
        <w:t xml:space="preserve">We illustrate </w:t>
      </w:r>
      <w:r w:rsidR="00E55C8A" w:rsidRPr="00387397">
        <w:rPr>
          <w:color w:val="000000" w:themeColor="text1"/>
        </w:rPr>
        <w:t xml:space="preserve">our methodological </w:t>
      </w:r>
      <w:r w:rsidR="005C3D43" w:rsidRPr="00387397">
        <w:rPr>
          <w:color w:val="000000" w:themeColor="text1"/>
        </w:rPr>
        <w:t>approach</w:t>
      </w:r>
      <w:r w:rsidR="00E55C8A" w:rsidRPr="00387397">
        <w:rPr>
          <w:color w:val="000000" w:themeColor="text1"/>
        </w:rPr>
        <w:t xml:space="preserve"> through an analysis of the</w:t>
      </w:r>
      <w:r w:rsidRPr="00387397">
        <w:rPr>
          <w:color w:val="000000" w:themeColor="text1"/>
        </w:rPr>
        <w:t xml:space="preserve"> </w:t>
      </w:r>
      <w:r w:rsidR="00E55C8A" w:rsidRPr="00387397">
        <w:rPr>
          <w:color w:val="000000" w:themeColor="text1"/>
        </w:rPr>
        <w:t xml:space="preserve">case </w:t>
      </w:r>
      <w:r w:rsidRPr="00387397">
        <w:rPr>
          <w:color w:val="000000" w:themeColor="text1"/>
        </w:rPr>
        <w:t>of forestry in the United States</w:t>
      </w:r>
      <w:r w:rsidR="00E55C8A" w:rsidRPr="00387397">
        <w:rPr>
          <w:color w:val="000000" w:themeColor="text1"/>
        </w:rPr>
        <w:t>,</w:t>
      </w:r>
      <w:r w:rsidRPr="00387397">
        <w:rPr>
          <w:color w:val="000000" w:themeColor="text1"/>
        </w:rPr>
        <w:t xml:space="preserve"> one of the most advanced cases of private </w:t>
      </w:r>
      <w:r w:rsidR="00DE1B8E" w:rsidRPr="00387397">
        <w:rPr>
          <w:color w:val="000000" w:themeColor="text1"/>
        </w:rPr>
        <w:t>regulation</w:t>
      </w:r>
      <w:r w:rsidRPr="00387397">
        <w:rPr>
          <w:color w:val="000000" w:themeColor="text1"/>
        </w:rPr>
        <w:t>.</w:t>
      </w:r>
      <w:r w:rsidR="00E55C8A" w:rsidRPr="00387397">
        <w:rPr>
          <w:color w:val="000000" w:themeColor="text1"/>
        </w:rPr>
        <w:t xml:space="preserve"> </w:t>
      </w:r>
      <w:r w:rsidR="00D00707" w:rsidRPr="00387397">
        <w:rPr>
          <w:color w:val="000000" w:themeColor="text1"/>
        </w:rPr>
        <w:t xml:space="preserve">Like many substantive domains, </w:t>
      </w:r>
      <w:r w:rsidR="007A0BD9" w:rsidRPr="00387397">
        <w:rPr>
          <w:color w:val="000000" w:themeColor="text1"/>
        </w:rPr>
        <w:t xml:space="preserve">forestry </w:t>
      </w:r>
      <w:r w:rsidR="0003068C" w:rsidRPr="00387397">
        <w:rPr>
          <w:color w:val="000000" w:themeColor="text1"/>
        </w:rPr>
        <w:t>scholars</w:t>
      </w:r>
      <w:r w:rsidR="00D00707" w:rsidRPr="00387397">
        <w:rPr>
          <w:color w:val="000000" w:themeColor="text1"/>
        </w:rPr>
        <w:t xml:space="preserve"> have </w:t>
      </w:r>
      <w:r w:rsidR="007A0BD9" w:rsidRPr="00387397">
        <w:rPr>
          <w:color w:val="000000" w:themeColor="text1"/>
        </w:rPr>
        <w:t>carefully dissected components</w:t>
      </w:r>
      <w:r w:rsidR="00D00707" w:rsidRPr="00387397">
        <w:rPr>
          <w:color w:val="000000" w:themeColor="text1"/>
        </w:rPr>
        <w:t xml:space="preserve"> of forestry </w:t>
      </w:r>
      <w:r w:rsidR="007A0BD9" w:rsidRPr="00387397">
        <w:rPr>
          <w:color w:val="000000" w:themeColor="text1"/>
        </w:rPr>
        <w:t xml:space="preserve">regulations, both </w:t>
      </w:r>
      <w:r w:rsidR="007A0BD9" w:rsidRPr="00387397">
        <w:rPr>
          <w:color w:val="000000" w:themeColor="text1"/>
        </w:rPr>
        <w:lastRenderedPageBreak/>
        <w:t>public and private, but</w:t>
      </w:r>
      <w:r w:rsidR="00406A6A" w:rsidRPr="00387397">
        <w:rPr>
          <w:color w:val="000000" w:themeColor="text1"/>
        </w:rPr>
        <w:t xml:space="preserve">, as shown above, </w:t>
      </w:r>
      <w:r w:rsidR="007A0BD9" w:rsidRPr="00387397">
        <w:rPr>
          <w:color w:val="000000" w:themeColor="text1"/>
        </w:rPr>
        <w:t xml:space="preserve">the unit of analysis in </w:t>
      </w:r>
      <w:r w:rsidR="005C1FAE" w:rsidRPr="00387397">
        <w:rPr>
          <w:color w:val="000000" w:themeColor="text1"/>
        </w:rPr>
        <w:t xml:space="preserve">political science </w:t>
      </w:r>
      <w:r w:rsidR="00D00707" w:rsidRPr="00387397">
        <w:rPr>
          <w:color w:val="000000" w:themeColor="text1"/>
        </w:rPr>
        <w:t xml:space="preserve">scholarship </w:t>
      </w:r>
      <w:r w:rsidR="007A0BD9" w:rsidRPr="00387397">
        <w:rPr>
          <w:color w:val="000000" w:themeColor="text1"/>
        </w:rPr>
        <w:t>still</w:t>
      </w:r>
      <w:r w:rsidR="00D00707" w:rsidRPr="00387397">
        <w:rPr>
          <w:color w:val="000000" w:themeColor="text1"/>
        </w:rPr>
        <w:t xml:space="preserve"> tends to be broad characterizations of </w:t>
      </w:r>
      <w:r w:rsidR="0003068C" w:rsidRPr="00387397">
        <w:rPr>
          <w:color w:val="000000" w:themeColor="text1"/>
        </w:rPr>
        <w:t xml:space="preserve">entire </w:t>
      </w:r>
      <w:r w:rsidR="00D00707" w:rsidRPr="00387397">
        <w:rPr>
          <w:color w:val="000000" w:themeColor="text1"/>
        </w:rPr>
        <w:t xml:space="preserve">policies or only a few of their many constituent parts. </w:t>
      </w:r>
      <w:r w:rsidR="007A0BD9" w:rsidRPr="00387397">
        <w:rPr>
          <w:color w:val="000000" w:themeColor="text1"/>
        </w:rPr>
        <w:t xml:space="preserve">By drawing on </w:t>
      </w:r>
      <w:r w:rsidR="0003068C" w:rsidRPr="00387397">
        <w:rPr>
          <w:color w:val="000000" w:themeColor="text1"/>
        </w:rPr>
        <w:t>domain-specific</w:t>
      </w:r>
      <w:r w:rsidRPr="00387397">
        <w:rPr>
          <w:color w:val="000000" w:themeColor="text1"/>
        </w:rPr>
        <w:t xml:space="preserve"> scholarship</w:t>
      </w:r>
      <w:r w:rsidR="000A3097" w:rsidRPr="00387397">
        <w:rPr>
          <w:color w:val="000000" w:themeColor="text1"/>
        </w:rPr>
        <w:t>,</w:t>
      </w:r>
      <w:r w:rsidRPr="00387397">
        <w:rPr>
          <w:color w:val="000000" w:themeColor="text1"/>
        </w:rPr>
        <w:t xml:space="preserve"> we</w:t>
      </w:r>
      <w:r w:rsidR="007A0BD9" w:rsidRPr="00387397">
        <w:rPr>
          <w:color w:val="000000" w:themeColor="text1"/>
        </w:rPr>
        <w:t xml:space="preserve"> are able to</w:t>
      </w:r>
      <w:r w:rsidR="00D00707" w:rsidRPr="00387397">
        <w:rPr>
          <w:color w:val="000000" w:themeColor="text1"/>
        </w:rPr>
        <w:t xml:space="preserve"> </w:t>
      </w:r>
      <w:r w:rsidRPr="00387397">
        <w:rPr>
          <w:color w:val="000000" w:themeColor="text1"/>
        </w:rPr>
        <w:t>conduct</w:t>
      </w:r>
      <w:r w:rsidR="00D00707" w:rsidRPr="00387397">
        <w:rPr>
          <w:color w:val="000000" w:themeColor="text1"/>
        </w:rPr>
        <w:t xml:space="preserve"> a </w:t>
      </w:r>
      <w:r w:rsidR="007A0BD9" w:rsidRPr="00387397">
        <w:rPr>
          <w:color w:val="000000" w:themeColor="text1"/>
        </w:rPr>
        <w:t xml:space="preserve">more </w:t>
      </w:r>
      <w:r w:rsidR="00371D4C" w:rsidRPr="00387397">
        <w:rPr>
          <w:color w:val="000000" w:themeColor="text1"/>
        </w:rPr>
        <w:t xml:space="preserve">systematic </w:t>
      </w:r>
      <w:r w:rsidR="007A0BD9" w:rsidRPr="00387397">
        <w:rPr>
          <w:color w:val="000000" w:themeColor="text1"/>
        </w:rPr>
        <w:t>and detailed</w:t>
      </w:r>
      <w:r w:rsidR="00D00707" w:rsidRPr="00387397">
        <w:rPr>
          <w:color w:val="000000" w:themeColor="text1"/>
        </w:rPr>
        <w:t xml:space="preserve"> </w:t>
      </w:r>
      <w:r w:rsidRPr="00387397">
        <w:rPr>
          <w:color w:val="000000" w:themeColor="text1"/>
        </w:rPr>
        <w:t>an</w:t>
      </w:r>
      <w:r w:rsidR="007A0BD9" w:rsidRPr="00387397">
        <w:rPr>
          <w:color w:val="000000" w:themeColor="text1"/>
        </w:rPr>
        <w:t>alysis.</w:t>
      </w:r>
      <w:r w:rsidR="00AD2400" w:rsidRPr="00387397">
        <w:rPr>
          <w:rStyle w:val="EndnoteReference"/>
          <w:color w:val="000000" w:themeColor="text1"/>
        </w:rPr>
        <w:endnoteReference w:id="4"/>
      </w:r>
      <w:r w:rsidR="005C3D43" w:rsidRPr="00387397">
        <w:rPr>
          <w:color w:val="000000" w:themeColor="text1"/>
        </w:rPr>
        <w:t xml:space="preserve"> The results of this analysis offer the most comprehensive and detailed description of changes in forestry certification </w:t>
      </w:r>
      <w:r w:rsidR="005C1FAE" w:rsidRPr="00387397">
        <w:rPr>
          <w:color w:val="000000" w:themeColor="text1"/>
        </w:rPr>
        <w:t>standards</w:t>
      </w:r>
      <w:r w:rsidR="005C3D43" w:rsidRPr="00387397">
        <w:rPr>
          <w:color w:val="000000" w:themeColor="text1"/>
        </w:rPr>
        <w:t xml:space="preserve"> to date. </w:t>
      </w:r>
    </w:p>
    <w:p w14:paraId="4732E410" w14:textId="77777777" w:rsidR="0038489B" w:rsidRPr="00387397" w:rsidRDefault="0038489B" w:rsidP="00387397">
      <w:pPr>
        <w:spacing w:line="480" w:lineRule="auto"/>
        <w:rPr>
          <w:color w:val="000000" w:themeColor="text1"/>
        </w:rPr>
      </w:pPr>
    </w:p>
    <w:p w14:paraId="0664062B" w14:textId="4724CCA2" w:rsidR="0038489B" w:rsidRPr="00387397" w:rsidRDefault="005C1FAE" w:rsidP="00387397">
      <w:pPr>
        <w:spacing w:line="480" w:lineRule="auto"/>
        <w:rPr>
          <w:rFonts w:eastAsia="Times New Roman"/>
          <w:color w:val="000000" w:themeColor="text1"/>
        </w:rPr>
      </w:pPr>
      <w:r w:rsidRPr="00387397">
        <w:rPr>
          <w:color w:val="000000" w:themeColor="text1"/>
        </w:rPr>
        <w:t>As</w:t>
      </w:r>
      <w:r w:rsidR="0038489B" w:rsidRPr="00387397">
        <w:rPr>
          <w:color w:val="000000" w:themeColor="text1"/>
        </w:rPr>
        <w:t xml:space="preserve"> an example of non-state market-driven </w:t>
      </w:r>
      <w:r w:rsidR="00BD4FF2" w:rsidRPr="00387397">
        <w:rPr>
          <w:color w:val="000000" w:themeColor="text1"/>
        </w:rPr>
        <w:t>governance</w:t>
      </w:r>
      <w:r w:rsidRPr="00387397">
        <w:rPr>
          <w:color w:val="000000" w:themeColor="text1"/>
        </w:rPr>
        <w:t xml:space="preserve">, </w:t>
      </w:r>
      <w:r w:rsidR="00406A6A" w:rsidRPr="00387397">
        <w:rPr>
          <w:color w:val="000000" w:themeColor="text1"/>
        </w:rPr>
        <w:t xml:space="preserve">forest certification illustrates how market-based authority can involve decision-making modeled on government rulemaking processes, </w:t>
      </w:r>
      <w:r w:rsidR="000A3097" w:rsidRPr="00387397">
        <w:rPr>
          <w:color w:val="000000" w:themeColor="text1"/>
        </w:rPr>
        <w:t>legalistic</w:t>
      </w:r>
      <w:r w:rsidR="00406A6A" w:rsidRPr="00387397">
        <w:rPr>
          <w:color w:val="000000" w:themeColor="text1"/>
        </w:rPr>
        <w:t xml:space="preserve"> requirements, and powerful enforcement mechanisms. When product certification programs gain market-based authority, contracts may depend on an auditor’s assessment of compliance with hundreds of requirements</w:t>
      </w:r>
      <w:r w:rsidR="000A3097" w:rsidRPr="00387397">
        <w:rPr>
          <w:color w:val="000000" w:themeColor="text1"/>
        </w:rPr>
        <w:t xml:space="preserve"> and </w:t>
      </w:r>
      <w:r w:rsidR="00D734DC" w:rsidRPr="00387397">
        <w:rPr>
          <w:color w:val="000000" w:themeColor="text1"/>
        </w:rPr>
        <w:t>noncompliance</w:t>
      </w:r>
      <w:r w:rsidR="000A3097" w:rsidRPr="00387397">
        <w:rPr>
          <w:color w:val="000000" w:themeColor="text1"/>
        </w:rPr>
        <w:t xml:space="preserve"> may be costly</w:t>
      </w:r>
      <w:r w:rsidR="00E54DF7" w:rsidRPr="00387397">
        <w:rPr>
          <w:color w:val="000000" w:themeColor="text1"/>
        </w:rPr>
        <w:t xml:space="preserve">. </w:t>
      </w:r>
      <w:r w:rsidR="00D734DC" w:rsidRPr="00387397">
        <w:rPr>
          <w:color w:val="000000" w:themeColor="text1"/>
        </w:rPr>
        <w:t xml:space="preserve">For example, </w:t>
      </w:r>
      <w:r w:rsidR="000A3097" w:rsidRPr="00387397">
        <w:rPr>
          <w:color w:val="000000" w:themeColor="text1"/>
        </w:rPr>
        <w:t xml:space="preserve">in court filings, </w:t>
      </w:r>
      <w:r w:rsidR="00E54DF7" w:rsidRPr="00387397">
        <w:rPr>
          <w:color w:val="000000" w:themeColor="text1"/>
        </w:rPr>
        <w:t xml:space="preserve">Resolute </w:t>
      </w:r>
      <w:r w:rsidR="003A4D61" w:rsidRPr="00387397">
        <w:rPr>
          <w:color w:val="000000" w:themeColor="text1"/>
        </w:rPr>
        <w:t>Forest</w:t>
      </w:r>
      <w:r w:rsidR="00E54DF7" w:rsidRPr="00387397">
        <w:rPr>
          <w:color w:val="000000" w:themeColor="text1"/>
        </w:rPr>
        <w:t xml:space="preserve"> Products claimed </w:t>
      </w:r>
      <w:r w:rsidR="0038489B" w:rsidRPr="00387397">
        <w:rPr>
          <w:color w:val="000000" w:themeColor="text1"/>
        </w:rPr>
        <w:t>damages</w:t>
      </w:r>
      <w:r w:rsidR="00D0485E" w:rsidRPr="00387397">
        <w:rPr>
          <w:color w:val="000000" w:themeColor="text1"/>
        </w:rPr>
        <w:t xml:space="preserve"> </w:t>
      </w:r>
      <w:r w:rsidR="00E54DF7" w:rsidRPr="00387397">
        <w:rPr>
          <w:color w:val="000000" w:themeColor="text1"/>
        </w:rPr>
        <w:t>of $100 million CND</w:t>
      </w:r>
      <w:r w:rsidR="00D0485E" w:rsidRPr="00387397">
        <w:rPr>
          <w:color w:val="000000" w:themeColor="text1"/>
        </w:rPr>
        <w:t xml:space="preserve"> related to auditor findings of non-conformance with </w:t>
      </w:r>
      <w:r w:rsidR="006659D9" w:rsidRPr="00387397">
        <w:rPr>
          <w:color w:val="000000" w:themeColor="text1"/>
        </w:rPr>
        <w:t>ecological</w:t>
      </w:r>
      <w:r w:rsidR="00D0485E" w:rsidRPr="00387397">
        <w:rPr>
          <w:color w:val="000000" w:themeColor="text1"/>
        </w:rPr>
        <w:t xml:space="preserve"> and indigenous rights requirements</w:t>
      </w:r>
      <w:r w:rsidR="004E20A5" w:rsidRPr="00387397">
        <w:rPr>
          <w:color w:val="000000" w:themeColor="text1"/>
        </w:rPr>
        <w:t xml:space="preserve">. </w:t>
      </w:r>
      <w:r w:rsidR="0038489B" w:rsidRPr="00387397">
        <w:rPr>
          <w:color w:val="000000" w:themeColor="text1"/>
        </w:rPr>
        <w:t>While</w:t>
      </w:r>
      <w:r w:rsidR="00406A6A" w:rsidRPr="00387397">
        <w:rPr>
          <w:color w:val="000000" w:themeColor="text1"/>
        </w:rPr>
        <w:t xml:space="preserve"> this scale of impact make</w:t>
      </w:r>
      <w:r w:rsidR="0013321A" w:rsidRPr="00387397">
        <w:rPr>
          <w:color w:val="000000" w:themeColor="text1"/>
        </w:rPr>
        <w:t>s</w:t>
      </w:r>
      <w:r w:rsidR="00406A6A" w:rsidRPr="00387397">
        <w:rPr>
          <w:color w:val="000000" w:themeColor="text1"/>
        </w:rPr>
        <w:t xml:space="preserve"> </w:t>
      </w:r>
      <w:r w:rsidR="00767A1C" w:rsidRPr="00387397">
        <w:rPr>
          <w:color w:val="000000" w:themeColor="text1"/>
        </w:rPr>
        <w:t>forest certification</w:t>
      </w:r>
      <w:r w:rsidR="00406A6A" w:rsidRPr="00387397">
        <w:rPr>
          <w:color w:val="000000" w:themeColor="text1"/>
        </w:rPr>
        <w:t xml:space="preserve"> an important case</w:t>
      </w:r>
      <w:r w:rsidR="0013321A" w:rsidRPr="00387397">
        <w:rPr>
          <w:color w:val="000000" w:themeColor="text1"/>
        </w:rPr>
        <w:t>,</w:t>
      </w:r>
      <w:r w:rsidR="00406A6A" w:rsidRPr="00387397">
        <w:rPr>
          <w:color w:val="000000" w:themeColor="text1"/>
        </w:rPr>
        <w:t xml:space="preserve"> and the level of</w:t>
      </w:r>
      <w:r w:rsidR="0038489B" w:rsidRPr="00387397">
        <w:rPr>
          <w:color w:val="000000" w:themeColor="text1"/>
        </w:rPr>
        <w:t xml:space="preserve"> institutionalization enables </w:t>
      </w:r>
      <w:r w:rsidR="00BD4FF2" w:rsidRPr="00387397">
        <w:rPr>
          <w:color w:val="000000" w:themeColor="text1"/>
        </w:rPr>
        <w:t>detailed</w:t>
      </w:r>
      <w:r w:rsidR="0038489B" w:rsidRPr="00387397">
        <w:rPr>
          <w:color w:val="000000" w:themeColor="text1"/>
        </w:rPr>
        <w:t xml:space="preserve"> study </w:t>
      </w:r>
      <w:r w:rsidR="00BD4FF2" w:rsidRPr="00387397">
        <w:rPr>
          <w:color w:val="000000" w:themeColor="text1"/>
        </w:rPr>
        <w:t>of this type of private regulation</w:t>
      </w:r>
      <w:r w:rsidR="0038489B" w:rsidRPr="00387397">
        <w:rPr>
          <w:color w:val="000000" w:themeColor="text1"/>
        </w:rPr>
        <w:t>, the associated complexity make</w:t>
      </w:r>
      <w:r w:rsidR="00725A62" w:rsidRPr="00387397">
        <w:rPr>
          <w:color w:val="000000" w:themeColor="text1"/>
        </w:rPr>
        <w:t>s</w:t>
      </w:r>
      <w:r w:rsidR="0038489B" w:rsidRPr="00387397">
        <w:rPr>
          <w:color w:val="000000" w:themeColor="text1"/>
        </w:rPr>
        <w:t xml:space="preserve"> it </w:t>
      </w:r>
      <w:r w:rsidR="00BD4FF2" w:rsidRPr="00387397">
        <w:rPr>
          <w:color w:val="000000" w:themeColor="text1"/>
        </w:rPr>
        <w:t xml:space="preserve">especially </w:t>
      </w:r>
      <w:r w:rsidR="0038489B" w:rsidRPr="00387397">
        <w:rPr>
          <w:color w:val="000000" w:themeColor="text1"/>
        </w:rPr>
        <w:t xml:space="preserve">challenging to capture </w:t>
      </w:r>
      <w:r w:rsidRPr="00387397">
        <w:rPr>
          <w:color w:val="000000" w:themeColor="text1"/>
        </w:rPr>
        <w:t xml:space="preserve">its </w:t>
      </w:r>
      <w:r w:rsidR="0038489B" w:rsidRPr="00387397">
        <w:rPr>
          <w:color w:val="000000" w:themeColor="text1"/>
        </w:rPr>
        <w:t>many moving parts.</w:t>
      </w:r>
    </w:p>
    <w:p w14:paraId="5148F9BF" w14:textId="77777777" w:rsidR="005A088A" w:rsidRPr="00387397" w:rsidRDefault="005A088A" w:rsidP="00387397">
      <w:pPr>
        <w:spacing w:line="480" w:lineRule="auto"/>
        <w:rPr>
          <w:color w:val="000000" w:themeColor="text1"/>
        </w:rPr>
      </w:pPr>
    </w:p>
    <w:p w14:paraId="596BE069" w14:textId="4459DE2C" w:rsidR="0013321A" w:rsidRPr="00387397" w:rsidRDefault="00EE0D54" w:rsidP="00387397">
      <w:pPr>
        <w:spacing w:line="480" w:lineRule="auto"/>
      </w:pPr>
      <w:r w:rsidRPr="00387397">
        <w:rPr>
          <w:color w:val="000000" w:themeColor="text1"/>
        </w:rPr>
        <w:t>For over 20 years</w:t>
      </w:r>
      <w:r w:rsidR="00A91206" w:rsidRPr="00387397">
        <w:rPr>
          <w:color w:val="000000" w:themeColor="text1"/>
        </w:rPr>
        <w:t xml:space="preserve"> </w:t>
      </w:r>
      <w:r w:rsidRPr="00387397">
        <w:rPr>
          <w:color w:val="000000" w:themeColor="text1"/>
        </w:rPr>
        <w:t>t</w:t>
      </w:r>
      <w:r w:rsidR="001A68C5" w:rsidRPr="00387397">
        <w:rPr>
          <w:color w:val="000000" w:themeColor="text1"/>
        </w:rPr>
        <w:t>he</w:t>
      </w:r>
      <w:r w:rsidR="00FE4AD8" w:rsidRPr="00387397">
        <w:rPr>
          <w:color w:val="000000" w:themeColor="text1"/>
        </w:rPr>
        <w:t xml:space="preserve"> Forest Stewardship Council</w:t>
      </w:r>
      <w:r w:rsidR="001A68C5" w:rsidRPr="00387397">
        <w:rPr>
          <w:color w:val="000000" w:themeColor="text1"/>
        </w:rPr>
        <w:t xml:space="preserve"> </w:t>
      </w:r>
      <w:r w:rsidR="00FE4AD8" w:rsidRPr="00387397">
        <w:rPr>
          <w:color w:val="000000" w:themeColor="text1"/>
        </w:rPr>
        <w:t>(</w:t>
      </w:r>
      <w:r w:rsidR="001A68C5" w:rsidRPr="00387397">
        <w:rPr>
          <w:color w:val="000000" w:themeColor="text1"/>
        </w:rPr>
        <w:t>FSC</w:t>
      </w:r>
      <w:r w:rsidR="00FE4AD8" w:rsidRPr="00387397">
        <w:rPr>
          <w:color w:val="000000" w:themeColor="text1"/>
        </w:rPr>
        <w:t>)</w:t>
      </w:r>
      <w:r w:rsidR="001A68C5" w:rsidRPr="00387397">
        <w:rPr>
          <w:color w:val="000000" w:themeColor="text1"/>
        </w:rPr>
        <w:t xml:space="preserve"> and </w:t>
      </w:r>
      <w:r w:rsidR="00FE4AD8" w:rsidRPr="00387397">
        <w:rPr>
          <w:color w:val="000000" w:themeColor="text1"/>
        </w:rPr>
        <w:t>Sustainable Forestry Initiative (</w:t>
      </w:r>
      <w:r w:rsidR="001A68C5" w:rsidRPr="00387397">
        <w:rPr>
          <w:color w:val="000000" w:themeColor="text1"/>
        </w:rPr>
        <w:t>SFI</w:t>
      </w:r>
      <w:r w:rsidR="00FE4AD8" w:rsidRPr="00387397">
        <w:rPr>
          <w:color w:val="000000" w:themeColor="text1"/>
        </w:rPr>
        <w:t>)</w:t>
      </w:r>
      <w:r w:rsidRPr="00387397">
        <w:rPr>
          <w:color w:val="000000" w:themeColor="text1"/>
        </w:rPr>
        <w:t>,</w:t>
      </w:r>
      <w:r w:rsidR="001A68C5" w:rsidRPr="00387397">
        <w:rPr>
          <w:color w:val="000000" w:themeColor="text1"/>
        </w:rPr>
        <w:t xml:space="preserve"> have been developing written</w:t>
      </w:r>
      <w:r w:rsidR="0026008D" w:rsidRPr="00387397">
        <w:rPr>
          <w:color w:val="000000" w:themeColor="text1"/>
        </w:rPr>
        <w:t xml:space="preserve"> Forest Management Standards (standards) </w:t>
      </w:r>
      <w:r w:rsidR="001A68C5" w:rsidRPr="00387397">
        <w:rPr>
          <w:color w:val="000000" w:themeColor="text1"/>
        </w:rPr>
        <w:t xml:space="preserve">that promote different conceptions of </w:t>
      </w:r>
      <w:r w:rsidR="005C1FAE" w:rsidRPr="00387397">
        <w:rPr>
          <w:color w:val="000000" w:themeColor="text1"/>
        </w:rPr>
        <w:t>“</w:t>
      </w:r>
      <w:r w:rsidR="001A68C5" w:rsidRPr="00387397">
        <w:rPr>
          <w:color w:val="000000" w:themeColor="text1"/>
        </w:rPr>
        <w:t>sustainable</w:t>
      </w:r>
      <w:r w:rsidR="005C1FAE" w:rsidRPr="00387397">
        <w:rPr>
          <w:color w:val="000000" w:themeColor="text1"/>
        </w:rPr>
        <w:t>”</w:t>
      </w:r>
      <w:r w:rsidR="001A68C5" w:rsidRPr="00387397">
        <w:rPr>
          <w:color w:val="000000" w:themeColor="text1"/>
        </w:rPr>
        <w:t xml:space="preserve"> forest management.</w:t>
      </w:r>
      <w:r w:rsidR="005C1FAE" w:rsidRPr="00387397">
        <w:rPr>
          <w:color w:val="000000" w:themeColor="text1"/>
        </w:rPr>
        <w:t xml:space="preserve"> </w:t>
      </w:r>
      <w:r w:rsidR="0013321A" w:rsidRPr="00387397">
        <w:rPr>
          <w:color w:val="000000" w:themeColor="text1"/>
        </w:rPr>
        <w:t xml:space="preserve">The SFI and FSC play a major role in regulating the forest products industry in the United States, covering a third of commercially-harvested timberland, </w:t>
      </w:r>
      <w:r w:rsidR="00767A1C" w:rsidRPr="00387397">
        <w:rPr>
          <w:color w:val="000000" w:themeColor="text1"/>
        </w:rPr>
        <w:t>and</w:t>
      </w:r>
      <w:r w:rsidR="0013321A" w:rsidRPr="00387397">
        <w:rPr>
          <w:color w:val="000000" w:themeColor="text1"/>
        </w:rPr>
        <w:t xml:space="preserve"> regulating </w:t>
      </w:r>
      <w:r w:rsidR="00767A1C" w:rsidRPr="00387397">
        <w:rPr>
          <w:color w:val="000000" w:themeColor="text1"/>
        </w:rPr>
        <w:t xml:space="preserve">a large </w:t>
      </w:r>
      <w:r w:rsidR="0025485F" w:rsidRPr="00387397">
        <w:rPr>
          <w:color w:val="000000" w:themeColor="text1"/>
        </w:rPr>
        <w:t>share</w:t>
      </w:r>
      <w:r w:rsidR="00767A1C" w:rsidRPr="00387397">
        <w:rPr>
          <w:color w:val="000000" w:themeColor="text1"/>
        </w:rPr>
        <w:t xml:space="preserve"> of</w:t>
      </w:r>
      <w:r w:rsidR="0013321A" w:rsidRPr="00387397">
        <w:rPr>
          <w:color w:val="000000" w:themeColor="text1"/>
        </w:rPr>
        <w:t xml:space="preserve"> corporate-owned timberland (see Figure </w:t>
      </w:r>
      <w:r w:rsidR="009E2BA4">
        <w:rPr>
          <w:color w:val="000000" w:themeColor="text1"/>
        </w:rPr>
        <w:t>2</w:t>
      </w:r>
      <w:r w:rsidR="0013321A" w:rsidRPr="00387397">
        <w:rPr>
          <w:color w:val="000000" w:themeColor="text1"/>
        </w:rPr>
        <w:t>).</w:t>
      </w:r>
      <w:r w:rsidR="0013321A" w:rsidRPr="00387397">
        <w:rPr>
          <w:rStyle w:val="EndnoteReference"/>
          <w:color w:val="000000" w:themeColor="text1"/>
        </w:rPr>
        <w:endnoteReference w:id="5"/>
      </w:r>
      <w:r w:rsidR="0013321A" w:rsidRPr="00387397">
        <w:rPr>
          <w:color w:val="000000" w:themeColor="text1"/>
        </w:rPr>
        <w:t xml:space="preserve"> </w:t>
      </w:r>
      <w:r w:rsidR="0013321A" w:rsidRPr="00387397">
        <w:t>Many states support certification as a compl</w:t>
      </w:r>
      <w:r w:rsidR="004E20A5" w:rsidRPr="00387397">
        <w:t>e</w:t>
      </w:r>
      <w:r w:rsidR="0013321A" w:rsidRPr="00387397">
        <w:t xml:space="preserve">ment or alternative to public regulation. For </w:t>
      </w:r>
      <w:r w:rsidR="0013321A" w:rsidRPr="00387397">
        <w:lastRenderedPageBreak/>
        <w:t>example, in some states, regulators forgo inspections of FSC-certified forests as they are already being audited for legal compliance and more</w:t>
      </w:r>
      <w:r w:rsidR="00220A0E" w:rsidRPr="00387397">
        <w:t xml:space="preserve"> (Judge-Lord, 2013)</w:t>
      </w:r>
      <w:r w:rsidR="0013321A" w:rsidRPr="00387397">
        <w:t xml:space="preserve">. </w:t>
      </w:r>
    </w:p>
    <w:p w14:paraId="1A8CFCF4" w14:textId="77777777" w:rsidR="0013321A" w:rsidRPr="00387397" w:rsidRDefault="0013321A" w:rsidP="00387397">
      <w:pPr>
        <w:spacing w:line="480" w:lineRule="auto"/>
        <w:rPr>
          <w:color w:val="000000" w:themeColor="text1"/>
        </w:rPr>
      </w:pPr>
    </w:p>
    <w:p w14:paraId="0479F71C" w14:textId="29B3F54E" w:rsidR="005C1FAE" w:rsidRDefault="0013321A" w:rsidP="00387397">
      <w:pPr>
        <w:spacing w:line="480" w:lineRule="auto"/>
        <w:rPr>
          <w:color w:val="000000" w:themeColor="text1"/>
        </w:rPr>
      </w:pPr>
      <w:r w:rsidRPr="00387397">
        <w:rPr>
          <w:color w:val="000000" w:themeColor="text1"/>
        </w:rPr>
        <w:t xml:space="preserve">[FIGURE </w:t>
      </w:r>
      <w:r w:rsidR="009E2BA4">
        <w:rPr>
          <w:color w:val="000000" w:themeColor="text1"/>
        </w:rPr>
        <w:t>2</w:t>
      </w:r>
      <w:r w:rsidRPr="00387397">
        <w:rPr>
          <w:color w:val="000000" w:themeColor="text1"/>
        </w:rPr>
        <w:t>]</w:t>
      </w:r>
    </w:p>
    <w:p w14:paraId="77D68913" w14:textId="77777777" w:rsidR="00B47E54" w:rsidRPr="00387397" w:rsidRDefault="00B47E54" w:rsidP="00387397">
      <w:pPr>
        <w:spacing w:line="480" w:lineRule="auto"/>
        <w:rPr>
          <w:color w:val="000000" w:themeColor="text1"/>
        </w:rPr>
      </w:pPr>
    </w:p>
    <w:p w14:paraId="54720B62" w14:textId="668F106A" w:rsidR="006C586F" w:rsidRPr="00387397" w:rsidRDefault="005C1FAE" w:rsidP="00387397">
      <w:pPr>
        <w:spacing w:line="480" w:lineRule="auto"/>
        <w:rPr>
          <w:color w:val="000000" w:themeColor="text1"/>
        </w:rPr>
      </w:pPr>
      <w:r w:rsidRPr="00387397">
        <w:rPr>
          <w:b/>
          <w:color w:val="000000" w:themeColor="text1"/>
        </w:rPr>
        <w:t>Origin of the FSC:</w:t>
      </w:r>
      <w:r w:rsidRPr="00387397">
        <w:rPr>
          <w:color w:val="000000" w:themeColor="text1"/>
        </w:rPr>
        <w:t xml:space="preserve"> </w:t>
      </w:r>
      <w:r w:rsidR="006C586F" w:rsidRPr="00387397">
        <w:rPr>
          <w:color w:val="000000" w:themeColor="text1"/>
        </w:rPr>
        <w:t xml:space="preserve">The FSC was established </w:t>
      </w:r>
      <w:r w:rsidR="004214BC" w:rsidRPr="00387397">
        <w:rPr>
          <w:color w:val="000000" w:themeColor="text1"/>
        </w:rPr>
        <w:t>as an international non-profit organization</w:t>
      </w:r>
      <w:r w:rsidR="00571A54" w:rsidRPr="00387397">
        <w:rPr>
          <w:color w:val="000000" w:themeColor="text1"/>
        </w:rPr>
        <w:t xml:space="preserve"> </w:t>
      </w:r>
      <w:r w:rsidR="006C586F" w:rsidRPr="00387397">
        <w:rPr>
          <w:color w:val="000000" w:themeColor="text1"/>
        </w:rPr>
        <w:t xml:space="preserve">in 1993 </w:t>
      </w:r>
      <w:r w:rsidR="00571A54" w:rsidRPr="00387397">
        <w:rPr>
          <w:color w:val="000000" w:themeColor="text1"/>
        </w:rPr>
        <w:t>by a</w:t>
      </w:r>
      <w:r w:rsidR="00490D2B" w:rsidRPr="00387397">
        <w:rPr>
          <w:color w:val="000000" w:themeColor="text1"/>
        </w:rPr>
        <w:t xml:space="preserve"> </w:t>
      </w:r>
      <w:r w:rsidR="00571A54" w:rsidRPr="00387397">
        <w:rPr>
          <w:color w:val="000000" w:themeColor="text1"/>
        </w:rPr>
        <w:t xml:space="preserve">group of environmental and social NGOs, </w:t>
      </w:r>
      <w:r w:rsidR="00490D2B" w:rsidRPr="00387397">
        <w:rPr>
          <w:color w:val="000000" w:themeColor="text1"/>
        </w:rPr>
        <w:t xml:space="preserve">academics, </w:t>
      </w:r>
      <w:r w:rsidR="00571A54" w:rsidRPr="00387397">
        <w:rPr>
          <w:color w:val="000000" w:themeColor="text1"/>
        </w:rPr>
        <w:t>indigenous groups</w:t>
      </w:r>
      <w:r w:rsidR="00EE0D54" w:rsidRPr="00387397">
        <w:rPr>
          <w:color w:val="000000" w:themeColor="text1"/>
        </w:rPr>
        <w:t>,</w:t>
      </w:r>
      <w:r w:rsidR="00571A54" w:rsidRPr="00387397">
        <w:rPr>
          <w:color w:val="000000" w:themeColor="text1"/>
        </w:rPr>
        <w:t xml:space="preserve"> and companies. </w:t>
      </w:r>
      <w:r w:rsidR="004214BC" w:rsidRPr="00387397">
        <w:rPr>
          <w:color w:val="000000" w:themeColor="text1"/>
        </w:rPr>
        <w:t xml:space="preserve">FSC </w:t>
      </w:r>
      <w:r w:rsidR="009D3EE7" w:rsidRPr="00387397">
        <w:rPr>
          <w:color w:val="000000" w:themeColor="text1"/>
        </w:rPr>
        <w:t>rule</w:t>
      </w:r>
      <w:r w:rsidR="004214BC" w:rsidRPr="00387397">
        <w:rPr>
          <w:color w:val="000000" w:themeColor="text1"/>
        </w:rPr>
        <w:t xml:space="preserve">making has </w:t>
      </w:r>
      <w:r w:rsidR="00613BEB" w:rsidRPr="00387397">
        <w:rPr>
          <w:color w:val="000000" w:themeColor="text1"/>
        </w:rPr>
        <w:t xml:space="preserve">been </w:t>
      </w:r>
      <w:r w:rsidR="009D3EE7" w:rsidRPr="00387397">
        <w:rPr>
          <w:color w:val="000000" w:themeColor="text1"/>
        </w:rPr>
        <w:t>designed as a</w:t>
      </w:r>
      <w:r w:rsidR="00B45D1A" w:rsidRPr="00387397">
        <w:rPr>
          <w:color w:val="000000" w:themeColor="text1"/>
        </w:rPr>
        <w:t xml:space="preserve"> </w:t>
      </w:r>
      <w:r w:rsidR="00B45D1A" w:rsidRPr="00387397">
        <w:rPr>
          <w:rFonts w:eastAsia="Times New Roman"/>
          <w:color w:val="000000" w:themeColor="text1"/>
          <w:shd w:val="clear" w:color="auto" w:fill="FFFFFF"/>
        </w:rPr>
        <w:t xml:space="preserve">“democratic” </w:t>
      </w:r>
      <w:r w:rsidR="009D3EE7" w:rsidRPr="00387397">
        <w:rPr>
          <w:rFonts w:eastAsia="Times New Roman"/>
          <w:color w:val="000000" w:themeColor="text1"/>
          <w:shd w:val="clear" w:color="auto" w:fill="FFFFFF"/>
        </w:rPr>
        <w:t>process</w:t>
      </w:r>
      <w:r w:rsidR="00C236EE" w:rsidRPr="00387397">
        <w:rPr>
          <w:rFonts w:eastAsia="Times New Roman"/>
          <w:color w:val="000000" w:themeColor="text1"/>
          <w:shd w:val="clear" w:color="auto" w:fill="FFFFFF"/>
        </w:rPr>
        <w:t xml:space="preserve"> </w:t>
      </w:r>
      <w:r w:rsidR="00C236EE" w:rsidRPr="00387397">
        <w:rPr>
          <w:color w:val="000000" w:themeColor="text1"/>
        </w:rPr>
        <w:t>where members vote on</w:t>
      </w:r>
      <w:r w:rsidR="00E420F3" w:rsidRPr="00387397">
        <w:rPr>
          <w:color w:val="000000" w:themeColor="text1"/>
        </w:rPr>
        <w:t xml:space="preserve"> decision-making procedures as well as</w:t>
      </w:r>
      <w:r w:rsidR="00C236EE" w:rsidRPr="00387397">
        <w:rPr>
          <w:color w:val="000000" w:themeColor="text1"/>
        </w:rPr>
        <w:t xml:space="preserve"> </w:t>
      </w:r>
      <w:r w:rsidR="00E420F3" w:rsidRPr="00387397">
        <w:rPr>
          <w:color w:val="000000" w:themeColor="text1"/>
        </w:rPr>
        <w:t>substantive requirements</w:t>
      </w:r>
      <w:r w:rsidR="00C236EE" w:rsidRPr="00387397">
        <w:rPr>
          <w:color w:val="000000" w:themeColor="text1"/>
        </w:rPr>
        <w:t xml:space="preserve"> </w:t>
      </w:r>
      <w:r w:rsidR="00D947D2" w:rsidRPr="00387397">
        <w:rPr>
          <w:rFonts w:eastAsia="Times New Roman"/>
          <w:color w:val="000000" w:themeColor="text1"/>
          <w:shd w:val="clear" w:color="auto" w:fill="FFFFFF"/>
        </w:rPr>
        <w:fldChar w:fldCharType="begin" w:fldLock="1"/>
      </w:r>
      <w:r w:rsidR="003A18DB" w:rsidRPr="00387397">
        <w:rPr>
          <w:rFonts w:eastAsia="Times New Roman"/>
          <w:color w:val="000000" w:themeColor="text1"/>
          <w:shd w:val="clear" w:color="auto" w:fill="FFFFFF"/>
        </w:rPr>
        <w:instrText>ADDIN CSL_CITATION { "citationItems" : [ { "id" : "ITEM-1", "itemData" : { "author" : [ { "dropping-particle" : "", "family" : "Meidinger", "given" : "Errol", "non-dropping-particle" : "", "parse-names" : false, "suffix" : "" } ], "container-title" : "Social and Political Dimensions of Forest Certification", "editor" : [ { "dropping-particle" : "", "family" : "Meidinger", "given" : "Erol", "non-dropping-particle" : "", "parse-names" : false, "suffix" : "" }, { "dropping-particle" : "", "family" : "Elliot", "given" : "C", "non-dropping-particle" : "", "parse-names" : false, "suffix" : "" }, { "dropping-particle" : "", "family" : "G", "given" : "Oesten", "non-dropping-particle" : "", "parse-names" : false, "suffix" : "" } ], "id" : "ITEM-1", "issued" : { "date-parts" : [ [ "2003" ] ] }, "page" : "293-329", "publisher" : "Forstbuch: Remegen-Oberwinter", "title" : "Forest Certification as Environmental Law Making by Global Civil Society", "type" : "chapter" }, "uris" : [ "http://www.mendeley.com/documents/?uuid=6a20d9a1-e475-4bf6-b686-a6a481f11a75" ] } ], "mendeley" : { "formattedCitation" : "(Errol Meidinger, 2003)", "plainTextFormattedCitation" : "(Errol Meidinger, 2003)", "previouslyFormattedCitation" : "(Errol Meidinger, 2003)" }, "properties" : {  }, "schema" : "https://github.com/citation-style-language/schema/raw/master/csl-citation.json" }</w:instrText>
      </w:r>
      <w:r w:rsidR="00D947D2" w:rsidRPr="00387397">
        <w:rPr>
          <w:rFonts w:eastAsia="Times New Roman"/>
          <w:color w:val="000000" w:themeColor="text1"/>
          <w:shd w:val="clear" w:color="auto" w:fill="FFFFFF"/>
        </w:rPr>
        <w:fldChar w:fldCharType="separate"/>
      </w:r>
      <w:r w:rsidR="00CC1FD0" w:rsidRPr="00387397">
        <w:rPr>
          <w:rFonts w:eastAsia="Times New Roman"/>
          <w:noProof/>
          <w:color w:val="000000" w:themeColor="text1"/>
          <w:shd w:val="clear" w:color="auto" w:fill="FFFFFF"/>
        </w:rPr>
        <w:t>(</w:t>
      </w:r>
      <w:r w:rsidR="003A18DB" w:rsidRPr="00387397">
        <w:rPr>
          <w:rFonts w:eastAsia="Times New Roman"/>
          <w:noProof/>
          <w:color w:val="000000" w:themeColor="text1"/>
          <w:shd w:val="clear" w:color="auto" w:fill="FFFFFF"/>
        </w:rPr>
        <w:t>Meidinger, 2003)</w:t>
      </w:r>
      <w:r w:rsidR="00D947D2" w:rsidRPr="00387397">
        <w:rPr>
          <w:rFonts w:eastAsia="Times New Roman"/>
          <w:color w:val="000000" w:themeColor="text1"/>
          <w:shd w:val="clear" w:color="auto" w:fill="FFFFFF"/>
        </w:rPr>
        <w:fldChar w:fldCharType="end"/>
      </w:r>
      <w:r w:rsidR="00E420F3" w:rsidRPr="00387397">
        <w:rPr>
          <w:color w:val="000000" w:themeColor="text1"/>
        </w:rPr>
        <w:t xml:space="preserve">, but </w:t>
      </w:r>
      <w:r w:rsidR="00FB3EB3" w:rsidRPr="00387397">
        <w:rPr>
          <w:color w:val="000000" w:themeColor="text1"/>
        </w:rPr>
        <w:t xml:space="preserve">the auditing of firms to those </w:t>
      </w:r>
      <w:r w:rsidR="00E420F3" w:rsidRPr="00387397">
        <w:rPr>
          <w:color w:val="000000" w:themeColor="text1"/>
        </w:rPr>
        <w:t>requirements</w:t>
      </w:r>
      <w:r w:rsidR="00FB3EB3" w:rsidRPr="00387397">
        <w:rPr>
          <w:color w:val="000000" w:themeColor="text1"/>
        </w:rPr>
        <w:t xml:space="preserve"> is conducted by</w:t>
      </w:r>
      <w:r w:rsidR="00CB7A94" w:rsidRPr="00387397">
        <w:rPr>
          <w:color w:val="000000" w:themeColor="text1"/>
        </w:rPr>
        <w:t xml:space="preserve"> third-party </w:t>
      </w:r>
      <w:r w:rsidR="005A3592" w:rsidRPr="00387397">
        <w:rPr>
          <w:color w:val="000000" w:themeColor="text1"/>
        </w:rPr>
        <w:t>contractors</w:t>
      </w:r>
      <w:r w:rsidR="00FB3EB3" w:rsidRPr="00387397">
        <w:rPr>
          <w:color w:val="000000" w:themeColor="text1"/>
        </w:rPr>
        <w:t xml:space="preserve">. </w:t>
      </w:r>
      <w:r w:rsidR="00CB7A94" w:rsidRPr="00387397">
        <w:rPr>
          <w:color w:val="000000" w:themeColor="text1"/>
        </w:rPr>
        <w:t xml:space="preserve">The FSC standards are organized around a set of international </w:t>
      </w:r>
      <w:r w:rsidR="00571A54" w:rsidRPr="00387397">
        <w:rPr>
          <w:color w:val="000000" w:themeColor="text1"/>
        </w:rPr>
        <w:t>“Principles and Criteria”</w:t>
      </w:r>
      <w:r w:rsidR="00E420F3" w:rsidRPr="00387397">
        <w:rPr>
          <w:color w:val="000000" w:themeColor="text1"/>
        </w:rPr>
        <w:t xml:space="preserve"> (</w:t>
      </w:r>
      <w:r w:rsidR="00EE7FB1" w:rsidRPr="00387397">
        <w:rPr>
          <w:color w:val="000000" w:themeColor="text1"/>
        </w:rPr>
        <w:t>FSC–P&amp;C</w:t>
      </w:r>
      <w:r w:rsidR="00446299" w:rsidRPr="00387397">
        <w:rPr>
          <w:color w:val="000000" w:themeColor="text1"/>
        </w:rPr>
        <w:t>) that</w:t>
      </w:r>
      <w:r w:rsidR="00E420F3" w:rsidRPr="00387397">
        <w:rPr>
          <w:color w:val="000000" w:themeColor="text1"/>
        </w:rPr>
        <w:t xml:space="preserve"> are </w:t>
      </w:r>
      <w:r w:rsidR="00613BEB" w:rsidRPr="00387397">
        <w:rPr>
          <w:color w:val="000000" w:themeColor="text1"/>
        </w:rPr>
        <w:t xml:space="preserve">operationalized </w:t>
      </w:r>
      <w:r w:rsidR="0013321A" w:rsidRPr="00387397">
        <w:rPr>
          <w:color w:val="000000" w:themeColor="text1"/>
        </w:rPr>
        <w:t>by</w:t>
      </w:r>
      <w:r w:rsidR="00613BEB" w:rsidRPr="00387397">
        <w:rPr>
          <w:color w:val="000000" w:themeColor="text1"/>
        </w:rPr>
        <w:t xml:space="preserve"> national</w:t>
      </w:r>
      <w:r w:rsidRPr="00387397">
        <w:rPr>
          <w:color w:val="000000" w:themeColor="text1"/>
        </w:rPr>
        <w:t xml:space="preserve">-level organizations that </w:t>
      </w:r>
      <w:r w:rsidR="00CA4AE5" w:rsidRPr="00387397">
        <w:rPr>
          <w:color w:val="000000" w:themeColor="text1"/>
        </w:rPr>
        <w:t>develop</w:t>
      </w:r>
      <w:r w:rsidRPr="00387397">
        <w:rPr>
          <w:color w:val="000000" w:themeColor="text1"/>
        </w:rPr>
        <w:t xml:space="preserve"> more specific indicators</w:t>
      </w:r>
      <w:r w:rsidR="005A3592" w:rsidRPr="00387397">
        <w:rPr>
          <w:color w:val="000000" w:themeColor="text1"/>
        </w:rPr>
        <w:t>.</w:t>
      </w:r>
      <w:r w:rsidR="00CA4AE5" w:rsidRPr="00387397">
        <w:rPr>
          <w:rStyle w:val="EndnoteReference"/>
          <w:color w:val="000000" w:themeColor="text1"/>
        </w:rPr>
        <w:endnoteReference w:id="6"/>
      </w:r>
      <w:r w:rsidR="005A3592" w:rsidRPr="00387397">
        <w:rPr>
          <w:color w:val="000000" w:themeColor="text1"/>
        </w:rPr>
        <w:t xml:space="preserve"> </w:t>
      </w:r>
      <w:r w:rsidR="00FF54F6" w:rsidRPr="00387397">
        <w:rPr>
          <w:color w:val="000000" w:themeColor="text1"/>
        </w:rPr>
        <w:t>Our analysis of the FSC in the U</w:t>
      </w:r>
      <w:r w:rsidR="00ED39D7" w:rsidRPr="00387397">
        <w:rPr>
          <w:color w:val="000000" w:themeColor="text1"/>
        </w:rPr>
        <w:t>.</w:t>
      </w:r>
      <w:r w:rsidR="00FF54F6" w:rsidRPr="00387397">
        <w:rPr>
          <w:color w:val="000000" w:themeColor="text1"/>
        </w:rPr>
        <w:t>S</w:t>
      </w:r>
      <w:r w:rsidR="00ED39D7" w:rsidRPr="00387397">
        <w:rPr>
          <w:color w:val="000000" w:themeColor="text1"/>
        </w:rPr>
        <w:t>.</w:t>
      </w:r>
      <w:r w:rsidR="00FF54F6" w:rsidRPr="00387397">
        <w:rPr>
          <w:color w:val="000000" w:themeColor="text1"/>
        </w:rPr>
        <w:t xml:space="preserve"> thus focuses on both the international P&amp;C and the FSC-US national standard.</w:t>
      </w:r>
      <w:r w:rsidR="00950CA7" w:rsidRPr="00387397">
        <w:rPr>
          <w:color w:val="000000" w:themeColor="text1"/>
        </w:rPr>
        <w:t xml:space="preserve"> </w:t>
      </w:r>
    </w:p>
    <w:p w14:paraId="3F2F67F2" w14:textId="77777777" w:rsidR="006C586F" w:rsidRPr="00387397" w:rsidRDefault="006C586F" w:rsidP="00387397">
      <w:pPr>
        <w:spacing w:line="480" w:lineRule="auto"/>
        <w:rPr>
          <w:color w:val="000000" w:themeColor="text1"/>
        </w:rPr>
      </w:pPr>
    </w:p>
    <w:p w14:paraId="7B8EF2CF" w14:textId="719B28C1" w:rsidR="009E3860" w:rsidRPr="00387397" w:rsidRDefault="005C1FAE" w:rsidP="00387397">
      <w:pPr>
        <w:spacing w:line="480" w:lineRule="auto"/>
        <w:rPr>
          <w:color w:val="000000" w:themeColor="text1"/>
        </w:rPr>
      </w:pPr>
      <w:r w:rsidRPr="00387397">
        <w:rPr>
          <w:b/>
          <w:color w:val="000000" w:themeColor="text1"/>
        </w:rPr>
        <w:t>Origin of the SFI</w:t>
      </w:r>
      <w:r w:rsidR="00406A6A" w:rsidRPr="00387397">
        <w:rPr>
          <w:b/>
          <w:color w:val="000000" w:themeColor="text1"/>
        </w:rPr>
        <w:t xml:space="preserve"> &amp; PEFC</w:t>
      </w:r>
      <w:r w:rsidRPr="00387397">
        <w:rPr>
          <w:b/>
          <w:color w:val="000000" w:themeColor="text1"/>
        </w:rPr>
        <w:t>:</w:t>
      </w:r>
      <w:r w:rsidRPr="00387397">
        <w:rPr>
          <w:color w:val="000000" w:themeColor="text1"/>
        </w:rPr>
        <w:t xml:space="preserve"> </w:t>
      </w:r>
      <w:r w:rsidR="001B3484" w:rsidRPr="00387397">
        <w:rPr>
          <w:color w:val="000000" w:themeColor="text1"/>
        </w:rPr>
        <w:t>In 1995, t</w:t>
      </w:r>
      <w:r w:rsidR="00C93D85" w:rsidRPr="00387397">
        <w:rPr>
          <w:color w:val="000000" w:themeColor="text1"/>
        </w:rPr>
        <w:t>he</w:t>
      </w:r>
      <w:r w:rsidR="00FE4AD8" w:rsidRPr="00387397">
        <w:rPr>
          <w:color w:val="000000" w:themeColor="text1"/>
        </w:rPr>
        <w:t xml:space="preserve"> </w:t>
      </w:r>
      <w:r w:rsidR="006C586F" w:rsidRPr="00387397">
        <w:rPr>
          <w:color w:val="000000" w:themeColor="text1"/>
        </w:rPr>
        <w:t>U</w:t>
      </w:r>
      <w:r w:rsidR="00D562D1" w:rsidRPr="00387397">
        <w:rPr>
          <w:color w:val="000000" w:themeColor="text1"/>
        </w:rPr>
        <w:t>.</w:t>
      </w:r>
      <w:r w:rsidR="006C586F" w:rsidRPr="00387397">
        <w:rPr>
          <w:color w:val="000000" w:themeColor="text1"/>
        </w:rPr>
        <w:t>S</w:t>
      </w:r>
      <w:r w:rsidR="00D562D1" w:rsidRPr="00387397">
        <w:rPr>
          <w:color w:val="000000" w:themeColor="text1"/>
        </w:rPr>
        <w:t>.</w:t>
      </w:r>
      <w:r w:rsidR="006C586F" w:rsidRPr="00387397">
        <w:rPr>
          <w:color w:val="000000" w:themeColor="text1"/>
        </w:rPr>
        <w:t xml:space="preserve">-based </w:t>
      </w:r>
      <w:r w:rsidR="00FE4AD8" w:rsidRPr="00387397">
        <w:rPr>
          <w:color w:val="000000" w:themeColor="text1"/>
        </w:rPr>
        <w:t>industry association,</w:t>
      </w:r>
      <w:r w:rsidR="001A68C5" w:rsidRPr="00387397">
        <w:rPr>
          <w:color w:val="000000" w:themeColor="text1"/>
        </w:rPr>
        <w:t xml:space="preserve"> </w:t>
      </w:r>
      <w:r w:rsidR="00C93D85" w:rsidRPr="00387397">
        <w:rPr>
          <w:color w:val="000000" w:themeColor="text1"/>
        </w:rPr>
        <w:t xml:space="preserve">the </w:t>
      </w:r>
      <w:r w:rsidR="001A68C5" w:rsidRPr="00387397">
        <w:rPr>
          <w:color w:val="000000" w:themeColor="text1"/>
        </w:rPr>
        <w:t>American</w:t>
      </w:r>
      <w:r w:rsidR="00E95BF0" w:rsidRPr="00387397">
        <w:rPr>
          <w:color w:val="000000" w:themeColor="text1"/>
        </w:rPr>
        <w:t xml:space="preserve"> Forest &amp; Paper Association </w:t>
      </w:r>
      <w:r w:rsidR="00A806C2" w:rsidRPr="00387397">
        <w:rPr>
          <w:color w:val="000000" w:themeColor="text1"/>
        </w:rPr>
        <w:t>(AF&amp;PA)</w:t>
      </w:r>
      <w:r w:rsidR="001B3484" w:rsidRPr="00387397">
        <w:rPr>
          <w:color w:val="000000" w:themeColor="text1"/>
        </w:rPr>
        <w:t>,</w:t>
      </w:r>
      <w:r w:rsidR="00A806C2" w:rsidRPr="00387397">
        <w:rPr>
          <w:color w:val="000000" w:themeColor="text1"/>
        </w:rPr>
        <w:t xml:space="preserve"> </w:t>
      </w:r>
      <w:r w:rsidR="00E95BF0" w:rsidRPr="00387397">
        <w:rPr>
          <w:color w:val="000000" w:themeColor="text1"/>
        </w:rPr>
        <w:t xml:space="preserve">established </w:t>
      </w:r>
      <w:r w:rsidR="003E1473" w:rsidRPr="00387397">
        <w:rPr>
          <w:color w:val="000000" w:themeColor="text1"/>
        </w:rPr>
        <w:t xml:space="preserve">a </w:t>
      </w:r>
      <w:r w:rsidR="00CA4AE5" w:rsidRPr="00387397">
        <w:rPr>
          <w:color w:val="000000" w:themeColor="text1"/>
        </w:rPr>
        <w:t xml:space="preserve">forest management </w:t>
      </w:r>
      <w:r w:rsidR="003971BF" w:rsidRPr="00387397">
        <w:rPr>
          <w:color w:val="000000" w:themeColor="text1"/>
        </w:rPr>
        <w:t xml:space="preserve">standard </w:t>
      </w:r>
      <w:r w:rsidR="00A806C2" w:rsidRPr="00387397">
        <w:rPr>
          <w:color w:val="000000" w:themeColor="text1"/>
        </w:rPr>
        <w:t xml:space="preserve">and required its members (most of the U.S. forest products industry) to support it. </w:t>
      </w:r>
      <w:r w:rsidR="00E95BF0" w:rsidRPr="00387397">
        <w:rPr>
          <w:color w:val="000000" w:themeColor="text1"/>
        </w:rPr>
        <w:t>O</w:t>
      </w:r>
      <w:r w:rsidR="001A68C5" w:rsidRPr="00387397">
        <w:rPr>
          <w:color w:val="000000" w:themeColor="text1"/>
        </w:rPr>
        <w:t xml:space="preserve">ptional </w:t>
      </w:r>
      <w:r w:rsidR="00AF0F46" w:rsidRPr="00387397">
        <w:rPr>
          <w:color w:val="000000" w:themeColor="text1"/>
        </w:rPr>
        <w:t>third-party</w:t>
      </w:r>
      <w:r w:rsidR="001A68C5" w:rsidRPr="00387397">
        <w:rPr>
          <w:color w:val="000000" w:themeColor="text1"/>
        </w:rPr>
        <w:t xml:space="preserve"> auditing </w:t>
      </w:r>
      <w:r w:rsidR="00E95BF0" w:rsidRPr="00387397">
        <w:rPr>
          <w:color w:val="000000" w:themeColor="text1"/>
        </w:rPr>
        <w:t xml:space="preserve">was added </w:t>
      </w:r>
      <w:r w:rsidR="001A68C5" w:rsidRPr="00387397">
        <w:rPr>
          <w:color w:val="000000" w:themeColor="text1"/>
        </w:rPr>
        <w:t xml:space="preserve">in 1998, which became mandatory in 2002, the same year that the </w:t>
      </w:r>
      <w:r w:rsidR="001B3484" w:rsidRPr="00387397">
        <w:rPr>
          <w:color w:val="000000" w:themeColor="text1"/>
        </w:rPr>
        <w:t xml:space="preserve">AF&amp;PA made </w:t>
      </w:r>
      <w:r w:rsidR="005A3592" w:rsidRPr="00387397">
        <w:rPr>
          <w:color w:val="000000" w:themeColor="text1"/>
        </w:rPr>
        <w:t xml:space="preserve">the </w:t>
      </w:r>
      <w:r w:rsidR="001B3484" w:rsidRPr="00387397">
        <w:rPr>
          <w:color w:val="000000" w:themeColor="text1"/>
        </w:rPr>
        <w:t xml:space="preserve">SFI </w:t>
      </w:r>
      <w:r w:rsidR="00075835" w:rsidRPr="00387397">
        <w:rPr>
          <w:color w:val="000000" w:themeColor="text1"/>
        </w:rPr>
        <w:t xml:space="preserve">a </w:t>
      </w:r>
      <w:r w:rsidR="001B3484" w:rsidRPr="00387397">
        <w:rPr>
          <w:color w:val="000000" w:themeColor="text1"/>
        </w:rPr>
        <w:t>legally distinct entity with independent rulemaking authority</w:t>
      </w:r>
      <w:r w:rsidR="001A68C5" w:rsidRPr="00387397">
        <w:rPr>
          <w:color w:val="000000" w:themeColor="text1"/>
        </w:rPr>
        <w:t xml:space="preserve">. </w:t>
      </w:r>
      <w:r w:rsidR="00C93D85" w:rsidRPr="00387397">
        <w:rPr>
          <w:color w:val="000000" w:themeColor="text1"/>
        </w:rPr>
        <w:t>The</w:t>
      </w:r>
      <w:r w:rsidR="006C586F" w:rsidRPr="00387397">
        <w:rPr>
          <w:color w:val="000000" w:themeColor="text1"/>
        </w:rPr>
        <w:t xml:space="preserve"> SFI</w:t>
      </w:r>
      <w:r w:rsidR="001A68C5" w:rsidRPr="00387397">
        <w:rPr>
          <w:color w:val="000000" w:themeColor="text1"/>
        </w:rPr>
        <w:t xml:space="preserve"> </w:t>
      </w:r>
      <w:r w:rsidR="006C586F" w:rsidRPr="00387397">
        <w:rPr>
          <w:color w:val="000000" w:themeColor="text1"/>
        </w:rPr>
        <w:t>has since been</w:t>
      </w:r>
      <w:r w:rsidR="001A68C5" w:rsidRPr="00387397">
        <w:rPr>
          <w:color w:val="000000" w:themeColor="text1"/>
        </w:rPr>
        <w:t xml:space="preserve"> endorsed by the global Program for the Endorsement of Forest Certification (PEFC). </w:t>
      </w:r>
      <w:r w:rsidR="009E3860" w:rsidRPr="00387397">
        <w:rPr>
          <w:color w:val="000000" w:themeColor="text1"/>
        </w:rPr>
        <w:t xml:space="preserve">The PEFC </w:t>
      </w:r>
      <w:r w:rsidR="00C93D85" w:rsidRPr="00387397">
        <w:rPr>
          <w:color w:val="000000" w:themeColor="text1"/>
        </w:rPr>
        <w:t>maintains</w:t>
      </w:r>
      <w:r w:rsidR="009E3860" w:rsidRPr="00387397">
        <w:rPr>
          <w:color w:val="000000" w:themeColor="text1"/>
        </w:rPr>
        <w:t xml:space="preserve"> </w:t>
      </w:r>
      <w:r w:rsidR="00C93D85" w:rsidRPr="00387397">
        <w:rPr>
          <w:color w:val="000000" w:themeColor="text1"/>
        </w:rPr>
        <w:t>a</w:t>
      </w:r>
      <w:r w:rsidR="009E3860" w:rsidRPr="00387397">
        <w:rPr>
          <w:color w:val="000000" w:themeColor="text1"/>
        </w:rPr>
        <w:t xml:space="preserve"> set of Sustainable Forest Management Benchmarks intended </w:t>
      </w:r>
      <w:r w:rsidR="00A301BB" w:rsidRPr="00387397">
        <w:rPr>
          <w:color w:val="000000" w:themeColor="text1"/>
        </w:rPr>
        <w:t xml:space="preserve">to guide participating national </w:t>
      </w:r>
      <w:r w:rsidR="0067517C" w:rsidRPr="00387397">
        <w:rPr>
          <w:color w:val="000000" w:themeColor="text1"/>
        </w:rPr>
        <w:t>programs</w:t>
      </w:r>
      <w:r w:rsidR="00A85059" w:rsidRPr="00387397">
        <w:rPr>
          <w:color w:val="000000" w:themeColor="text1"/>
        </w:rPr>
        <w:t>, many of which are industry-backed alternatives to the FSC</w:t>
      </w:r>
      <w:r w:rsidR="00A301BB" w:rsidRPr="00387397">
        <w:rPr>
          <w:color w:val="000000" w:themeColor="text1"/>
        </w:rPr>
        <w:t>. U</w:t>
      </w:r>
      <w:r w:rsidR="009E3860" w:rsidRPr="00387397">
        <w:rPr>
          <w:color w:val="000000" w:themeColor="text1"/>
        </w:rPr>
        <w:t xml:space="preserve">nlike the </w:t>
      </w:r>
      <w:r w:rsidR="00EE7FB1" w:rsidRPr="00387397">
        <w:rPr>
          <w:color w:val="000000" w:themeColor="text1"/>
        </w:rPr>
        <w:t>FSC–</w:t>
      </w:r>
      <w:r w:rsidR="00EE7FB1" w:rsidRPr="00387397">
        <w:rPr>
          <w:color w:val="000000" w:themeColor="text1"/>
        </w:rPr>
        <w:lastRenderedPageBreak/>
        <w:t>P&amp;C</w:t>
      </w:r>
      <w:r w:rsidR="009E3860" w:rsidRPr="00387397">
        <w:rPr>
          <w:color w:val="000000" w:themeColor="text1"/>
        </w:rPr>
        <w:t>, the</w:t>
      </w:r>
      <w:r w:rsidR="00A301BB" w:rsidRPr="00387397">
        <w:rPr>
          <w:color w:val="000000" w:themeColor="text1"/>
        </w:rPr>
        <w:t xml:space="preserve"> PEFC does not require the</w:t>
      </w:r>
      <w:r w:rsidR="009E3860" w:rsidRPr="00387397">
        <w:rPr>
          <w:color w:val="000000" w:themeColor="text1"/>
        </w:rPr>
        <w:t xml:space="preserve"> SFI and other national</w:t>
      </w:r>
      <w:r w:rsidR="00A301BB" w:rsidRPr="00387397">
        <w:rPr>
          <w:color w:val="000000" w:themeColor="text1"/>
        </w:rPr>
        <w:t>-level</w:t>
      </w:r>
      <w:r w:rsidR="009E3860" w:rsidRPr="00387397">
        <w:rPr>
          <w:color w:val="000000" w:themeColor="text1"/>
        </w:rPr>
        <w:t xml:space="preserve"> </w:t>
      </w:r>
      <w:r w:rsidR="0067517C" w:rsidRPr="00387397">
        <w:rPr>
          <w:color w:val="000000" w:themeColor="text1"/>
        </w:rPr>
        <w:t>programs</w:t>
      </w:r>
      <w:r w:rsidR="009E3860" w:rsidRPr="00387397">
        <w:rPr>
          <w:color w:val="000000" w:themeColor="text1"/>
        </w:rPr>
        <w:t xml:space="preserve"> </w:t>
      </w:r>
      <w:r w:rsidR="00A301BB" w:rsidRPr="00387397">
        <w:rPr>
          <w:color w:val="000000" w:themeColor="text1"/>
        </w:rPr>
        <w:t xml:space="preserve">to adopt its </w:t>
      </w:r>
      <w:r w:rsidR="009E3860" w:rsidRPr="00387397">
        <w:rPr>
          <w:color w:val="000000" w:themeColor="text1"/>
        </w:rPr>
        <w:t>benchmarks verbatim. Rather</w:t>
      </w:r>
      <w:r w:rsidR="003E1473" w:rsidRPr="00387397">
        <w:rPr>
          <w:color w:val="000000" w:themeColor="text1"/>
        </w:rPr>
        <w:t>,</w:t>
      </w:r>
      <w:r w:rsidR="009E3860" w:rsidRPr="00387397">
        <w:rPr>
          <w:color w:val="000000" w:themeColor="text1"/>
        </w:rPr>
        <w:t xml:space="preserve"> they are expected to demonstrate the </w:t>
      </w:r>
      <w:r w:rsidR="00A301BB" w:rsidRPr="00387397">
        <w:rPr>
          <w:color w:val="000000" w:themeColor="text1"/>
        </w:rPr>
        <w:t>“equivalence”</w:t>
      </w:r>
      <w:r w:rsidR="009E3860" w:rsidRPr="00387397">
        <w:rPr>
          <w:color w:val="000000" w:themeColor="text1"/>
        </w:rPr>
        <w:t xml:space="preserve"> of their standards with </w:t>
      </w:r>
      <w:r w:rsidR="00A301BB" w:rsidRPr="00387397">
        <w:rPr>
          <w:color w:val="000000" w:themeColor="text1"/>
        </w:rPr>
        <w:t>PEFC</w:t>
      </w:r>
      <w:r w:rsidR="009E3860" w:rsidRPr="00387397">
        <w:rPr>
          <w:color w:val="000000" w:themeColor="text1"/>
        </w:rPr>
        <w:t xml:space="preserve"> benchmar</w:t>
      </w:r>
      <w:r w:rsidR="00F54833" w:rsidRPr="00387397">
        <w:rPr>
          <w:color w:val="000000" w:themeColor="text1"/>
        </w:rPr>
        <w:t>ks.</w:t>
      </w:r>
    </w:p>
    <w:p w14:paraId="35767DC1" w14:textId="77777777" w:rsidR="009E3860" w:rsidRPr="00387397" w:rsidRDefault="009E3860" w:rsidP="00387397">
      <w:pPr>
        <w:spacing w:line="480" w:lineRule="auto"/>
        <w:rPr>
          <w:color w:val="000000" w:themeColor="text1"/>
        </w:rPr>
      </w:pPr>
    </w:p>
    <w:p w14:paraId="614F1161" w14:textId="7EF68050" w:rsidR="00C600BF" w:rsidRPr="00387397" w:rsidRDefault="005C1FAE" w:rsidP="00387397">
      <w:pPr>
        <w:spacing w:line="480" w:lineRule="auto"/>
        <w:rPr>
          <w:color w:val="000000" w:themeColor="text1"/>
        </w:rPr>
      </w:pPr>
      <w:r w:rsidRPr="00387397">
        <w:rPr>
          <w:b/>
          <w:color w:val="000000" w:themeColor="text1"/>
        </w:rPr>
        <w:t>“Sustainable” Forestry:</w:t>
      </w:r>
      <w:r w:rsidRPr="00387397">
        <w:rPr>
          <w:color w:val="000000" w:themeColor="text1"/>
        </w:rPr>
        <w:t xml:space="preserve"> </w:t>
      </w:r>
      <w:r w:rsidR="001A68C5" w:rsidRPr="00387397">
        <w:rPr>
          <w:color w:val="000000" w:themeColor="text1"/>
        </w:rPr>
        <w:t xml:space="preserve">Forest management and the appropriate role of </w:t>
      </w:r>
      <w:r w:rsidR="00406A6A" w:rsidRPr="00387397">
        <w:rPr>
          <w:color w:val="000000" w:themeColor="text1"/>
        </w:rPr>
        <w:t>public and private regulation</w:t>
      </w:r>
      <w:r w:rsidR="001A68C5" w:rsidRPr="00387397">
        <w:rPr>
          <w:color w:val="000000" w:themeColor="text1"/>
        </w:rPr>
        <w:t xml:space="preserve"> are contested. As in many sectors, “sustainable”</w:t>
      </w:r>
      <w:r w:rsidR="00EB7D03" w:rsidRPr="00387397">
        <w:rPr>
          <w:color w:val="000000" w:themeColor="text1"/>
        </w:rPr>
        <w:t xml:space="preserve"> forestry has many meanings (</w:t>
      </w:r>
      <w:r w:rsidR="009F38DB" w:rsidRPr="00387397">
        <w:rPr>
          <w:color w:val="000000" w:themeColor="text1"/>
        </w:rPr>
        <w:t>McDermott</w:t>
      </w:r>
      <w:r w:rsidR="00EB7D03" w:rsidRPr="00387397">
        <w:rPr>
          <w:color w:val="000000" w:themeColor="text1"/>
        </w:rPr>
        <w:t>,</w:t>
      </w:r>
      <w:r w:rsidR="00843117" w:rsidRPr="00387397">
        <w:rPr>
          <w:color w:val="000000" w:themeColor="text1"/>
        </w:rPr>
        <w:t xml:space="preserve"> </w:t>
      </w:r>
      <w:r w:rsidR="00AE7A7F" w:rsidRPr="00387397">
        <w:rPr>
          <w:color w:val="000000" w:themeColor="text1"/>
        </w:rPr>
        <w:fldChar w:fldCharType="begin" w:fldLock="1"/>
      </w:r>
      <w:r w:rsidR="009F38DB" w:rsidRPr="00387397">
        <w:rPr>
          <w:color w:val="000000" w:themeColor="text1"/>
        </w:rPr>
        <w:instrText>ADDIN CSL_CITATION { "citationItems" : [ { "id" : "ITEM-1", "itemData" : { "DOI" : "10.1016/j.geoforum.2011.11.002", "abstract" : "a b s t r a c t The root of the word certification is ''to make certain''. Yet the complex technical and normative chal-lenges certification aims to address, and its engagement of diverse and distant actors, are more about trust than certainty. The reliance on trust is perhaps most evident in ''ethical'' certification schemes due to the contested normative and affective nature of their environmental and social claims. Yet there is little research on the dynamics of local to global trust in these schemes. Social scientists have instead focused on the ''legitimacy'' of certification as an authoritative governance mechanism. This discourse has reinforced general trends towards structural formalization and rationalistic control that fail to address underlying sources of distrust. This paper draws on a case study of Forest Stewardship Council (FSC) certification in British Columbia to examine how trust and distrust in certifiers influences the legitimacy and power dynamics of ethical certification, and its ability to promote desired outcomes. It observes how a global, rationalistic system for accrediting certifiers failed to build trust among core local supporters. Instead, normative and affec-tive distrust in certifiers drove the development of prescriptive standards designed to control even the most distrusted certifiers and producers. The result has been slow growth in certified area relative to industry-backed competitor schemes and the demotivation of producers who might otherwise be willing to commit to desired outcomes. The current strategy to build global legitimacy through increasingly for-malized and rationalistic certifier accreditation systems runs counter to the development of local trust in certifiers and the creation of shared values and commitment to good forestry.", "author" : [ { "dropping-particle" : "", "family" : "McDermott", "given" : "Constance", "non-dropping-particle" : "", "parse-names" : false, "suffix" : "" } ], "container-title" : "Geoforum", "id" : "ITEM-1", "issued" : { "date-parts" : [ [ "2012" ] ] }, "page" : "643-44", "title" : "Trust, Legitimacy and Power in Forest Certification: A case study of the FSC in British Columbia", "type" : "article-journal", "volume" : "43" }, "suppress-author" : 1, "uris" : [ "http://www.mendeley.com/documents/?uuid=53ed00b1-8e83-4847-977a-eee251d053c2" ] } ], "mendeley" : { "formattedCitation" : "(2012)", "plainTextFormattedCitation" : "(2012)", "previouslyFormattedCitation" : "(2012)" }, "properties" : {  }, "schema" : "https://github.com/citation-style-language/schema/raw/master/csl-citation.json" }</w:instrText>
      </w:r>
      <w:r w:rsidR="00AE7A7F" w:rsidRPr="00387397">
        <w:rPr>
          <w:color w:val="000000" w:themeColor="text1"/>
        </w:rPr>
        <w:fldChar w:fldCharType="separate"/>
      </w:r>
      <w:r w:rsidR="009F38DB" w:rsidRPr="00387397">
        <w:rPr>
          <w:noProof/>
          <w:color w:val="000000" w:themeColor="text1"/>
        </w:rPr>
        <w:t>2012)</w:t>
      </w:r>
      <w:r w:rsidR="00AE7A7F" w:rsidRPr="00387397">
        <w:rPr>
          <w:color w:val="000000" w:themeColor="text1"/>
        </w:rPr>
        <w:fldChar w:fldCharType="end"/>
      </w:r>
      <w:r w:rsidR="00843117" w:rsidRPr="00387397">
        <w:rPr>
          <w:color w:val="000000" w:themeColor="text1"/>
        </w:rPr>
        <w:t xml:space="preserve">. </w:t>
      </w:r>
      <w:r w:rsidR="001A68C5" w:rsidRPr="00387397">
        <w:rPr>
          <w:color w:val="000000" w:themeColor="text1"/>
        </w:rPr>
        <w:t xml:space="preserve">For example, some programs use “natural” conditions or functions as a benchmark for sustainability, involving complex choices </w:t>
      </w:r>
      <w:r w:rsidR="00A301BB" w:rsidRPr="00387397">
        <w:rPr>
          <w:color w:val="000000" w:themeColor="text1"/>
        </w:rPr>
        <w:t>about</w:t>
      </w:r>
      <w:r w:rsidR="001A68C5" w:rsidRPr="00387397">
        <w:rPr>
          <w:color w:val="000000" w:themeColor="text1"/>
        </w:rPr>
        <w:t xml:space="preserve"> what is </w:t>
      </w:r>
      <w:r w:rsidR="00B37516" w:rsidRPr="00387397">
        <w:rPr>
          <w:color w:val="000000" w:themeColor="text1"/>
        </w:rPr>
        <w:t>“</w:t>
      </w:r>
      <w:r w:rsidR="001A68C5" w:rsidRPr="00387397">
        <w:rPr>
          <w:color w:val="000000" w:themeColor="text1"/>
        </w:rPr>
        <w:t>natural</w:t>
      </w:r>
      <w:r w:rsidR="00B37516" w:rsidRPr="00387397">
        <w:rPr>
          <w:color w:val="000000" w:themeColor="text1"/>
        </w:rPr>
        <w:t>”</w:t>
      </w:r>
      <w:r w:rsidR="001A68C5" w:rsidRPr="00387397">
        <w:rPr>
          <w:color w:val="000000" w:themeColor="text1"/>
        </w:rPr>
        <w:t xml:space="preserve"> and w</w:t>
      </w:r>
      <w:r w:rsidR="004C6238" w:rsidRPr="00387397">
        <w:rPr>
          <w:color w:val="000000" w:themeColor="text1"/>
        </w:rPr>
        <w:t xml:space="preserve">hat degree of </w:t>
      </w:r>
      <w:r w:rsidR="008C2118" w:rsidRPr="00387397">
        <w:rPr>
          <w:color w:val="000000" w:themeColor="text1"/>
        </w:rPr>
        <w:t>naturalness is</w:t>
      </w:r>
      <w:r w:rsidR="004C6238" w:rsidRPr="00387397">
        <w:rPr>
          <w:color w:val="000000" w:themeColor="text1"/>
        </w:rPr>
        <w:t xml:space="preserve"> appropriate. </w:t>
      </w:r>
      <w:r w:rsidR="001A68C5" w:rsidRPr="00387397">
        <w:rPr>
          <w:color w:val="000000" w:themeColor="text1"/>
        </w:rPr>
        <w:t>In other conceptions</w:t>
      </w:r>
      <w:r w:rsidR="00DA7865" w:rsidRPr="00387397">
        <w:rPr>
          <w:color w:val="000000" w:themeColor="text1"/>
        </w:rPr>
        <w:t>,</w:t>
      </w:r>
      <w:r w:rsidR="001A68C5" w:rsidRPr="00387397">
        <w:rPr>
          <w:color w:val="000000" w:themeColor="text1"/>
        </w:rPr>
        <w:t xml:space="preserve"> “sustainable” is less associated with naturalistic management and more about long-term efficiency. Such differences manifest in different </w:t>
      </w:r>
      <w:r w:rsidR="003E1473" w:rsidRPr="00387397">
        <w:rPr>
          <w:color w:val="000000" w:themeColor="text1"/>
        </w:rPr>
        <w:t xml:space="preserve">goals </w:t>
      </w:r>
      <w:r w:rsidR="00DC37FB" w:rsidRPr="00387397">
        <w:rPr>
          <w:color w:val="000000" w:themeColor="text1"/>
        </w:rPr>
        <w:t>and means to achieve them</w:t>
      </w:r>
      <w:r w:rsidR="001A68C5" w:rsidRPr="00387397">
        <w:rPr>
          <w:color w:val="000000" w:themeColor="text1"/>
        </w:rPr>
        <w:t xml:space="preserve">. A </w:t>
      </w:r>
      <w:r w:rsidR="004C6238" w:rsidRPr="00387397">
        <w:rPr>
          <w:color w:val="000000" w:themeColor="text1"/>
        </w:rPr>
        <w:t>regulation</w:t>
      </w:r>
      <w:r w:rsidR="001A68C5" w:rsidRPr="00387397">
        <w:rPr>
          <w:color w:val="000000" w:themeColor="text1"/>
        </w:rPr>
        <w:t xml:space="preserve"> focused on efficiency may require high levels of utilization of trees and tree-parts</w:t>
      </w:r>
      <w:r w:rsidR="00831E12" w:rsidRPr="00387397">
        <w:rPr>
          <w:color w:val="000000" w:themeColor="text1"/>
        </w:rPr>
        <w:t>,</w:t>
      </w:r>
      <w:r w:rsidR="001A68C5" w:rsidRPr="00387397">
        <w:rPr>
          <w:color w:val="000000" w:themeColor="text1"/>
        </w:rPr>
        <w:t xml:space="preserve"> whereas naturalistic management may include requirements to leave economically valuable </w:t>
      </w:r>
      <w:r w:rsidR="00DC37FB" w:rsidRPr="00387397">
        <w:rPr>
          <w:color w:val="000000" w:themeColor="text1"/>
        </w:rPr>
        <w:t>timber behind for animal habitat.</w:t>
      </w:r>
      <w:r w:rsidR="00C600BF" w:rsidRPr="00387397">
        <w:rPr>
          <w:color w:val="000000" w:themeColor="text1"/>
        </w:rPr>
        <w:t xml:space="preserve"> </w:t>
      </w:r>
      <w:r w:rsidR="004369C9" w:rsidRPr="00387397">
        <w:rPr>
          <w:color w:val="000000" w:themeColor="text1"/>
        </w:rPr>
        <w:t>Disagreements become concrete</w:t>
      </w:r>
      <w:r w:rsidR="00C600BF" w:rsidRPr="00387397">
        <w:rPr>
          <w:color w:val="000000" w:themeColor="text1"/>
        </w:rPr>
        <w:t xml:space="preserve"> in the details </w:t>
      </w:r>
      <w:r w:rsidR="0029717E" w:rsidRPr="00387397">
        <w:rPr>
          <w:color w:val="000000" w:themeColor="text1"/>
        </w:rPr>
        <w:t>of such</w:t>
      </w:r>
      <w:r w:rsidR="004369C9" w:rsidRPr="00387397">
        <w:rPr>
          <w:color w:val="000000" w:themeColor="text1"/>
        </w:rPr>
        <w:t xml:space="preserve"> requirements</w:t>
      </w:r>
      <w:r w:rsidR="00C600BF" w:rsidRPr="00387397">
        <w:rPr>
          <w:color w:val="000000" w:themeColor="text1"/>
        </w:rPr>
        <w:t xml:space="preserve">. Thus, a </w:t>
      </w:r>
      <w:r w:rsidR="003E1473" w:rsidRPr="00387397">
        <w:rPr>
          <w:color w:val="000000" w:themeColor="text1"/>
        </w:rPr>
        <w:t>meaningful</w:t>
      </w:r>
      <w:r w:rsidR="00C600BF" w:rsidRPr="00387397">
        <w:rPr>
          <w:color w:val="000000" w:themeColor="text1"/>
        </w:rPr>
        <w:t xml:space="preserve"> assessment of similarities and differences between certification systems requires attention to detail</w:t>
      </w:r>
      <w:r w:rsidR="00504949" w:rsidRPr="00387397">
        <w:rPr>
          <w:color w:val="000000" w:themeColor="text1"/>
        </w:rPr>
        <w:t>.</w:t>
      </w:r>
      <w:r w:rsidR="00C600BF" w:rsidRPr="00387397">
        <w:rPr>
          <w:color w:val="000000" w:themeColor="text1"/>
        </w:rPr>
        <w:t xml:space="preserve"> </w:t>
      </w:r>
    </w:p>
    <w:p w14:paraId="2C53A4D2" w14:textId="77777777" w:rsidR="00F71512" w:rsidRPr="00387397" w:rsidRDefault="00F71512" w:rsidP="00387397">
      <w:pPr>
        <w:spacing w:line="480" w:lineRule="auto"/>
        <w:rPr>
          <w:color w:val="000000" w:themeColor="text1"/>
        </w:rPr>
      </w:pPr>
    </w:p>
    <w:p w14:paraId="6477A279" w14:textId="77B2350C" w:rsidR="003A13CF" w:rsidRPr="00387397" w:rsidRDefault="00A64C9D" w:rsidP="00387397">
      <w:pPr>
        <w:spacing w:line="480" w:lineRule="auto"/>
        <w:outlineLvl w:val="0"/>
        <w:rPr>
          <w:b/>
          <w:bCs/>
          <w:color w:val="000000" w:themeColor="text1"/>
        </w:rPr>
      </w:pPr>
      <w:r w:rsidRPr="00387397">
        <w:rPr>
          <w:b/>
          <w:bCs/>
          <w:color w:val="000000" w:themeColor="text1"/>
        </w:rPr>
        <w:t>4</w:t>
      </w:r>
      <w:r w:rsidR="00EB336C" w:rsidRPr="00387397">
        <w:rPr>
          <w:b/>
          <w:bCs/>
          <w:color w:val="000000" w:themeColor="text1"/>
        </w:rPr>
        <w:t xml:space="preserve">.1 </w:t>
      </w:r>
      <w:r w:rsidR="00CB7DB5" w:rsidRPr="00387397">
        <w:rPr>
          <w:b/>
          <w:bCs/>
          <w:color w:val="000000" w:themeColor="text1"/>
        </w:rPr>
        <w:t>S</w:t>
      </w:r>
      <w:r w:rsidR="00E7376A" w:rsidRPr="00387397">
        <w:rPr>
          <w:b/>
          <w:bCs/>
          <w:color w:val="000000" w:themeColor="text1"/>
        </w:rPr>
        <w:t>cope, prescrip</w:t>
      </w:r>
      <w:r w:rsidR="00B37516" w:rsidRPr="00387397">
        <w:rPr>
          <w:b/>
          <w:bCs/>
          <w:color w:val="000000" w:themeColor="text1"/>
        </w:rPr>
        <w:t>tiveness, and policy settings of</w:t>
      </w:r>
      <w:r w:rsidR="00994710" w:rsidRPr="00387397">
        <w:rPr>
          <w:b/>
          <w:bCs/>
          <w:color w:val="000000" w:themeColor="text1"/>
        </w:rPr>
        <w:t xml:space="preserve"> forest certification</w:t>
      </w:r>
      <w:r w:rsidR="0029717E" w:rsidRPr="00387397">
        <w:rPr>
          <w:b/>
          <w:bCs/>
          <w:color w:val="000000" w:themeColor="text1"/>
        </w:rPr>
        <w:t xml:space="preserve"> programs</w:t>
      </w:r>
    </w:p>
    <w:p w14:paraId="5750243A" w14:textId="3FDD159E" w:rsidR="003A13CF"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 xml:space="preserve">measure </w:t>
      </w:r>
      <w:r w:rsidRPr="00387397">
        <w:rPr>
          <w:color w:val="000000" w:themeColor="text1"/>
        </w:rPr>
        <w:t>comprehensiveness of scope, we reviewed all FSC</w:t>
      </w:r>
      <w:r w:rsidR="00FF54F6" w:rsidRPr="00387397">
        <w:rPr>
          <w:color w:val="000000" w:themeColor="text1"/>
        </w:rPr>
        <w:t>, PEFC</w:t>
      </w:r>
      <w:r w:rsidRPr="00387397">
        <w:rPr>
          <w:color w:val="000000" w:themeColor="text1"/>
        </w:rPr>
        <w:t xml:space="preserve"> and SFI </w:t>
      </w:r>
      <w:r w:rsidR="00B23251" w:rsidRPr="00387397">
        <w:rPr>
          <w:color w:val="000000" w:themeColor="text1"/>
        </w:rPr>
        <w:t>standards</w:t>
      </w:r>
      <w:r w:rsidR="00E2538B" w:rsidRPr="00387397">
        <w:rPr>
          <w:color w:val="000000" w:themeColor="text1"/>
        </w:rPr>
        <w:t xml:space="preserve"> in effect between 2008 and 2016</w:t>
      </w:r>
      <w:r w:rsidR="00B23251" w:rsidRPr="00387397">
        <w:rPr>
          <w:color w:val="000000" w:themeColor="text1"/>
        </w:rPr>
        <w:t xml:space="preserve"> </w:t>
      </w:r>
      <w:r w:rsidRPr="00387397">
        <w:rPr>
          <w:color w:val="000000" w:themeColor="text1"/>
        </w:rPr>
        <w:t xml:space="preserve">to </w:t>
      </w:r>
      <w:r w:rsidR="003E1473" w:rsidRPr="00387397">
        <w:rPr>
          <w:color w:val="000000" w:themeColor="text1"/>
        </w:rPr>
        <w:t>assess their coverage across</w:t>
      </w:r>
      <w:r w:rsidR="00B23251" w:rsidRPr="00387397">
        <w:rPr>
          <w:color w:val="000000" w:themeColor="text1"/>
        </w:rPr>
        <w:t xml:space="preserve"> </w:t>
      </w:r>
      <w:r w:rsidRPr="00387397">
        <w:rPr>
          <w:color w:val="000000" w:themeColor="text1"/>
        </w:rPr>
        <w:t>48 distinct “key issues</w:t>
      </w:r>
      <w:r w:rsidR="00B23251" w:rsidRPr="00387397">
        <w:rPr>
          <w:color w:val="000000" w:themeColor="text1"/>
        </w:rPr>
        <w:t>”</w:t>
      </w:r>
      <w:r w:rsidRPr="00387397">
        <w:rPr>
          <w:color w:val="000000" w:themeColor="text1"/>
        </w:rPr>
        <w:t xml:space="preserve"> covering a broad scope of forestry requirements</w:t>
      </w:r>
      <w:r w:rsidR="00895289" w:rsidRPr="00387397">
        <w:rPr>
          <w:color w:val="000000" w:themeColor="text1"/>
        </w:rPr>
        <w:t>,</w:t>
      </w:r>
      <w:r w:rsidRPr="00387397">
        <w:rPr>
          <w:color w:val="000000" w:themeColor="text1"/>
        </w:rPr>
        <w:t xml:space="preserve"> from employee wages </w:t>
      </w:r>
      <w:r w:rsidR="00A855F3" w:rsidRPr="00387397">
        <w:rPr>
          <w:color w:val="000000" w:themeColor="text1"/>
        </w:rPr>
        <w:t xml:space="preserve">and resource utilization </w:t>
      </w:r>
      <w:r w:rsidRPr="00387397">
        <w:rPr>
          <w:color w:val="000000" w:themeColor="text1"/>
        </w:rPr>
        <w:t xml:space="preserve">to protections for endangered species and indigenous </w:t>
      </w:r>
      <w:r w:rsidR="00A855F3" w:rsidRPr="00387397">
        <w:rPr>
          <w:color w:val="000000" w:themeColor="text1"/>
        </w:rPr>
        <w:t xml:space="preserve">peoples’ </w:t>
      </w:r>
      <w:r w:rsidRPr="00387397">
        <w:rPr>
          <w:color w:val="000000" w:themeColor="text1"/>
        </w:rPr>
        <w:t xml:space="preserve">rights. These issues were selected in </w:t>
      </w:r>
      <w:r w:rsidR="00726B6C" w:rsidRPr="00387397">
        <w:rPr>
          <w:color w:val="000000" w:themeColor="text1"/>
        </w:rPr>
        <w:t>2008 using an iterative process</w:t>
      </w:r>
      <w:r w:rsidR="0029717E" w:rsidRPr="00387397">
        <w:rPr>
          <w:color w:val="000000" w:themeColor="text1"/>
        </w:rPr>
        <w:t xml:space="preserve"> (see </w:t>
      </w:r>
      <w:r w:rsidR="00CD6F3E" w:rsidRPr="00387397">
        <w:rPr>
          <w:color w:val="000000" w:themeColor="text1"/>
        </w:rPr>
        <w:t>McDermott et al.</w:t>
      </w:r>
      <w:r w:rsidR="0029717E" w:rsidRPr="00387397">
        <w:rPr>
          <w:color w:val="000000" w:themeColor="text1"/>
        </w:rPr>
        <w:t>,</w:t>
      </w:r>
      <w:r w:rsidR="00CD6F3E" w:rsidRPr="00387397">
        <w:rPr>
          <w:color w:val="000000" w:themeColor="text1"/>
        </w:rPr>
        <w:t xml:space="preserve"> </w:t>
      </w:r>
      <w:r w:rsidR="00CD6F3E" w:rsidRPr="00387397">
        <w:rPr>
          <w:color w:val="000000" w:themeColor="text1"/>
        </w:rPr>
        <w:fldChar w:fldCharType="begin" w:fldLock="1"/>
      </w:r>
      <w:r w:rsidR="00CD6F3E" w:rsidRPr="00387397">
        <w:rPr>
          <w:color w:val="000000" w:themeColor="text1"/>
        </w:rPr>
        <w:instrText>ADDIN CSL_CITATION { "citationItems" : [ { "id" : "ITEM-1", "itemData" : { "author" : [ { "dropping-particle" : "", "family" : "McDermott", "given" : "Constance", "non-dropping-particle" : "", "parse-names" : false, "suffix" : "" }, { "dropping-particle" : "", "family" : "Cashore", "given" : "Benjamin", "non-dropping-particle" : "", "parse-names" : false, "suffix" : "" }, { "dropping-particle" : "", "family" : "Kanowski", "given" : "Peter", "non-dropping-particle" : "", "parse-names" : false, "suffix" : "" } ], "id" : "ITEM-1", "issued" : { "date-parts" : [ [ "2010" ] ] }, "publisher" : "Earthscan", "publisher-place" : "London", "title" : "Global Environmental Forest Policies: An International Comparison", "type" : "book" }, "suppress-author" : 1, "uris" : [ "http://www.mendeley.com/documents/?uuid=fb04450a-f60e-4316-9294-e7100e346d3f" ] } ], "mendeley" : { "formattedCitation" : "(2010)", "plainTextFormattedCitation" : "(2010)", "previouslyFormattedCitation" : "(2010)" }, "properties" : {  }, "schema" : "https://github.com/citation-style-language/schema/raw/master/csl-citation.json" }</w:instrText>
      </w:r>
      <w:r w:rsidR="00CD6F3E" w:rsidRPr="00387397">
        <w:rPr>
          <w:color w:val="000000" w:themeColor="text1"/>
        </w:rPr>
        <w:fldChar w:fldCharType="separate"/>
      </w:r>
      <w:r w:rsidR="00CD6F3E" w:rsidRPr="00387397">
        <w:rPr>
          <w:noProof/>
          <w:color w:val="000000" w:themeColor="text1"/>
        </w:rPr>
        <w:t>2010)</w:t>
      </w:r>
      <w:r w:rsidR="00CD6F3E" w:rsidRPr="00387397">
        <w:rPr>
          <w:color w:val="000000" w:themeColor="text1"/>
        </w:rPr>
        <w:fldChar w:fldCharType="end"/>
      </w:r>
      <w:r w:rsidRPr="00387397">
        <w:rPr>
          <w:color w:val="000000" w:themeColor="text1"/>
        </w:rPr>
        <w:t>, disaggregating forest policy to cover all of the major issues raised by the FSC</w:t>
      </w:r>
      <w:r w:rsidR="00B817A0" w:rsidRPr="00387397">
        <w:rPr>
          <w:color w:val="000000" w:themeColor="text1"/>
        </w:rPr>
        <w:t xml:space="preserve">, </w:t>
      </w:r>
      <w:r w:rsidRPr="00387397">
        <w:rPr>
          <w:color w:val="000000" w:themeColor="text1"/>
        </w:rPr>
        <w:t>PEFC</w:t>
      </w:r>
      <w:r w:rsidR="00725A62" w:rsidRPr="00387397">
        <w:rPr>
          <w:color w:val="000000" w:themeColor="text1"/>
        </w:rPr>
        <w:t>,</w:t>
      </w:r>
      <w:r w:rsidR="00B817A0" w:rsidRPr="00387397">
        <w:rPr>
          <w:color w:val="000000" w:themeColor="text1"/>
        </w:rPr>
        <w:t xml:space="preserve"> and SFI</w:t>
      </w:r>
      <w:r w:rsidR="00B47E54">
        <w:rPr>
          <w:color w:val="000000" w:themeColor="text1"/>
        </w:rPr>
        <w:t xml:space="preserve"> in their guiding documents.</w:t>
      </w:r>
    </w:p>
    <w:p w14:paraId="5C44D299" w14:textId="77777777" w:rsidR="003A13CF" w:rsidRPr="00387397" w:rsidRDefault="003A13CF" w:rsidP="00387397">
      <w:pPr>
        <w:spacing w:line="480" w:lineRule="auto"/>
        <w:rPr>
          <w:color w:val="000000" w:themeColor="text1"/>
        </w:rPr>
      </w:pPr>
    </w:p>
    <w:p w14:paraId="496AA991" w14:textId="76EB1980" w:rsidR="00C5047A" w:rsidRPr="00387397" w:rsidRDefault="003A13CF" w:rsidP="00387397">
      <w:pPr>
        <w:spacing w:line="480" w:lineRule="auto"/>
        <w:rPr>
          <w:color w:val="000000" w:themeColor="text1"/>
        </w:rPr>
      </w:pPr>
      <w:r w:rsidRPr="00387397">
        <w:rPr>
          <w:color w:val="000000" w:themeColor="text1"/>
        </w:rPr>
        <w:t xml:space="preserve">To </w:t>
      </w:r>
      <w:r w:rsidR="003E1473" w:rsidRPr="00387397">
        <w:rPr>
          <w:color w:val="000000" w:themeColor="text1"/>
        </w:rPr>
        <w:t>measure</w:t>
      </w:r>
      <w:r w:rsidRPr="00387397">
        <w:rPr>
          <w:color w:val="000000" w:themeColor="text1"/>
        </w:rPr>
        <w:t xml:space="preserve"> </w:t>
      </w:r>
      <w:r w:rsidR="00C5047A" w:rsidRPr="00387397">
        <w:rPr>
          <w:color w:val="000000" w:themeColor="text1"/>
        </w:rPr>
        <w:t>prescriptive</w:t>
      </w:r>
      <w:r w:rsidRPr="00387397">
        <w:rPr>
          <w:color w:val="000000" w:themeColor="text1"/>
        </w:rPr>
        <w:t>ness</w:t>
      </w:r>
      <w:r w:rsidR="00EC5F32" w:rsidRPr="00387397">
        <w:rPr>
          <w:color w:val="000000" w:themeColor="text1"/>
        </w:rPr>
        <w:t>,</w:t>
      </w:r>
      <w:r w:rsidRPr="00387397">
        <w:rPr>
          <w:color w:val="000000" w:themeColor="text1"/>
        </w:rPr>
        <w:t xml:space="preserve"> we </w:t>
      </w:r>
      <w:r w:rsidR="004369C9" w:rsidRPr="00387397">
        <w:rPr>
          <w:color w:val="000000" w:themeColor="text1"/>
        </w:rPr>
        <w:t>assess the</w:t>
      </w:r>
      <w:r w:rsidRPr="00387397">
        <w:rPr>
          <w:color w:val="000000" w:themeColor="text1"/>
        </w:rPr>
        <w:t xml:space="preserve"> precise wor</w:t>
      </w:r>
      <w:r w:rsidR="00B817A0" w:rsidRPr="00387397">
        <w:rPr>
          <w:color w:val="000000" w:themeColor="text1"/>
        </w:rPr>
        <w:t>d</w:t>
      </w:r>
      <w:r w:rsidR="00725A62" w:rsidRPr="00387397">
        <w:rPr>
          <w:color w:val="000000" w:themeColor="text1"/>
        </w:rPr>
        <w:t>ing of</w:t>
      </w:r>
      <w:r w:rsidRPr="00387397">
        <w:rPr>
          <w:color w:val="000000" w:themeColor="text1"/>
        </w:rPr>
        <w:t xml:space="preserve"> </w:t>
      </w:r>
      <w:r w:rsidR="00472A85" w:rsidRPr="00387397">
        <w:rPr>
          <w:color w:val="000000" w:themeColor="text1"/>
        </w:rPr>
        <w:t xml:space="preserve">the </w:t>
      </w:r>
      <w:r w:rsidRPr="00387397">
        <w:rPr>
          <w:color w:val="000000" w:themeColor="text1"/>
        </w:rPr>
        <w:t>text</w:t>
      </w:r>
      <w:r w:rsidR="00725A62" w:rsidRPr="00387397">
        <w:rPr>
          <w:color w:val="000000" w:themeColor="text1"/>
        </w:rPr>
        <w:t xml:space="preserve"> on each issue</w:t>
      </w:r>
      <w:r w:rsidR="00AB5202" w:rsidRPr="00387397">
        <w:rPr>
          <w:iCs/>
          <w:color w:val="000000" w:themeColor="text1"/>
        </w:rPr>
        <w:t>.</w:t>
      </w:r>
      <w:r w:rsidR="00AB5202" w:rsidRPr="00387397">
        <w:rPr>
          <w:rStyle w:val="EndnoteReference"/>
          <w:color w:val="000000" w:themeColor="text1"/>
        </w:rPr>
        <w:endnoteReference w:id="7"/>
      </w:r>
      <w:r w:rsidRPr="00387397">
        <w:rPr>
          <w:color w:val="000000" w:themeColor="text1"/>
        </w:rPr>
        <w:t xml:space="preserve"> </w:t>
      </w:r>
      <w:r w:rsidR="00B47E54">
        <w:rPr>
          <w:color w:val="000000" w:themeColor="text1"/>
        </w:rPr>
        <w:t xml:space="preserve">If </w:t>
      </w:r>
      <w:r w:rsidR="004D1C57" w:rsidRPr="00387397">
        <w:rPr>
          <w:color w:val="000000" w:themeColor="text1"/>
        </w:rPr>
        <w:t>firms have discretion among performance levels, only the least demanding levels are prescriptive.</w:t>
      </w:r>
      <w:r w:rsidR="001F06E3" w:rsidRPr="00387397">
        <w:rPr>
          <w:color w:val="000000" w:themeColor="text1"/>
        </w:rPr>
        <w:t xml:space="preserve"> </w:t>
      </w:r>
      <w:r w:rsidR="00C5047A" w:rsidRPr="00387397">
        <w:rPr>
          <w:color w:val="000000" w:themeColor="text1"/>
        </w:rPr>
        <w:t xml:space="preserve">For example, </w:t>
      </w:r>
      <w:r w:rsidR="00CA13FF">
        <w:rPr>
          <w:color w:val="000000" w:themeColor="text1"/>
        </w:rPr>
        <w:t xml:space="preserve">if firms are required </w:t>
      </w:r>
      <w:r w:rsidR="00C5047A" w:rsidRPr="00387397">
        <w:rPr>
          <w:color w:val="000000" w:themeColor="text1"/>
        </w:rPr>
        <w:t>to “maintain or enhance” water quality</w:t>
      </w:r>
      <w:r w:rsidR="00CA13FF">
        <w:rPr>
          <w:color w:val="000000" w:themeColor="text1"/>
        </w:rPr>
        <w:t>, the option to merely “maintain” means there is</w:t>
      </w:r>
      <w:r w:rsidR="00A51504" w:rsidRPr="00387397">
        <w:rPr>
          <w:color w:val="000000" w:themeColor="text1"/>
        </w:rPr>
        <w:t xml:space="preserve"> no mandatory requirement to “enhance” water</w:t>
      </w:r>
      <w:r w:rsidR="00CA13FF">
        <w:rPr>
          <w:color w:val="000000" w:themeColor="text1"/>
        </w:rPr>
        <w:t xml:space="preserve"> quality</w:t>
      </w:r>
      <w:r w:rsidR="00A51504" w:rsidRPr="00387397">
        <w:rPr>
          <w:color w:val="000000" w:themeColor="text1"/>
        </w:rPr>
        <w:t>.</w:t>
      </w:r>
      <w:r w:rsidR="00C5047A" w:rsidRPr="00387397">
        <w:rPr>
          <w:color w:val="000000" w:themeColor="text1"/>
        </w:rPr>
        <w:t xml:space="preserve"> </w:t>
      </w:r>
    </w:p>
    <w:p w14:paraId="4ADCC247" w14:textId="77777777" w:rsidR="005A10A8" w:rsidRPr="00387397" w:rsidRDefault="005A10A8" w:rsidP="00387397">
      <w:pPr>
        <w:spacing w:line="480" w:lineRule="auto"/>
        <w:outlineLvl w:val="0"/>
        <w:rPr>
          <w:b/>
          <w:color w:val="000000" w:themeColor="text1"/>
        </w:rPr>
      </w:pPr>
    </w:p>
    <w:p w14:paraId="4E4920F3" w14:textId="394EB34F" w:rsidR="002A08A9" w:rsidRPr="00387397" w:rsidRDefault="003E1473" w:rsidP="00387397">
      <w:pPr>
        <w:pStyle w:val="NormalWeb"/>
        <w:spacing w:before="0" w:beforeAutospacing="0" w:after="0" w:afterAutospacing="0" w:line="480" w:lineRule="auto"/>
        <w:rPr>
          <w:color w:val="000000" w:themeColor="text1"/>
        </w:rPr>
      </w:pPr>
      <w:r w:rsidRPr="00387397">
        <w:rPr>
          <w:color w:val="000000" w:themeColor="text1"/>
        </w:rPr>
        <w:t xml:space="preserve">To measure policy settings, we offer detailed issue-by-issue comparisons </w:t>
      </w:r>
      <w:r w:rsidR="00CA4AE5" w:rsidRPr="00387397">
        <w:rPr>
          <w:color w:val="000000" w:themeColor="text1"/>
        </w:rPr>
        <w:t xml:space="preserve">of performance requirements </w:t>
      </w:r>
      <w:r w:rsidRPr="00387397">
        <w:rPr>
          <w:color w:val="000000" w:themeColor="text1"/>
        </w:rPr>
        <w:t xml:space="preserve">on </w:t>
      </w:r>
      <w:r w:rsidR="005066A8" w:rsidRPr="00387397">
        <w:rPr>
          <w:color w:val="000000" w:themeColor="text1"/>
        </w:rPr>
        <w:t>most key</w:t>
      </w:r>
      <w:r w:rsidRPr="00387397">
        <w:rPr>
          <w:color w:val="000000" w:themeColor="text1"/>
        </w:rPr>
        <w:t xml:space="preserve"> issues in the text below and all 48 in the</w:t>
      </w:r>
      <w:r w:rsidR="005E6C40" w:rsidRPr="00387397">
        <w:rPr>
          <w:color w:val="000000" w:themeColor="text1"/>
        </w:rPr>
        <w:t xml:space="preserve"> online appendix</w:t>
      </w:r>
      <w:r w:rsidR="005066A8" w:rsidRPr="00387397">
        <w:rPr>
          <w:color w:val="000000" w:themeColor="text1"/>
        </w:rPr>
        <w:t>, s</w:t>
      </w:r>
      <w:r w:rsidR="00EC59D3" w:rsidRPr="00387397">
        <w:rPr>
          <w:color w:val="000000" w:themeColor="text1"/>
        </w:rPr>
        <w:t xml:space="preserve">imilar to </w:t>
      </w:r>
      <w:r w:rsidR="004369C9" w:rsidRPr="00387397">
        <w:rPr>
          <w:color w:val="000000" w:themeColor="text1"/>
        </w:rPr>
        <w:t>how</w:t>
      </w:r>
      <w:r w:rsidR="00EC59D3" w:rsidRPr="00387397">
        <w:rPr>
          <w:color w:val="000000" w:themeColor="text1"/>
        </w:rPr>
        <w:t xml:space="preserve"> previous scholars </w:t>
      </w:r>
      <w:r w:rsidR="0029717E" w:rsidRPr="00387397">
        <w:rPr>
          <w:color w:val="000000" w:themeColor="text1"/>
        </w:rPr>
        <w:t xml:space="preserve">have </w:t>
      </w:r>
      <w:r w:rsidR="00A96FB5" w:rsidRPr="00387397">
        <w:rPr>
          <w:color w:val="000000" w:themeColor="text1"/>
        </w:rPr>
        <w:t>descriptively compare</w:t>
      </w:r>
      <w:r w:rsidR="0029717E" w:rsidRPr="00387397">
        <w:rPr>
          <w:color w:val="000000" w:themeColor="text1"/>
        </w:rPr>
        <w:t>d</w:t>
      </w:r>
      <w:r w:rsidR="00EC59D3" w:rsidRPr="00387397">
        <w:rPr>
          <w:color w:val="000000" w:themeColor="text1"/>
        </w:rPr>
        <w:t xml:space="preserve"> the SFI and FSC</w:t>
      </w:r>
      <w:r w:rsidR="0029717E" w:rsidRPr="00387397">
        <w:rPr>
          <w:color w:val="000000" w:themeColor="text1"/>
        </w:rPr>
        <w:t xml:space="preserve"> standards</w:t>
      </w:r>
      <w:r w:rsidR="00EC59D3" w:rsidRPr="00387397">
        <w:rPr>
          <w:color w:val="000000" w:themeColor="text1"/>
        </w:rPr>
        <w:t xml:space="preserve"> on a select set of issues.</w:t>
      </w:r>
      <w:r w:rsidR="00AA4696" w:rsidRPr="00387397">
        <w:rPr>
          <w:color w:val="000000" w:themeColor="text1"/>
        </w:rPr>
        <w:t xml:space="preserve"> Doing so allows us to </w:t>
      </w:r>
      <w:r w:rsidR="005066A8" w:rsidRPr="00387397">
        <w:rPr>
          <w:color w:val="000000" w:themeColor="text1"/>
        </w:rPr>
        <w:t xml:space="preserve">classify </w:t>
      </w:r>
      <w:r w:rsidR="00EC59D3" w:rsidRPr="00387397">
        <w:rPr>
          <w:color w:val="000000" w:themeColor="text1"/>
        </w:rPr>
        <w:t xml:space="preserve">each </w:t>
      </w:r>
      <w:r w:rsidR="00AA4696" w:rsidRPr="00387397">
        <w:rPr>
          <w:color w:val="000000" w:themeColor="text1"/>
        </w:rPr>
        <w:t xml:space="preserve">specific change, the types of issues on which these changes were made, and difference </w:t>
      </w:r>
      <w:r w:rsidR="004B2310" w:rsidRPr="00387397">
        <w:rPr>
          <w:color w:val="000000" w:themeColor="text1"/>
        </w:rPr>
        <w:t xml:space="preserve">on issues </w:t>
      </w:r>
      <w:r w:rsidR="00DC582B" w:rsidRPr="00387397">
        <w:rPr>
          <w:color w:val="000000" w:themeColor="text1"/>
        </w:rPr>
        <w:t xml:space="preserve">that may be important but not </w:t>
      </w:r>
      <w:r w:rsidR="005066A8" w:rsidRPr="00387397">
        <w:rPr>
          <w:color w:val="000000" w:themeColor="text1"/>
        </w:rPr>
        <w:t xml:space="preserve">(yet) </w:t>
      </w:r>
      <w:r w:rsidR="00DC582B" w:rsidRPr="00387397">
        <w:rPr>
          <w:color w:val="000000" w:themeColor="text1"/>
        </w:rPr>
        <w:t>salient in the public debates</w:t>
      </w:r>
      <w:r w:rsidR="00AA4696" w:rsidRPr="00387397">
        <w:rPr>
          <w:color w:val="000000" w:themeColor="text1"/>
        </w:rPr>
        <w:t>.</w:t>
      </w:r>
    </w:p>
    <w:p w14:paraId="2926A55D" w14:textId="77777777" w:rsidR="000700F1" w:rsidRPr="00387397" w:rsidRDefault="000700F1" w:rsidP="00387397">
      <w:pPr>
        <w:spacing w:line="480" w:lineRule="auto"/>
        <w:rPr>
          <w:color w:val="000000" w:themeColor="text1"/>
        </w:rPr>
      </w:pPr>
    </w:p>
    <w:p w14:paraId="7C13F4D1" w14:textId="09545265" w:rsidR="00CA4AE5" w:rsidRPr="00387397" w:rsidRDefault="00EB336C" w:rsidP="00387397">
      <w:pPr>
        <w:spacing w:line="480" w:lineRule="auto"/>
        <w:outlineLvl w:val="0"/>
        <w:rPr>
          <w:b/>
          <w:bCs/>
          <w:color w:val="000000" w:themeColor="text1"/>
        </w:rPr>
      </w:pPr>
      <w:r w:rsidRPr="00387397">
        <w:rPr>
          <w:b/>
          <w:bCs/>
          <w:color w:val="000000" w:themeColor="text1"/>
        </w:rPr>
        <w:t>4</w:t>
      </w:r>
      <w:r w:rsidR="00B23251" w:rsidRPr="00387397">
        <w:rPr>
          <w:b/>
          <w:bCs/>
          <w:color w:val="000000" w:themeColor="text1"/>
        </w:rPr>
        <w:t>.2</w:t>
      </w:r>
      <w:r w:rsidRPr="00387397">
        <w:rPr>
          <w:b/>
          <w:bCs/>
          <w:color w:val="000000" w:themeColor="text1"/>
        </w:rPr>
        <w:t xml:space="preserve"> </w:t>
      </w:r>
      <w:r w:rsidR="000700F1" w:rsidRPr="00387397">
        <w:rPr>
          <w:b/>
          <w:bCs/>
          <w:color w:val="000000" w:themeColor="text1"/>
        </w:rPr>
        <w:t>Results</w:t>
      </w:r>
    </w:p>
    <w:p w14:paraId="5CD42BF3" w14:textId="5CA822DF" w:rsidR="00CA4AE5" w:rsidRPr="00387397" w:rsidRDefault="00CA4AE5" w:rsidP="00387397">
      <w:pPr>
        <w:spacing w:line="480" w:lineRule="auto"/>
        <w:rPr>
          <w:color w:val="000000" w:themeColor="text1"/>
        </w:rPr>
      </w:pPr>
      <w:r w:rsidRPr="00387397">
        <w:rPr>
          <w:color w:val="000000" w:themeColor="text1"/>
        </w:rPr>
        <w:t>In this section, we compare each standard to its previous version and to the contemporary version from its competitor.</w:t>
      </w:r>
      <w:r w:rsidR="00E01B27" w:rsidRPr="00387397">
        <w:rPr>
          <w:color w:val="000000" w:themeColor="text1"/>
        </w:rPr>
        <w:t xml:space="preserve"> </w:t>
      </w:r>
      <w:r w:rsidR="00E01B27" w:rsidRPr="00387397">
        <w:t xml:space="preserve">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t>
      </w:r>
      <w:r w:rsidR="00E01B27" w:rsidRPr="00387397">
        <w:rPr>
          <w:color w:val="000000" w:themeColor="text1"/>
        </w:rPr>
        <w:t xml:space="preserve">We do not fully capture subnational variation. The FSC-US standard recognizes nine </w:t>
      </w:r>
      <w:r w:rsidR="00E01B27" w:rsidRPr="00387397">
        <w:rPr>
          <w:color w:val="000000" w:themeColor="text1"/>
        </w:rPr>
        <w:lastRenderedPageBreak/>
        <w:t>different sub-national regions, and some have extra indicators, meaning that in some states, FSC standards were more prescriptive than our findings reflect (see online appendix).</w:t>
      </w:r>
    </w:p>
    <w:p w14:paraId="3007DC22" w14:textId="77777777" w:rsidR="0026549F" w:rsidRPr="00387397" w:rsidRDefault="0026549F" w:rsidP="00387397">
      <w:pPr>
        <w:spacing w:line="480" w:lineRule="auto"/>
        <w:outlineLvl w:val="0"/>
        <w:rPr>
          <w:b/>
          <w:color w:val="000000" w:themeColor="text1"/>
        </w:rPr>
      </w:pPr>
    </w:p>
    <w:p w14:paraId="01671F0E" w14:textId="24194310" w:rsidR="0026549F" w:rsidRPr="00387397" w:rsidRDefault="00B23251" w:rsidP="00387397">
      <w:pPr>
        <w:spacing w:line="480" w:lineRule="auto"/>
        <w:outlineLvl w:val="0"/>
        <w:rPr>
          <w:b/>
          <w:bCs/>
          <w:color w:val="000000" w:themeColor="text1"/>
        </w:rPr>
      </w:pPr>
      <w:r w:rsidRPr="00387397">
        <w:rPr>
          <w:b/>
          <w:bCs/>
          <w:color w:val="000000" w:themeColor="text1"/>
        </w:rPr>
        <w:t>4.2.1</w:t>
      </w:r>
      <w:r w:rsidR="0026549F" w:rsidRPr="00387397">
        <w:rPr>
          <w:b/>
          <w:bCs/>
          <w:color w:val="000000" w:themeColor="text1"/>
        </w:rPr>
        <w:t xml:space="preserve"> Comparing FSC’s </w:t>
      </w:r>
      <w:r w:rsidR="007D3C26" w:rsidRPr="00387397">
        <w:rPr>
          <w:b/>
          <w:bCs/>
          <w:color w:val="000000" w:themeColor="text1"/>
        </w:rPr>
        <w:t xml:space="preserve">and PEFC’s </w:t>
      </w:r>
      <w:r w:rsidR="0026549F" w:rsidRPr="00387397">
        <w:rPr>
          <w:b/>
          <w:bCs/>
          <w:color w:val="000000" w:themeColor="text1"/>
        </w:rPr>
        <w:t>international requirements</w:t>
      </w:r>
    </w:p>
    <w:p w14:paraId="7C465445" w14:textId="66619E0D" w:rsidR="0026549F" w:rsidRPr="00387397" w:rsidRDefault="00E85DFF" w:rsidP="00387397">
      <w:pPr>
        <w:spacing w:line="480" w:lineRule="auto"/>
        <w:rPr>
          <w:bCs/>
          <w:color w:val="000000" w:themeColor="text1"/>
        </w:rPr>
      </w:pPr>
      <w:r w:rsidRPr="00387397">
        <w:rPr>
          <w:b/>
          <w:bCs/>
          <w:color w:val="000000" w:themeColor="text1"/>
        </w:rPr>
        <w:t xml:space="preserve">Scope and prescriptiveness: </w:t>
      </w:r>
      <w:r w:rsidR="00F12B7E" w:rsidRPr="00387397">
        <w:rPr>
          <w:color w:val="000000" w:themeColor="text1"/>
        </w:rPr>
        <w:t xml:space="preserve">At the international level, </w:t>
      </w:r>
      <w:r w:rsidR="0029717E" w:rsidRPr="00387397">
        <w:rPr>
          <w:color w:val="000000" w:themeColor="text1"/>
        </w:rPr>
        <w:t xml:space="preserve">the </w:t>
      </w:r>
      <w:r w:rsidR="00CA4AE5" w:rsidRPr="00387397">
        <w:rPr>
          <w:color w:val="000000" w:themeColor="text1"/>
        </w:rPr>
        <w:t>industry-backed PEFC</w:t>
      </w:r>
      <w:r w:rsidR="00CA4AE5" w:rsidRPr="00387397" w:rsidDel="00CA4AE5">
        <w:rPr>
          <w:color w:val="000000" w:themeColor="text1"/>
        </w:rPr>
        <w:t xml:space="preserve"> </w:t>
      </w:r>
      <w:r w:rsidR="00CA4AE5" w:rsidRPr="00387397">
        <w:rPr>
          <w:color w:val="000000" w:themeColor="text1"/>
        </w:rPr>
        <w:t xml:space="preserve">started </w:t>
      </w:r>
      <w:r w:rsidR="00F12B7E" w:rsidRPr="00387397">
        <w:rPr>
          <w:color w:val="000000" w:themeColor="text1"/>
        </w:rPr>
        <w:t xml:space="preserve">at </w:t>
      </w:r>
      <w:r w:rsidR="00CA4AE5" w:rsidRPr="00387397">
        <w:rPr>
          <w:color w:val="000000" w:themeColor="text1"/>
        </w:rPr>
        <w:t xml:space="preserve">a </w:t>
      </w:r>
      <w:r w:rsidR="00F12B7E" w:rsidRPr="00387397">
        <w:rPr>
          <w:color w:val="000000" w:themeColor="text1"/>
        </w:rPr>
        <w:t>lower level</w:t>
      </w:r>
      <w:r w:rsidR="00CA4AE5" w:rsidRPr="00387397">
        <w:rPr>
          <w:color w:val="000000" w:themeColor="text1"/>
        </w:rPr>
        <w:t xml:space="preserve"> but</w:t>
      </w:r>
      <w:r w:rsidRPr="00387397">
        <w:rPr>
          <w:color w:val="000000" w:themeColor="text1"/>
        </w:rPr>
        <w:t xml:space="preserve"> </w:t>
      </w:r>
      <w:r w:rsidR="00F12B7E" w:rsidRPr="00387397">
        <w:rPr>
          <w:color w:val="000000" w:themeColor="text1"/>
        </w:rPr>
        <w:t xml:space="preserve">increased prescriptiveness on more key issues, leading to “upward convergence” </w:t>
      </w:r>
      <w:r w:rsidR="00CA4AE5" w:rsidRPr="00387397">
        <w:rPr>
          <w:color w:val="000000" w:themeColor="text1"/>
        </w:rPr>
        <w:t>with the activist-backed FSC P&amp;C</w:t>
      </w:r>
      <w:r w:rsidRPr="00387397">
        <w:rPr>
          <w:color w:val="000000" w:themeColor="text1"/>
        </w:rPr>
        <w:t>.</w:t>
      </w:r>
      <w:r w:rsidR="00F12B7E" w:rsidRPr="00387397">
        <w:rPr>
          <w:color w:val="000000" w:themeColor="text1"/>
        </w:rPr>
        <w:t xml:space="preserve"> </w:t>
      </w:r>
      <w:r w:rsidR="007D3C26" w:rsidRPr="00387397">
        <w:rPr>
          <w:color w:val="000000" w:themeColor="text1"/>
        </w:rPr>
        <w:t>Overall</w:t>
      </w:r>
      <w:r w:rsidR="005E6C40" w:rsidRPr="00387397">
        <w:rPr>
          <w:color w:val="000000" w:themeColor="text1"/>
        </w:rPr>
        <w:t xml:space="preserve">, </w:t>
      </w:r>
      <w:r w:rsidR="007D3C26" w:rsidRPr="00387397">
        <w:rPr>
          <w:color w:val="000000" w:themeColor="text1"/>
        </w:rPr>
        <w:t xml:space="preserve">we find that </w:t>
      </w:r>
      <w:r w:rsidR="0026549F" w:rsidRPr="00387397">
        <w:rPr>
          <w:color w:val="000000" w:themeColor="text1"/>
        </w:rPr>
        <w:t xml:space="preserve">FSC </w:t>
      </w:r>
      <w:r w:rsidR="00CA4AE5" w:rsidRPr="00387397">
        <w:rPr>
          <w:color w:val="000000" w:themeColor="text1"/>
        </w:rPr>
        <w:t>maintains</w:t>
      </w:r>
      <w:r w:rsidR="0026549F" w:rsidRPr="00387397">
        <w:rPr>
          <w:color w:val="000000" w:themeColor="text1"/>
        </w:rPr>
        <w:t xml:space="preserve"> more prescriptive requirements in its </w:t>
      </w:r>
      <w:r w:rsidR="006908F3" w:rsidRPr="00387397">
        <w:rPr>
          <w:color w:val="000000" w:themeColor="text1"/>
        </w:rPr>
        <w:t>Principles &amp; Criteria</w:t>
      </w:r>
      <w:r w:rsidR="009672C2" w:rsidRPr="00387397">
        <w:rPr>
          <w:color w:val="000000" w:themeColor="text1"/>
        </w:rPr>
        <w:t xml:space="preserve"> than</w:t>
      </w:r>
      <w:r w:rsidR="003A7ED6" w:rsidRPr="00387397">
        <w:rPr>
          <w:color w:val="000000" w:themeColor="text1"/>
        </w:rPr>
        <w:t xml:space="preserve"> </w:t>
      </w:r>
      <w:r w:rsidR="00F12B7E" w:rsidRPr="00387397">
        <w:rPr>
          <w:color w:val="000000" w:themeColor="text1"/>
        </w:rPr>
        <w:t>the PEFC</w:t>
      </w:r>
      <w:r w:rsidR="003A7ED6" w:rsidRPr="00387397">
        <w:rPr>
          <w:color w:val="000000" w:themeColor="text1"/>
        </w:rPr>
        <w:t xml:space="preserve"> </w:t>
      </w:r>
      <w:r w:rsidR="009672C2" w:rsidRPr="00387397">
        <w:rPr>
          <w:color w:val="000000" w:themeColor="text1"/>
        </w:rPr>
        <w:t>benchmarks</w:t>
      </w:r>
      <w:r w:rsidR="00C45D81" w:rsidRPr="00387397">
        <w:rPr>
          <w:color w:val="000000" w:themeColor="text1"/>
        </w:rPr>
        <w:t xml:space="preserve"> but </w:t>
      </w:r>
      <w:r w:rsidR="0029717E" w:rsidRPr="00387397">
        <w:rPr>
          <w:color w:val="000000" w:themeColor="text1"/>
        </w:rPr>
        <w:t xml:space="preserve">that </w:t>
      </w:r>
      <w:r w:rsidR="0026549F" w:rsidRPr="00387397">
        <w:rPr>
          <w:color w:val="000000" w:themeColor="text1"/>
        </w:rPr>
        <w:t>the PEFC has moved closer to the FSC</w:t>
      </w:r>
      <w:r w:rsidR="00A001EC" w:rsidRPr="00387397">
        <w:rPr>
          <w:color w:val="000000" w:themeColor="text1"/>
        </w:rPr>
        <w:t>-P&amp;C</w:t>
      </w:r>
      <w:r w:rsidR="0026549F" w:rsidRPr="00387397">
        <w:rPr>
          <w:color w:val="000000" w:themeColor="text1"/>
        </w:rPr>
        <w:t xml:space="preserve"> i</w:t>
      </w:r>
      <w:r w:rsidR="003A7ED6" w:rsidRPr="00387397">
        <w:rPr>
          <w:color w:val="000000" w:themeColor="text1"/>
        </w:rPr>
        <w:t>n some key areas</w:t>
      </w:r>
      <w:r w:rsidR="00C45D81" w:rsidRPr="00387397">
        <w:rPr>
          <w:color w:val="000000" w:themeColor="text1"/>
        </w:rPr>
        <w:t>. These</w:t>
      </w:r>
      <w:r w:rsidR="003A7ED6" w:rsidRPr="00387397">
        <w:rPr>
          <w:color w:val="000000" w:themeColor="text1"/>
        </w:rPr>
        <w:t xml:space="preserve"> </w:t>
      </w:r>
      <w:r w:rsidR="00C45D81" w:rsidRPr="00387397">
        <w:rPr>
          <w:color w:val="000000" w:themeColor="text1"/>
        </w:rPr>
        <w:t>include</w:t>
      </w:r>
      <w:r w:rsidR="0026549F" w:rsidRPr="00387397">
        <w:rPr>
          <w:color w:val="000000" w:themeColor="text1"/>
        </w:rPr>
        <w:t xml:space="preserve"> </w:t>
      </w:r>
      <w:r w:rsidR="00243567" w:rsidRPr="00387397">
        <w:rPr>
          <w:color w:val="000000" w:themeColor="text1"/>
        </w:rPr>
        <w:t xml:space="preserve">additional </w:t>
      </w:r>
      <w:r w:rsidR="0026549F" w:rsidRPr="00387397">
        <w:rPr>
          <w:color w:val="000000" w:themeColor="text1"/>
        </w:rPr>
        <w:t>requirements on issues such as indigenous rights, community benefits, and public reporting and consultation</w:t>
      </w:r>
      <w:r w:rsidR="003A7ED6" w:rsidRPr="00387397">
        <w:rPr>
          <w:color w:val="000000" w:themeColor="text1"/>
        </w:rPr>
        <w:t xml:space="preserve"> (see online appendix for specific language). Yet s</w:t>
      </w:r>
      <w:r w:rsidR="0026549F" w:rsidRPr="00387397">
        <w:rPr>
          <w:color w:val="000000" w:themeColor="text1"/>
        </w:rPr>
        <w:t xml:space="preserve">ignificant differences remain. </w:t>
      </w:r>
      <w:r w:rsidR="005E6C40" w:rsidRPr="00387397">
        <w:rPr>
          <w:color w:val="000000" w:themeColor="text1"/>
        </w:rPr>
        <w:t>The</w:t>
      </w:r>
      <w:r w:rsidR="0026549F" w:rsidRPr="00387397">
        <w:rPr>
          <w:color w:val="000000" w:themeColor="text1"/>
        </w:rPr>
        <w:t xml:space="preserve"> </w:t>
      </w:r>
      <w:r w:rsidR="0094403C" w:rsidRPr="00387397">
        <w:rPr>
          <w:color w:val="000000" w:themeColor="text1"/>
        </w:rPr>
        <w:t>FSC-</w:t>
      </w:r>
      <w:r w:rsidR="00EE7FB1" w:rsidRPr="00387397">
        <w:rPr>
          <w:color w:val="000000" w:themeColor="text1"/>
        </w:rPr>
        <w:t>P&amp;C</w:t>
      </w:r>
      <w:r w:rsidR="0026549F" w:rsidRPr="00387397">
        <w:rPr>
          <w:color w:val="000000" w:themeColor="text1"/>
        </w:rPr>
        <w:t xml:space="preserve"> contain more prescriptive language on most ecological criteria, including protected areas and restrictions on conversion to plantations.</w:t>
      </w:r>
      <w:r w:rsidR="009672C2" w:rsidRPr="00387397">
        <w:rPr>
          <w:color w:val="000000" w:themeColor="text1"/>
        </w:rPr>
        <w:t xml:space="preserve"> </w:t>
      </w:r>
      <w:r w:rsidR="009672C2" w:rsidRPr="00387397">
        <w:rPr>
          <w:bCs/>
          <w:color w:val="000000" w:themeColor="text1"/>
        </w:rPr>
        <w:t xml:space="preserve">Both </w:t>
      </w:r>
      <w:r w:rsidR="0029717E" w:rsidRPr="00387397">
        <w:rPr>
          <w:bCs/>
          <w:color w:val="000000" w:themeColor="text1"/>
        </w:rPr>
        <w:t xml:space="preserve">programs </w:t>
      </w:r>
      <w:r w:rsidR="009672C2" w:rsidRPr="00387397">
        <w:rPr>
          <w:bCs/>
          <w:color w:val="000000" w:themeColor="text1"/>
        </w:rPr>
        <w:t>reference the United Nations Declaration o</w:t>
      </w:r>
      <w:r w:rsidR="004B56C6" w:rsidRPr="00387397">
        <w:rPr>
          <w:bCs/>
          <w:color w:val="000000" w:themeColor="text1"/>
        </w:rPr>
        <w:t>n</w:t>
      </w:r>
      <w:r w:rsidR="009672C2" w:rsidRPr="00387397">
        <w:rPr>
          <w:bCs/>
          <w:color w:val="000000" w:themeColor="text1"/>
        </w:rPr>
        <w:t xml:space="preserve"> </w:t>
      </w:r>
      <w:r w:rsidR="004B56C6" w:rsidRPr="00387397">
        <w:rPr>
          <w:bCs/>
          <w:color w:val="000000" w:themeColor="text1"/>
        </w:rPr>
        <w:t xml:space="preserve">the </w:t>
      </w:r>
      <w:r w:rsidR="009672C2" w:rsidRPr="00387397">
        <w:rPr>
          <w:bCs/>
          <w:color w:val="000000" w:themeColor="text1"/>
        </w:rPr>
        <w:t xml:space="preserve">Rights of Indigenous </w:t>
      </w:r>
      <w:r w:rsidR="004B56C6" w:rsidRPr="00387397">
        <w:rPr>
          <w:bCs/>
          <w:color w:val="000000" w:themeColor="text1"/>
        </w:rPr>
        <w:t xml:space="preserve">Peoples </w:t>
      </w:r>
      <w:r w:rsidR="009672C2" w:rsidRPr="00387397">
        <w:rPr>
          <w:bCs/>
          <w:color w:val="000000" w:themeColor="text1"/>
        </w:rPr>
        <w:t xml:space="preserve">(UNDRIP). </w:t>
      </w:r>
      <w:r w:rsidR="0029717E" w:rsidRPr="00387397">
        <w:rPr>
          <w:bCs/>
          <w:color w:val="000000" w:themeColor="text1"/>
        </w:rPr>
        <w:t>O</w:t>
      </w:r>
      <w:r w:rsidR="009672C2" w:rsidRPr="00387397">
        <w:rPr>
          <w:bCs/>
          <w:color w:val="000000" w:themeColor="text1"/>
        </w:rPr>
        <w:t xml:space="preserve">n the whole, </w:t>
      </w:r>
      <w:r w:rsidR="0029717E" w:rsidRPr="00387397">
        <w:rPr>
          <w:bCs/>
          <w:color w:val="000000" w:themeColor="text1"/>
        </w:rPr>
        <w:t xml:space="preserve">both programs </w:t>
      </w:r>
      <w:r w:rsidR="00CA4AE5" w:rsidRPr="00387397">
        <w:rPr>
          <w:bCs/>
          <w:color w:val="000000" w:themeColor="text1"/>
        </w:rPr>
        <w:t xml:space="preserve">have </w:t>
      </w:r>
      <w:r w:rsidR="0026549F" w:rsidRPr="00387397">
        <w:rPr>
          <w:bCs/>
          <w:color w:val="000000" w:themeColor="text1"/>
        </w:rPr>
        <w:t>more procedural</w:t>
      </w:r>
      <w:r w:rsidR="00624586" w:rsidRPr="00387397">
        <w:rPr>
          <w:bCs/>
          <w:color w:val="000000" w:themeColor="text1"/>
        </w:rPr>
        <w:t xml:space="preserve"> </w:t>
      </w:r>
      <w:r w:rsidR="009672C2" w:rsidRPr="00387397">
        <w:rPr>
          <w:bCs/>
          <w:color w:val="000000" w:themeColor="text1"/>
        </w:rPr>
        <w:t xml:space="preserve">requirements </w:t>
      </w:r>
      <w:r w:rsidR="0026549F" w:rsidRPr="00387397">
        <w:rPr>
          <w:bCs/>
          <w:color w:val="000000" w:themeColor="text1"/>
        </w:rPr>
        <w:t>than substantive</w:t>
      </w:r>
      <w:r w:rsidR="009672C2" w:rsidRPr="00387397">
        <w:rPr>
          <w:bCs/>
          <w:color w:val="000000" w:themeColor="text1"/>
        </w:rPr>
        <w:t xml:space="preserve"> requirements</w:t>
      </w:r>
      <w:r w:rsidR="0026549F" w:rsidRPr="00387397">
        <w:rPr>
          <w:bCs/>
          <w:color w:val="000000" w:themeColor="text1"/>
        </w:rPr>
        <w:t xml:space="preserve"> (</w:t>
      </w:r>
      <w:r w:rsidR="009672C2" w:rsidRPr="00387397">
        <w:rPr>
          <w:bCs/>
          <w:color w:val="000000" w:themeColor="text1"/>
        </w:rPr>
        <w:t>i.e</w:t>
      </w:r>
      <w:r w:rsidR="0026549F" w:rsidRPr="00387397">
        <w:rPr>
          <w:bCs/>
          <w:color w:val="000000" w:themeColor="text1"/>
        </w:rPr>
        <w:t xml:space="preserve">. </w:t>
      </w:r>
      <w:r w:rsidR="0090643A" w:rsidRPr="00387397">
        <w:rPr>
          <w:bCs/>
          <w:color w:val="000000" w:themeColor="text1"/>
        </w:rPr>
        <w:t xml:space="preserve">they </w:t>
      </w:r>
      <w:r w:rsidR="009672C2" w:rsidRPr="00387397">
        <w:rPr>
          <w:bCs/>
          <w:color w:val="000000" w:themeColor="text1"/>
        </w:rPr>
        <w:t>are</w:t>
      </w:r>
      <w:r w:rsidR="0090643A" w:rsidRPr="00387397">
        <w:rPr>
          <w:bCs/>
          <w:color w:val="000000" w:themeColor="text1"/>
        </w:rPr>
        <w:t xml:space="preserve"> more</w:t>
      </w:r>
      <w:r w:rsidR="009672C2" w:rsidRPr="00387397">
        <w:rPr>
          <w:bCs/>
          <w:color w:val="000000" w:themeColor="text1"/>
        </w:rPr>
        <w:t xml:space="preserve"> </w:t>
      </w:r>
      <w:r w:rsidR="0026549F" w:rsidRPr="00387397">
        <w:rPr>
          <w:bCs/>
          <w:color w:val="000000" w:themeColor="text1"/>
        </w:rPr>
        <w:t xml:space="preserve">focused on process than </w:t>
      </w:r>
      <w:r w:rsidR="0094403C" w:rsidRPr="00387397">
        <w:rPr>
          <w:bCs/>
          <w:color w:val="000000" w:themeColor="text1"/>
        </w:rPr>
        <w:t>outcomes</w:t>
      </w:r>
      <w:r w:rsidR="009672C2" w:rsidRPr="00387397">
        <w:rPr>
          <w:bCs/>
          <w:color w:val="000000" w:themeColor="text1"/>
        </w:rPr>
        <w:t xml:space="preserve">). </w:t>
      </w:r>
      <w:r w:rsidR="0026549F" w:rsidRPr="00387397">
        <w:rPr>
          <w:bCs/>
          <w:color w:val="000000" w:themeColor="text1"/>
        </w:rPr>
        <w:t xml:space="preserve">Despite convergence in the PEFC’s </w:t>
      </w:r>
      <w:r w:rsidR="00243567" w:rsidRPr="00387397">
        <w:rPr>
          <w:bCs/>
          <w:color w:val="000000" w:themeColor="text1"/>
        </w:rPr>
        <w:t xml:space="preserve">revised </w:t>
      </w:r>
      <w:r w:rsidR="0026549F" w:rsidRPr="00387397">
        <w:rPr>
          <w:bCs/>
          <w:color w:val="000000" w:themeColor="text1"/>
        </w:rPr>
        <w:t xml:space="preserve">requirements, </w:t>
      </w:r>
      <w:r w:rsidR="0090643A" w:rsidRPr="00387397">
        <w:rPr>
          <w:bCs/>
          <w:color w:val="000000" w:themeColor="text1"/>
        </w:rPr>
        <w:t xml:space="preserve">the </w:t>
      </w:r>
      <w:r w:rsidR="0094403C" w:rsidRPr="00387397">
        <w:rPr>
          <w:bCs/>
          <w:color w:val="000000" w:themeColor="text1"/>
        </w:rPr>
        <w:t>FSC-</w:t>
      </w:r>
      <w:r w:rsidR="00EE7FB1" w:rsidRPr="00387397">
        <w:rPr>
          <w:bCs/>
          <w:color w:val="000000" w:themeColor="text1"/>
        </w:rPr>
        <w:t>P&amp;C</w:t>
      </w:r>
      <w:r w:rsidR="0026549F" w:rsidRPr="00387397">
        <w:rPr>
          <w:bCs/>
          <w:color w:val="000000" w:themeColor="text1"/>
        </w:rPr>
        <w:t xml:space="preserve"> </w:t>
      </w:r>
      <w:r w:rsidR="00243567" w:rsidRPr="00387397">
        <w:rPr>
          <w:bCs/>
          <w:color w:val="000000" w:themeColor="text1"/>
        </w:rPr>
        <w:t xml:space="preserve">remained </w:t>
      </w:r>
      <w:r w:rsidR="0026549F" w:rsidRPr="00387397">
        <w:rPr>
          <w:bCs/>
          <w:color w:val="000000" w:themeColor="text1"/>
        </w:rPr>
        <w:t>more prescriptive than PEFC requireme</w:t>
      </w:r>
      <w:r w:rsidR="0090643A" w:rsidRPr="00387397">
        <w:rPr>
          <w:bCs/>
          <w:color w:val="000000" w:themeColor="text1"/>
        </w:rPr>
        <w:t>nts on 17 of the 48 key issues</w:t>
      </w:r>
      <w:r w:rsidR="0029717E" w:rsidRPr="00387397">
        <w:rPr>
          <w:bCs/>
          <w:color w:val="000000" w:themeColor="text1"/>
        </w:rPr>
        <w:t xml:space="preserve"> whereas</w:t>
      </w:r>
      <w:r w:rsidR="0026549F" w:rsidRPr="00387397">
        <w:rPr>
          <w:bCs/>
          <w:color w:val="000000" w:themeColor="text1"/>
        </w:rPr>
        <w:t xml:space="preserve"> PEFC requirements are more prescriptive on 9 of the key issues</w:t>
      </w:r>
      <w:r w:rsidR="009E2BA4">
        <w:rPr>
          <w:bCs/>
          <w:color w:val="000000" w:themeColor="text1"/>
        </w:rPr>
        <w:t>, with both programs being equally prescriptive on 19 key issues</w:t>
      </w:r>
      <w:r w:rsidR="00F7436B">
        <w:rPr>
          <w:bCs/>
          <w:color w:val="000000" w:themeColor="text1"/>
        </w:rPr>
        <w:t xml:space="preserve"> (see Figure 3). </w:t>
      </w:r>
    </w:p>
    <w:p w14:paraId="311BD99F" w14:textId="77777777" w:rsidR="0026549F" w:rsidRPr="00387397" w:rsidRDefault="0026549F" w:rsidP="00387397">
      <w:pPr>
        <w:spacing w:line="480" w:lineRule="auto"/>
        <w:rPr>
          <w:color w:val="000000" w:themeColor="text1"/>
        </w:rPr>
      </w:pPr>
    </w:p>
    <w:p w14:paraId="6474D36F" w14:textId="34B43071" w:rsidR="00624586" w:rsidRPr="00387397" w:rsidRDefault="00634A09" w:rsidP="00387397">
      <w:pPr>
        <w:spacing w:line="480" w:lineRule="auto"/>
        <w:rPr>
          <w:bCs/>
          <w:color w:val="000000" w:themeColor="text1"/>
        </w:rPr>
      </w:pPr>
      <w:r w:rsidRPr="00387397">
        <w:rPr>
          <w:bCs/>
          <w:color w:val="000000" w:themeColor="text1"/>
        </w:rPr>
        <w:t xml:space="preserve">[FIGURE </w:t>
      </w:r>
      <w:r w:rsidR="009E2BA4">
        <w:rPr>
          <w:bCs/>
          <w:color w:val="000000" w:themeColor="text1"/>
        </w:rPr>
        <w:t>3</w:t>
      </w:r>
      <w:r w:rsidR="00EC5F32" w:rsidRPr="00387397">
        <w:rPr>
          <w:bCs/>
          <w:color w:val="000000" w:themeColor="text1"/>
        </w:rPr>
        <w:t>]</w:t>
      </w:r>
    </w:p>
    <w:p w14:paraId="0E7ADFEC" w14:textId="77777777" w:rsidR="000F4B18" w:rsidRDefault="000F4B18" w:rsidP="00387397">
      <w:pPr>
        <w:spacing w:line="480" w:lineRule="auto"/>
        <w:rPr>
          <w:bCs/>
          <w:color w:val="000000" w:themeColor="text1"/>
        </w:rPr>
      </w:pPr>
    </w:p>
    <w:p w14:paraId="7AD2F06D" w14:textId="1615AE0E" w:rsidR="00F7436B" w:rsidRDefault="00F7436B" w:rsidP="00F7436B">
      <w:pPr>
        <w:spacing w:line="480" w:lineRule="auto"/>
        <w:rPr>
          <w:bCs/>
          <w:color w:val="000000" w:themeColor="text1"/>
        </w:rPr>
      </w:pPr>
      <w:r>
        <w:rPr>
          <w:bCs/>
          <w:color w:val="000000" w:themeColor="text1"/>
        </w:rPr>
        <w:lastRenderedPageBreak/>
        <w:t>The top panel of Figure 3 shows that the FSC-P&amp;C and PEFC maintained a similar scope of issues covered over time. The PEFC once covered slightly fewer issues than the PEFC, but its 2010 revisions bring it largely in line with the scop</w:t>
      </w:r>
      <w:bookmarkStart w:id="61" w:name="_GoBack"/>
      <w:bookmarkEnd w:id="61"/>
      <w:r>
        <w:rPr>
          <w:bCs/>
          <w:color w:val="000000" w:themeColor="text1"/>
        </w:rPr>
        <w:t>e of FSC-P&amp;C. The midd</w:t>
      </w:r>
      <w:r w:rsidR="00EB40DD">
        <w:rPr>
          <w:bCs/>
          <w:color w:val="000000" w:themeColor="text1"/>
        </w:rPr>
        <w:t xml:space="preserve">le panel of figure 3 shows that, as of 2015, the FSC P&amp;C covered three potentially “costly” issues that the PEFC did not; carbon emissions, restricting conversion to plantations, and worker wage requirements.  </w:t>
      </w:r>
    </w:p>
    <w:p w14:paraId="78C833D0" w14:textId="75C38B51" w:rsidR="00F7436B" w:rsidRPr="00387397" w:rsidRDefault="00F7436B" w:rsidP="00F7436B">
      <w:pPr>
        <w:spacing w:line="480" w:lineRule="auto"/>
        <w:rPr>
          <w:bCs/>
          <w:color w:val="000000" w:themeColor="text1"/>
        </w:rPr>
      </w:pPr>
      <w:r>
        <w:rPr>
          <w:bCs/>
          <w:color w:val="000000" w:themeColor="text1"/>
        </w:rPr>
        <w:t xml:space="preserve">PEFC covers two </w:t>
      </w:r>
      <w:r w:rsidR="00EB40DD">
        <w:rPr>
          <w:bCs/>
          <w:color w:val="000000" w:themeColor="text1"/>
        </w:rPr>
        <w:t xml:space="preserve">more </w:t>
      </w:r>
      <w:r>
        <w:rPr>
          <w:bCs/>
          <w:color w:val="000000" w:themeColor="text1"/>
        </w:rPr>
        <w:t xml:space="preserve">“business-friendly” issues that FSC-P&amp;C do not: </w:t>
      </w:r>
      <w:r w:rsidR="00EB40DD">
        <w:rPr>
          <w:bCs/>
          <w:color w:val="000000" w:themeColor="text1"/>
        </w:rPr>
        <w:t xml:space="preserve">managing </w:t>
      </w:r>
      <w:r>
        <w:rPr>
          <w:bCs/>
          <w:color w:val="000000" w:themeColor="text1"/>
        </w:rPr>
        <w:t xml:space="preserve">aesthetics and </w:t>
      </w:r>
      <w:r w:rsidR="00EB40DD">
        <w:rPr>
          <w:bCs/>
          <w:color w:val="000000" w:themeColor="text1"/>
        </w:rPr>
        <w:t xml:space="preserve">allowing </w:t>
      </w:r>
      <w:r>
        <w:rPr>
          <w:bCs/>
          <w:color w:val="000000" w:themeColor="text1"/>
        </w:rPr>
        <w:t xml:space="preserve">public access. </w:t>
      </w:r>
    </w:p>
    <w:p w14:paraId="49F944D8" w14:textId="77777777" w:rsidR="00F7436B" w:rsidRPr="00387397" w:rsidRDefault="00F7436B" w:rsidP="00387397">
      <w:pPr>
        <w:spacing w:line="480" w:lineRule="auto"/>
        <w:rPr>
          <w:bCs/>
          <w:color w:val="000000" w:themeColor="text1"/>
        </w:rPr>
      </w:pPr>
    </w:p>
    <w:p w14:paraId="2A9CF161" w14:textId="77D57A1D" w:rsidR="0026549F" w:rsidRPr="00387397" w:rsidRDefault="005E6C40" w:rsidP="00387397">
      <w:pPr>
        <w:spacing w:line="480" w:lineRule="auto"/>
        <w:rPr>
          <w:color w:val="000000" w:themeColor="text1"/>
        </w:rPr>
      </w:pPr>
      <w:r w:rsidRPr="00387397">
        <w:rPr>
          <w:b/>
          <w:bCs/>
          <w:color w:val="000000" w:themeColor="text1"/>
        </w:rPr>
        <w:t>Policy settings:</w:t>
      </w:r>
      <w:r w:rsidRPr="00387397">
        <w:rPr>
          <w:bCs/>
          <w:color w:val="000000" w:themeColor="text1"/>
        </w:rPr>
        <w:t xml:space="preserve"> </w:t>
      </w:r>
      <w:r w:rsidR="0026549F" w:rsidRPr="00387397">
        <w:rPr>
          <w:bCs/>
          <w:color w:val="000000" w:themeColor="text1"/>
        </w:rPr>
        <w:t xml:space="preserve">One </w:t>
      </w:r>
      <w:r w:rsidR="00C06525" w:rsidRPr="00387397">
        <w:rPr>
          <w:bCs/>
          <w:color w:val="000000" w:themeColor="text1"/>
        </w:rPr>
        <w:t>particularly controversial</w:t>
      </w:r>
      <w:r w:rsidR="00001EE8" w:rsidRPr="00387397">
        <w:rPr>
          <w:bCs/>
          <w:color w:val="000000" w:themeColor="text1"/>
        </w:rPr>
        <w:t xml:space="preserve"> issue </w:t>
      </w:r>
      <w:r w:rsidRPr="00387397">
        <w:rPr>
          <w:bCs/>
          <w:color w:val="000000" w:themeColor="text1"/>
        </w:rPr>
        <w:t xml:space="preserve">is </w:t>
      </w:r>
      <w:r w:rsidR="0090643A" w:rsidRPr="00387397">
        <w:rPr>
          <w:bCs/>
          <w:color w:val="000000" w:themeColor="text1"/>
        </w:rPr>
        <w:t xml:space="preserve">the </w:t>
      </w:r>
      <w:r w:rsidR="0026549F" w:rsidRPr="00387397">
        <w:rPr>
          <w:bCs/>
          <w:color w:val="000000" w:themeColor="text1"/>
        </w:rPr>
        <w:t xml:space="preserve">conversion of natural forests to </w:t>
      </w:r>
      <w:r w:rsidRPr="00387397">
        <w:rPr>
          <w:bCs/>
          <w:color w:val="000000" w:themeColor="text1"/>
        </w:rPr>
        <w:t xml:space="preserve">timber </w:t>
      </w:r>
      <w:r w:rsidR="0026549F" w:rsidRPr="00387397">
        <w:rPr>
          <w:bCs/>
          <w:color w:val="000000" w:themeColor="text1"/>
        </w:rPr>
        <w:t>plantation</w:t>
      </w:r>
      <w:r w:rsidR="004B56C6" w:rsidRPr="00387397">
        <w:rPr>
          <w:bCs/>
          <w:color w:val="000000" w:themeColor="text1"/>
        </w:rPr>
        <w:t>s</w:t>
      </w:r>
      <w:r w:rsidR="0026549F" w:rsidRPr="00387397">
        <w:rPr>
          <w:bCs/>
          <w:color w:val="000000" w:themeColor="text1"/>
        </w:rPr>
        <w:t>. Both systems only allow conversion of natural forest to plantation un</w:t>
      </w:r>
      <w:r w:rsidR="0094403C" w:rsidRPr="00387397">
        <w:rPr>
          <w:bCs/>
          <w:color w:val="000000" w:themeColor="text1"/>
        </w:rPr>
        <w:t>der “justifiable circumstances,”</w:t>
      </w:r>
      <w:r w:rsidR="0026549F" w:rsidRPr="00387397">
        <w:rPr>
          <w:bCs/>
          <w:color w:val="000000" w:themeColor="text1"/>
        </w:rPr>
        <w:t xml:space="preserve"> which each </w:t>
      </w:r>
      <w:r w:rsidR="0090643A" w:rsidRPr="00387397">
        <w:rPr>
          <w:bCs/>
          <w:color w:val="000000" w:themeColor="text1"/>
        </w:rPr>
        <w:t>program</w:t>
      </w:r>
      <w:r w:rsidR="0026549F" w:rsidRPr="00387397">
        <w:rPr>
          <w:bCs/>
          <w:color w:val="000000" w:themeColor="text1"/>
        </w:rPr>
        <w:t xml:space="preserve"> defines </w:t>
      </w:r>
      <w:r w:rsidR="0090643A" w:rsidRPr="00387397">
        <w:rPr>
          <w:bCs/>
          <w:color w:val="000000" w:themeColor="text1"/>
        </w:rPr>
        <w:t>differently</w:t>
      </w:r>
      <w:r w:rsidR="0026549F" w:rsidRPr="00387397">
        <w:rPr>
          <w:bCs/>
          <w:color w:val="000000" w:themeColor="text1"/>
        </w:rPr>
        <w:t>. For the FSC this means that conversion has “</w:t>
      </w:r>
      <w:r w:rsidR="0026549F" w:rsidRPr="00387397">
        <w:rPr>
          <w:color w:val="000000" w:themeColor="text1"/>
        </w:rPr>
        <w:t>clear, substantial, additional, secure, long-term conservation benefits.” For the PEFC it means that conversion must have “</w:t>
      </w:r>
      <w:r w:rsidR="004E20A5" w:rsidRPr="00387397">
        <w:rPr>
          <w:color w:val="000000" w:themeColor="text1"/>
        </w:rPr>
        <w:t>long-term</w:t>
      </w:r>
      <w:r w:rsidR="0026549F" w:rsidRPr="00387397">
        <w:rPr>
          <w:color w:val="000000" w:themeColor="text1"/>
        </w:rPr>
        <w:t xml:space="preserve"> conservation, economic, and social benefits.”</w:t>
      </w:r>
      <w:r w:rsidR="0026549F" w:rsidRPr="00387397">
        <w:rPr>
          <w:bCs/>
          <w:color w:val="000000" w:themeColor="text1"/>
        </w:rPr>
        <w:t xml:space="preserve"> </w:t>
      </w:r>
      <w:r w:rsidR="0094403C" w:rsidRPr="00387397">
        <w:rPr>
          <w:bCs/>
          <w:color w:val="000000" w:themeColor="text1"/>
        </w:rPr>
        <w:t xml:space="preserve">They </w:t>
      </w:r>
      <w:r w:rsidR="0026549F" w:rsidRPr="00387397">
        <w:rPr>
          <w:bCs/>
          <w:color w:val="000000" w:themeColor="text1"/>
        </w:rPr>
        <w:t xml:space="preserve">also </w:t>
      </w:r>
      <w:r w:rsidR="0094403C" w:rsidRPr="00387397">
        <w:rPr>
          <w:bCs/>
          <w:color w:val="000000" w:themeColor="text1"/>
        </w:rPr>
        <w:t>differ regarding</w:t>
      </w:r>
      <w:r w:rsidR="0090643A" w:rsidRPr="00387397">
        <w:rPr>
          <w:bCs/>
          <w:color w:val="000000" w:themeColor="text1"/>
        </w:rPr>
        <w:t xml:space="preserve"> </w:t>
      </w:r>
      <w:r w:rsidR="0029717E" w:rsidRPr="00387397">
        <w:rPr>
          <w:bCs/>
          <w:color w:val="000000" w:themeColor="text1"/>
        </w:rPr>
        <w:t>the extent of forest conversion allowed</w:t>
      </w:r>
      <w:r w:rsidR="0094403C" w:rsidRPr="00387397">
        <w:rPr>
          <w:bCs/>
          <w:color w:val="000000" w:themeColor="text1"/>
        </w:rPr>
        <w:t>.</w:t>
      </w:r>
      <w:r w:rsidR="0090643A" w:rsidRPr="00387397">
        <w:rPr>
          <w:bCs/>
          <w:color w:val="000000" w:themeColor="text1"/>
        </w:rPr>
        <w:t xml:space="preserve"> T</w:t>
      </w:r>
      <w:r w:rsidR="0026549F" w:rsidRPr="00387397">
        <w:rPr>
          <w:bCs/>
          <w:color w:val="000000" w:themeColor="text1"/>
        </w:rPr>
        <w:t>he FSC</w:t>
      </w:r>
      <w:r w:rsidR="0094403C" w:rsidRPr="00387397">
        <w:rPr>
          <w:bCs/>
          <w:color w:val="000000" w:themeColor="text1"/>
        </w:rPr>
        <w:t>-P&amp;C</w:t>
      </w:r>
      <w:r w:rsidR="0026549F" w:rsidRPr="00387397">
        <w:rPr>
          <w:bCs/>
          <w:color w:val="000000" w:themeColor="text1"/>
        </w:rPr>
        <w:t xml:space="preserve"> allo</w:t>
      </w:r>
      <w:r w:rsidR="0094403C" w:rsidRPr="00387397">
        <w:rPr>
          <w:bCs/>
          <w:color w:val="000000" w:themeColor="text1"/>
        </w:rPr>
        <w:t>w</w:t>
      </w:r>
      <w:r w:rsidR="0026549F" w:rsidRPr="00387397">
        <w:rPr>
          <w:bCs/>
          <w:color w:val="000000" w:themeColor="text1"/>
        </w:rPr>
        <w:t xml:space="preserve"> “limited areas” to be converted while the PEFC allows “small</w:t>
      </w:r>
      <w:r w:rsidR="00E76EA2" w:rsidRPr="00387397">
        <w:rPr>
          <w:bCs/>
          <w:color w:val="000000" w:themeColor="text1"/>
        </w:rPr>
        <w:t xml:space="preserve"> proportions of forest types.” In other ways, t</w:t>
      </w:r>
      <w:r w:rsidR="0026549F" w:rsidRPr="00387397">
        <w:rPr>
          <w:bCs/>
          <w:color w:val="000000" w:themeColor="text1"/>
        </w:rPr>
        <w:t xml:space="preserve">he </w:t>
      </w:r>
      <w:r w:rsidR="0026549F" w:rsidRPr="00387397">
        <w:rPr>
          <w:color w:val="000000" w:themeColor="text1"/>
        </w:rPr>
        <w:t xml:space="preserve">PEFC </w:t>
      </w:r>
      <w:r w:rsidR="00E76EA2" w:rsidRPr="00387397">
        <w:rPr>
          <w:color w:val="000000" w:themeColor="text1"/>
        </w:rPr>
        <w:t>goes beyond the FSC</w:t>
      </w:r>
      <w:r w:rsidR="0094403C" w:rsidRPr="00387397">
        <w:rPr>
          <w:color w:val="000000" w:themeColor="text1"/>
        </w:rPr>
        <w:t>-P&amp;C</w:t>
      </w:r>
      <w:r w:rsidR="0026549F" w:rsidRPr="00387397">
        <w:rPr>
          <w:color w:val="000000" w:themeColor="text1"/>
        </w:rPr>
        <w:t xml:space="preserve">, requiring that the benefits of conversion must also include economic and social benefits (in addition to long-term conservation benefits). Both standards specify that conversion must not damage culturally or socially significant areas. However, PEFC </w:t>
      </w:r>
      <w:r w:rsidR="0036180D" w:rsidRPr="00387397">
        <w:rPr>
          <w:color w:val="000000" w:themeColor="text1"/>
        </w:rPr>
        <w:t xml:space="preserve">suggests that forests should be certified only if </w:t>
      </w:r>
      <w:r w:rsidR="0026549F" w:rsidRPr="00387397">
        <w:rPr>
          <w:color w:val="000000" w:themeColor="text1"/>
        </w:rPr>
        <w:t xml:space="preserve">conversion occurred </w:t>
      </w:r>
      <w:r w:rsidR="006D3721" w:rsidRPr="00387397">
        <w:rPr>
          <w:color w:val="000000" w:themeColor="text1"/>
        </w:rPr>
        <w:t xml:space="preserve">before </w:t>
      </w:r>
      <w:r w:rsidR="0094403C" w:rsidRPr="00387397">
        <w:rPr>
          <w:color w:val="000000" w:themeColor="text1"/>
        </w:rPr>
        <w:t>201</w:t>
      </w:r>
      <w:r w:rsidRPr="00387397">
        <w:rPr>
          <w:color w:val="000000" w:themeColor="text1"/>
        </w:rPr>
        <w:t>1</w:t>
      </w:r>
      <w:r w:rsidR="0094403C" w:rsidRPr="00387397">
        <w:rPr>
          <w:color w:val="000000" w:themeColor="text1"/>
        </w:rPr>
        <w:t>, while FSC-P&amp;C</w:t>
      </w:r>
      <w:r w:rsidR="0026549F" w:rsidRPr="00387397">
        <w:rPr>
          <w:color w:val="000000" w:themeColor="text1"/>
        </w:rPr>
        <w:t xml:space="preserve"> </w:t>
      </w:r>
      <w:r w:rsidRPr="00387397">
        <w:rPr>
          <w:color w:val="000000" w:themeColor="text1"/>
        </w:rPr>
        <w:t>require that conversion occurred</w:t>
      </w:r>
      <w:r w:rsidR="0026549F" w:rsidRPr="00387397">
        <w:rPr>
          <w:color w:val="000000" w:themeColor="text1"/>
        </w:rPr>
        <w:t xml:space="preserve"> before 1994.</w:t>
      </w:r>
    </w:p>
    <w:p w14:paraId="61E4E330" w14:textId="77777777" w:rsidR="0026549F" w:rsidRPr="00387397" w:rsidRDefault="0026549F" w:rsidP="00387397">
      <w:pPr>
        <w:spacing w:line="480" w:lineRule="auto"/>
        <w:rPr>
          <w:color w:val="000000" w:themeColor="text1"/>
        </w:rPr>
      </w:pPr>
    </w:p>
    <w:p w14:paraId="24EC972F" w14:textId="038369E6" w:rsidR="0026549F" w:rsidRPr="00387397" w:rsidRDefault="0026549F" w:rsidP="00387397">
      <w:pPr>
        <w:spacing w:line="480" w:lineRule="auto"/>
        <w:rPr>
          <w:bCs/>
          <w:color w:val="000000" w:themeColor="text1"/>
        </w:rPr>
      </w:pPr>
      <w:r w:rsidRPr="00387397">
        <w:rPr>
          <w:bCs/>
          <w:color w:val="000000" w:themeColor="text1"/>
        </w:rPr>
        <w:t xml:space="preserve">Both </w:t>
      </w:r>
      <w:r w:rsidR="0094403C" w:rsidRPr="00387397">
        <w:rPr>
          <w:bCs/>
          <w:color w:val="000000" w:themeColor="text1"/>
        </w:rPr>
        <w:t>FSC-</w:t>
      </w:r>
      <w:r w:rsidR="00EE7FB1" w:rsidRPr="00387397">
        <w:rPr>
          <w:bCs/>
          <w:color w:val="000000" w:themeColor="text1"/>
        </w:rPr>
        <w:t>P&amp;C</w:t>
      </w:r>
      <w:r w:rsidR="009A68AE" w:rsidRPr="00387397">
        <w:rPr>
          <w:bCs/>
          <w:color w:val="000000" w:themeColor="text1"/>
        </w:rPr>
        <w:t xml:space="preserve"> and PEFC</w:t>
      </w:r>
      <w:r w:rsidRPr="00387397">
        <w:rPr>
          <w:bCs/>
          <w:color w:val="000000" w:themeColor="text1"/>
        </w:rPr>
        <w:t xml:space="preserve"> incorporate</w:t>
      </w:r>
      <w:r w:rsidR="003478ED" w:rsidRPr="00387397">
        <w:rPr>
          <w:bCs/>
          <w:color w:val="000000" w:themeColor="text1"/>
        </w:rPr>
        <w:t>d new</w:t>
      </w:r>
      <w:r w:rsidRPr="00387397">
        <w:rPr>
          <w:bCs/>
          <w:color w:val="000000" w:themeColor="text1"/>
        </w:rPr>
        <w:t xml:space="preserve"> language </w:t>
      </w:r>
      <w:r w:rsidR="00CD60D3" w:rsidRPr="00387397">
        <w:rPr>
          <w:bCs/>
          <w:color w:val="000000" w:themeColor="text1"/>
        </w:rPr>
        <w:t>on</w:t>
      </w:r>
      <w:r w:rsidRPr="00387397">
        <w:rPr>
          <w:bCs/>
          <w:color w:val="000000" w:themeColor="text1"/>
        </w:rPr>
        <w:t xml:space="preserve"> socio-economic issues, land tenure rights, and stakeholder consultations. Besides explicitly recognizing UNDRIP, both include </w:t>
      </w:r>
      <w:r w:rsidRPr="00387397">
        <w:rPr>
          <w:bCs/>
          <w:color w:val="000000" w:themeColor="text1"/>
        </w:rPr>
        <w:lastRenderedPageBreak/>
        <w:t>criteria that require free, prior and informed consent of indigenous peoples and local comm</w:t>
      </w:r>
      <w:r w:rsidR="006B7B51" w:rsidRPr="00387397">
        <w:rPr>
          <w:bCs/>
          <w:color w:val="000000" w:themeColor="text1"/>
        </w:rPr>
        <w:t>unities. T</w:t>
      </w:r>
      <w:r w:rsidR="004C22F8" w:rsidRPr="00387397">
        <w:rPr>
          <w:bCs/>
          <w:color w:val="000000" w:themeColor="text1"/>
        </w:rPr>
        <w:t xml:space="preserve">he </w:t>
      </w:r>
      <w:r w:rsidR="0094403C" w:rsidRPr="00387397">
        <w:rPr>
          <w:bCs/>
          <w:color w:val="000000" w:themeColor="text1"/>
        </w:rPr>
        <w:t xml:space="preserve">previous </w:t>
      </w:r>
      <w:r w:rsidR="004C22F8" w:rsidRPr="00387397">
        <w:rPr>
          <w:bCs/>
          <w:color w:val="000000" w:themeColor="text1"/>
        </w:rPr>
        <w:t>FSC</w:t>
      </w:r>
      <w:r w:rsidR="0094403C" w:rsidRPr="00387397">
        <w:rPr>
          <w:bCs/>
          <w:color w:val="000000" w:themeColor="text1"/>
        </w:rPr>
        <w:t xml:space="preserve">-P&amp;C </w:t>
      </w:r>
      <w:r w:rsidRPr="00387397">
        <w:rPr>
          <w:bCs/>
          <w:color w:val="000000" w:themeColor="text1"/>
        </w:rPr>
        <w:t xml:space="preserve">made reference to “free and informed consent” with regard to </w:t>
      </w:r>
      <w:r w:rsidR="004C22F8" w:rsidRPr="00387397">
        <w:rPr>
          <w:bCs/>
          <w:color w:val="000000" w:themeColor="text1"/>
        </w:rPr>
        <w:t>control over forest operations</w:t>
      </w:r>
      <w:r w:rsidRPr="00387397">
        <w:rPr>
          <w:bCs/>
          <w:color w:val="000000" w:themeColor="text1"/>
        </w:rPr>
        <w:t xml:space="preserve"> and compensation for use</w:t>
      </w:r>
      <w:r w:rsidR="004C22F8" w:rsidRPr="00387397">
        <w:rPr>
          <w:bCs/>
          <w:color w:val="000000" w:themeColor="text1"/>
        </w:rPr>
        <w:t xml:space="preserve"> of traditional knowledge</w:t>
      </w:r>
      <w:r w:rsidRPr="00387397">
        <w:rPr>
          <w:bCs/>
          <w:color w:val="000000" w:themeColor="text1"/>
        </w:rPr>
        <w:t>.</w:t>
      </w:r>
      <w:r w:rsidRPr="00387397">
        <w:rPr>
          <w:color w:val="000000" w:themeColor="text1"/>
        </w:rPr>
        <w:t xml:space="preserve"> Both standards also recognize legal, traditional, and customary rights. However, </w:t>
      </w:r>
      <w:r w:rsidR="001554FD" w:rsidRPr="00387397">
        <w:rPr>
          <w:color w:val="000000" w:themeColor="text1"/>
        </w:rPr>
        <w:t xml:space="preserve">the </w:t>
      </w:r>
      <w:r w:rsidRPr="00387397">
        <w:rPr>
          <w:color w:val="000000" w:themeColor="text1"/>
        </w:rPr>
        <w:t>FSC</w:t>
      </w:r>
      <w:r w:rsidR="00371655" w:rsidRPr="00387397">
        <w:rPr>
          <w:color w:val="000000" w:themeColor="text1"/>
        </w:rPr>
        <w:t>-P&amp;C are</w:t>
      </w:r>
      <w:r w:rsidRPr="00387397">
        <w:rPr>
          <w:color w:val="000000" w:themeColor="text1"/>
        </w:rPr>
        <w:t xml:space="preserve"> more prescriptive, defining the topics that require consultation with indigenous peoples, while </w:t>
      </w:r>
      <w:r w:rsidR="001554FD" w:rsidRPr="00387397">
        <w:rPr>
          <w:color w:val="000000" w:themeColor="text1"/>
        </w:rPr>
        <w:t xml:space="preserve">the </w:t>
      </w:r>
      <w:r w:rsidRPr="00387397">
        <w:rPr>
          <w:color w:val="000000" w:themeColor="text1"/>
        </w:rPr>
        <w:t xml:space="preserve">PEFC standards are more procedural, </w:t>
      </w:r>
      <w:r w:rsidR="006B7B51" w:rsidRPr="00387397">
        <w:rPr>
          <w:color w:val="000000" w:themeColor="text1"/>
        </w:rPr>
        <w:t>requiring</w:t>
      </w:r>
      <w:r w:rsidRPr="00387397">
        <w:rPr>
          <w:color w:val="000000" w:themeColor="text1"/>
        </w:rPr>
        <w:t xml:space="preserve"> only that engagement take</w:t>
      </w:r>
      <w:r w:rsidR="006B7B51" w:rsidRPr="00387397">
        <w:rPr>
          <w:color w:val="000000" w:themeColor="text1"/>
        </w:rPr>
        <w:t>s</w:t>
      </w:r>
      <w:r w:rsidRPr="00387397">
        <w:rPr>
          <w:color w:val="000000" w:themeColor="text1"/>
        </w:rPr>
        <w:t xml:space="preserve"> place. </w:t>
      </w:r>
      <w:r w:rsidR="001554FD" w:rsidRPr="00387397">
        <w:rPr>
          <w:color w:val="000000" w:themeColor="text1"/>
        </w:rPr>
        <w:t xml:space="preserve">The </w:t>
      </w:r>
      <w:r w:rsidR="004C22F8" w:rsidRPr="00387397">
        <w:rPr>
          <w:bCs/>
          <w:color w:val="000000" w:themeColor="text1"/>
        </w:rPr>
        <w:t>FSC’s criteri</w:t>
      </w:r>
      <w:r w:rsidR="00F51293" w:rsidRPr="00387397">
        <w:rPr>
          <w:bCs/>
          <w:color w:val="000000" w:themeColor="text1"/>
        </w:rPr>
        <w:t>a</w:t>
      </w:r>
      <w:r w:rsidRPr="00387397">
        <w:rPr>
          <w:bCs/>
          <w:color w:val="000000" w:themeColor="text1"/>
        </w:rPr>
        <w:t xml:space="preserve"> regarding public consultation </w:t>
      </w:r>
      <w:r w:rsidR="003478ED" w:rsidRPr="00387397">
        <w:rPr>
          <w:bCs/>
          <w:color w:val="000000" w:themeColor="text1"/>
        </w:rPr>
        <w:t>include special</w:t>
      </w:r>
      <w:r w:rsidRPr="00387397">
        <w:rPr>
          <w:bCs/>
          <w:color w:val="000000" w:themeColor="text1"/>
        </w:rPr>
        <w:t xml:space="preserve"> </w:t>
      </w:r>
      <w:r w:rsidR="003478ED" w:rsidRPr="00387397">
        <w:rPr>
          <w:bCs/>
          <w:color w:val="000000" w:themeColor="text1"/>
        </w:rPr>
        <w:t xml:space="preserve">obligations to “affected stakeholders” compared to </w:t>
      </w:r>
      <w:r w:rsidRPr="00387397">
        <w:rPr>
          <w:bCs/>
          <w:color w:val="000000" w:themeColor="text1"/>
        </w:rPr>
        <w:t>“interested stakeholders</w:t>
      </w:r>
      <w:r w:rsidR="004C22F8" w:rsidRPr="00387397">
        <w:rPr>
          <w:bCs/>
          <w:color w:val="000000" w:themeColor="text1"/>
        </w:rPr>
        <w:t xml:space="preserve">” while PEFC </w:t>
      </w:r>
      <w:r w:rsidR="003478ED" w:rsidRPr="00387397">
        <w:rPr>
          <w:bCs/>
          <w:color w:val="000000" w:themeColor="text1"/>
        </w:rPr>
        <w:t>requirements for</w:t>
      </w:r>
      <w:r w:rsidRPr="00387397">
        <w:rPr>
          <w:bCs/>
          <w:color w:val="000000" w:themeColor="text1"/>
        </w:rPr>
        <w:t xml:space="preserve"> “local people </w:t>
      </w:r>
      <w:r w:rsidR="003478ED" w:rsidRPr="00387397">
        <w:rPr>
          <w:bCs/>
          <w:color w:val="000000" w:themeColor="text1"/>
        </w:rPr>
        <w:t>and other stakeholders” are the same.</w:t>
      </w:r>
    </w:p>
    <w:p w14:paraId="2370AB63" w14:textId="77777777" w:rsidR="0026549F" w:rsidRPr="00387397" w:rsidRDefault="0026549F" w:rsidP="00387397">
      <w:pPr>
        <w:spacing w:line="480" w:lineRule="auto"/>
        <w:rPr>
          <w:bCs/>
          <w:color w:val="000000" w:themeColor="text1"/>
        </w:rPr>
      </w:pPr>
    </w:p>
    <w:p w14:paraId="3B7FF39D" w14:textId="2B10418B" w:rsidR="0026549F" w:rsidRPr="00387397" w:rsidRDefault="003478ED" w:rsidP="00387397">
      <w:pPr>
        <w:spacing w:line="480" w:lineRule="auto"/>
        <w:rPr>
          <w:bCs/>
          <w:color w:val="000000" w:themeColor="text1"/>
        </w:rPr>
      </w:pPr>
      <w:r w:rsidRPr="00387397">
        <w:rPr>
          <w:bCs/>
          <w:color w:val="000000" w:themeColor="text1"/>
        </w:rPr>
        <w:t xml:space="preserve">Both programs cover similar ecological issues, with a few nuanced differences. </w:t>
      </w:r>
      <w:r w:rsidR="0026549F" w:rsidRPr="00387397">
        <w:rPr>
          <w:bCs/>
          <w:color w:val="000000" w:themeColor="text1"/>
        </w:rPr>
        <w:t xml:space="preserve">Both </w:t>
      </w:r>
      <w:r w:rsidR="00EE7FB1" w:rsidRPr="00387397">
        <w:rPr>
          <w:bCs/>
          <w:color w:val="000000" w:themeColor="text1"/>
        </w:rPr>
        <w:t>FSC–P&amp;C</w:t>
      </w:r>
      <w:r w:rsidR="0026549F" w:rsidRPr="00387397">
        <w:rPr>
          <w:bCs/>
          <w:color w:val="000000" w:themeColor="text1"/>
        </w:rPr>
        <w:t xml:space="preserve"> and PEFC requirements prohibit the use of GMOs in the area being certified, with some potential flexibility should scientific evidence affirm the safety of GMO trees. </w:t>
      </w:r>
      <w:r w:rsidR="00EE7FB1" w:rsidRPr="00387397">
        <w:rPr>
          <w:bCs/>
          <w:color w:val="000000" w:themeColor="text1"/>
        </w:rPr>
        <w:t>FSC–P&amp;C</w:t>
      </w:r>
      <w:r w:rsidR="0026549F" w:rsidRPr="00387397">
        <w:rPr>
          <w:bCs/>
          <w:color w:val="000000" w:themeColor="text1"/>
        </w:rPr>
        <w:t xml:space="preserve"> allow documented and monitored use of biological control methods but prohibit </w:t>
      </w:r>
      <w:r w:rsidR="004B56C6" w:rsidRPr="00387397">
        <w:rPr>
          <w:bCs/>
          <w:color w:val="000000" w:themeColor="text1"/>
        </w:rPr>
        <w:t xml:space="preserve">a </w:t>
      </w:r>
      <w:r w:rsidR="0026549F" w:rsidRPr="00387397">
        <w:rPr>
          <w:bCs/>
          <w:color w:val="000000" w:themeColor="text1"/>
        </w:rPr>
        <w:t>specific</w:t>
      </w:r>
      <w:r w:rsidR="004B56C6" w:rsidRPr="00387397">
        <w:rPr>
          <w:bCs/>
          <w:color w:val="000000" w:themeColor="text1"/>
        </w:rPr>
        <w:t xml:space="preserve"> list of</w:t>
      </w:r>
      <w:r w:rsidR="0026549F" w:rsidRPr="00387397">
        <w:rPr>
          <w:bCs/>
          <w:color w:val="000000" w:themeColor="text1"/>
        </w:rPr>
        <w:t xml:space="preserve"> “Highly Hazar</w:t>
      </w:r>
      <w:r w:rsidR="004C22F8" w:rsidRPr="00387397">
        <w:rPr>
          <w:bCs/>
          <w:color w:val="000000" w:themeColor="text1"/>
        </w:rPr>
        <w:t xml:space="preserve">dous Chemicals.” The PEFC </w:t>
      </w:r>
      <w:r w:rsidR="00243567" w:rsidRPr="00387397">
        <w:rPr>
          <w:bCs/>
          <w:color w:val="000000" w:themeColor="text1"/>
        </w:rPr>
        <w:t>added prohibitions on</w:t>
      </w:r>
      <w:r w:rsidR="0026549F" w:rsidRPr="00387397">
        <w:rPr>
          <w:bCs/>
          <w:color w:val="000000" w:themeColor="text1"/>
        </w:rPr>
        <w:t xml:space="preserve"> pesticides that remain biologically active and highly toxic pesticides where viable alternatives are available</w:t>
      </w:r>
      <w:r w:rsidR="00740FB6" w:rsidRPr="00387397">
        <w:rPr>
          <w:bCs/>
          <w:color w:val="000000" w:themeColor="text1"/>
        </w:rPr>
        <w:t xml:space="preserve">. </w:t>
      </w:r>
      <w:r w:rsidR="004C22F8" w:rsidRPr="00387397">
        <w:rPr>
          <w:bCs/>
          <w:color w:val="000000" w:themeColor="text1"/>
        </w:rPr>
        <w:t>The PEFC</w:t>
      </w:r>
      <w:r w:rsidR="0026549F" w:rsidRPr="00387397">
        <w:rPr>
          <w:bCs/>
          <w:color w:val="000000" w:themeColor="text1"/>
        </w:rPr>
        <w:t xml:space="preserve"> explicitly states that chemicals should be avoided </w:t>
      </w:r>
      <w:r w:rsidR="00740FB6" w:rsidRPr="00387397">
        <w:rPr>
          <w:bCs/>
          <w:color w:val="000000" w:themeColor="text1"/>
        </w:rPr>
        <w:t xml:space="preserve">where they threaten </w:t>
      </w:r>
      <w:r w:rsidR="0026549F" w:rsidRPr="00387397">
        <w:rPr>
          <w:bCs/>
          <w:color w:val="000000" w:themeColor="text1"/>
        </w:rPr>
        <w:t xml:space="preserve">water quality, while </w:t>
      </w:r>
      <w:r w:rsidR="00EE7FB1" w:rsidRPr="00387397">
        <w:rPr>
          <w:bCs/>
          <w:color w:val="000000" w:themeColor="text1"/>
        </w:rPr>
        <w:t>FSC–P&amp;C</w:t>
      </w:r>
      <w:r w:rsidR="0026549F" w:rsidRPr="00387397">
        <w:rPr>
          <w:bCs/>
          <w:color w:val="000000" w:themeColor="text1"/>
        </w:rPr>
        <w:t xml:space="preserve"> water protection </w:t>
      </w:r>
      <w:r w:rsidR="003E5FE4" w:rsidRPr="00387397">
        <w:rPr>
          <w:bCs/>
          <w:color w:val="000000" w:themeColor="text1"/>
        </w:rPr>
        <w:t xml:space="preserve">criteria are less </w:t>
      </w:r>
      <w:r w:rsidR="00740FB6" w:rsidRPr="00387397">
        <w:rPr>
          <w:bCs/>
          <w:color w:val="000000" w:themeColor="text1"/>
        </w:rPr>
        <w:t>explicit</w:t>
      </w:r>
      <w:r w:rsidR="003E5FE4" w:rsidRPr="00387397">
        <w:rPr>
          <w:bCs/>
          <w:color w:val="000000" w:themeColor="text1"/>
        </w:rPr>
        <w:t xml:space="preserve">. </w:t>
      </w:r>
      <w:r w:rsidR="00881D19" w:rsidRPr="00387397">
        <w:rPr>
          <w:bCs/>
          <w:color w:val="000000" w:themeColor="text1"/>
        </w:rPr>
        <w:t>T</w:t>
      </w:r>
      <w:r w:rsidR="0026549F" w:rsidRPr="00387397">
        <w:rPr>
          <w:bCs/>
          <w:color w:val="000000" w:themeColor="text1"/>
        </w:rPr>
        <w:t xml:space="preserve">he </w:t>
      </w:r>
      <w:r w:rsidR="00EE7FB1" w:rsidRPr="00387397">
        <w:rPr>
          <w:bCs/>
          <w:color w:val="000000" w:themeColor="text1"/>
        </w:rPr>
        <w:t>FSC–P&amp;C</w:t>
      </w:r>
      <w:r w:rsidR="0026549F" w:rsidRPr="00387397">
        <w:rPr>
          <w:bCs/>
          <w:color w:val="000000" w:themeColor="text1"/>
        </w:rPr>
        <w:t xml:space="preserve"> and PEFC requirements are similar on sustainable production of timber and non-timber forest products</w:t>
      </w:r>
      <w:r w:rsidR="00881D19" w:rsidRPr="00387397">
        <w:rPr>
          <w:bCs/>
          <w:color w:val="000000" w:themeColor="text1"/>
        </w:rPr>
        <w:t xml:space="preserve"> (NTFPs), but less </w:t>
      </w:r>
      <w:r w:rsidR="00740FB6" w:rsidRPr="00387397">
        <w:rPr>
          <w:bCs/>
          <w:color w:val="000000" w:themeColor="text1"/>
        </w:rPr>
        <w:t xml:space="preserve">similar </w:t>
      </w:r>
      <w:r w:rsidR="00881D19" w:rsidRPr="00387397">
        <w:rPr>
          <w:bCs/>
          <w:color w:val="000000" w:themeColor="text1"/>
        </w:rPr>
        <w:t xml:space="preserve">on protecting </w:t>
      </w:r>
      <w:r w:rsidR="004C22F8" w:rsidRPr="00387397">
        <w:rPr>
          <w:bCs/>
          <w:color w:val="000000" w:themeColor="text1"/>
        </w:rPr>
        <w:t xml:space="preserve">habitat. While the </w:t>
      </w:r>
      <w:r w:rsidR="00EE7FB1" w:rsidRPr="00387397">
        <w:rPr>
          <w:bCs/>
          <w:color w:val="000000" w:themeColor="text1"/>
        </w:rPr>
        <w:t>FSC–P&amp;C</w:t>
      </w:r>
      <w:r w:rsidR="00881D19" w:rsidRPr="00387397">
        <w:rPr>
          <w:bCs/>
          <w:color w:val="000000" w:themeColor="text1"/>
        </w:rPr>
        <w:t xml:space="preserve"> require</w:t>
      </w:r>
      <w:r w:rsidR="0026549F" w:rsidRPr="00387397">
        <w:rPr>
          <w:bCs/>
          <w:color w:val="000000" w:themeColor="text1"/>
        </w:rPr>
        <w:t xml:space="preserve"> protection of rare and threatened</w:t>
      </w:r>
      <w:r w:rsidR="00881D19" w:rsidRPr="00387397">
        <w:rPr>
          <w:bCs/>
          <w:color w:val="000000" w:themeColor="text1"/>
        </w:rPr>
        <w:t xml:space="preserve"> species and their habitats, </w:t>
      </w:r>
      <w:r w:rsidR="004C22F8" w:rsidRPr="00387397">
        <w:rPr>
          <w:bCs/>
          <w:color w:val="000000" w:themeColor="text1"/>
        </w:rPr>
        <w:t>the PEFC</w:t>
      </w:r>
      <w:r w:rsidR="0026549F" w:rsidRPr="00387397">
        <w:rPr>
          <w:bCs/>
          <w:color w:val="000000" w:themeColor="text1"/>
        </w:rPr>
        <w:t xml:space="preserve"> </w:t>
      </w:r>
      <w:r w:rsidRPr="00387397">
        <w:rPr>
          <w:bCs/>
          <w:color w:val="000000" w:themeColor="text1"/>
        </w:rPr>
        <w:t xml:space="preserve">only </w:t>
      </w:r>
      <w:r w:rsidR="0026549F" w:rsidRPr="00387397">
        <w:rPr>
          <w:bCs/>
          <w:color w:val="000000" w:themeColor="text1"/>
        </w:rPr>
        <w:t>requires that protected and endangered species not be exploi</w:t>
      </w:r>
      <w:r w:rsidRPr="00387397">
        <w:rPr>
          <w:bCs/>
          <w:color w:val="000000" w:themeColor="text1"/>
        </w:rPr>
        <w:t>ted for commercial purposes and</w:t>
      </w:r>
      <w:r w:rsidR="0026549F" w:rsidRPr="00387397">
        <w:rPr>
          <w:bCs/>
          <w:color w:val="000000" w:themeColor="text1"/>
        </w:rPr>
        <w:t xml:space="preserve"> </w:t>
      </w:r>
      <w:r w:rsidR="00740FB6" w:rsidRPr="00387397">
        <w:rPr>
          <w:bCs/>
          <w:color w:val="000000" w:themeColor="text1"/>
        </w:rPr>
        <w:t xml:space="preserve">that </w:t>
      </w:r>
      <w:r w:rsidR="0026549F" w:rsidRPr="00387397">
        <w:rPr>
          <w:bCs/>
          <w:color w:val="000000" w:themeColor="text1"/>
        </w:rPr>
        <w:t xml:space="preserve">measures for their protection </w:t>
      </w:r>
      <w:r w:rsidR="00740FB6" w:rsidRPr="00387397">
        <w:rPr>
          <w:bCs/>
          <w:color w:val="000000" w:themeColor="text1"/>
        </w:rPr>
        <w:t>are taken</w:t>
      </w:r>
      <w:r w:rsidR="0026549F" w:rsidRPr="00387397">
        <w:rPr>
          <w:bCs/>
          <w:color w:val="000000" w:themeColor="text1"/>
        </w:rPr>
        <w:t xml:space="preserve"> “where necessary</w:t>
      </w:r>
      <w:r w:rsidR="00D562D1" w:rsidRPr="00387397">
        <w:rPr>
          <w:bCs/>
          <w:color w:val="000000" w:themeColor="text1"/>
        </w:rPr>
        <w:t>,</w:t>
      </w:r>
      <w:r w:rsidR="0026549F" w:rsidRPr="00387397">
        <w:rPr>
          <w:bCs/>
          <w:color w:val="000000" w:themeColor="text1"/>
        </w:rPr>
        <w:t>”</w:t>
      </w:r>
      <w:r w:rsidR="00740FB6" w:rsidRPr="00387397">
        <w:rPr>
          <w:bCs/>
          <w:color w:val="000000" w:themeColor="text1"/>
        </w:rPr>
        <w:t xml:space="preserve"> without defining these conditions. </w:t>
      </w:r>
    </w:p>
    <w:p w14:paraId="36B19FA2" w14:textId="77777777" w:rsidR="0026549F" w:rsidRPr="00387397" w:rsidRDefault="0026549F" w:rsidP="00387397">
      <w:pPr>
        <w:spacing w:line="480" w:lineRule="auto"/>
        <w:rPr>
          <w:bCs/>
          <w:color w:val="000000" w:themeColor="text1"/>
        </w:rPr>
      </w:pPr>
    </w:p>
    <w:p w14:paraId="46683B83" w14:textId="360A9414" w:rsidR="00F12B7E"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26549F" w:rsidRPr="00387397">
        <w:rPr>
          <w:color w:val="000000" w:themeColor="text1"/>
        </w:rPr>
        <w:t xml:space="preserve">Overall, while the PEFC added </w:t>
      </w:r>
      <w:r w:rsidR="003478ED" w:rsidRPr="00387397">
        <w:rPr>
          <w:color w:val="000000" w:themeColor="text1"/>
        </w:rPr>
        <w:t>more</w:t>
      </w:r>
      <w:r w:rsidR="0026549F" w:rsidRPr="00387397">
        <w:rPr>
          <w:color w:val="000000" w:themeColor="text1"/>
        </w:rPr>
        <w:t xml:space="preserve"> requirements with respect to indigenous rights and labor standards</w:t>
      </w:r>
      <w:r w:rsidR="0029717E" w:rsidRPr="00387397">
        <w:rPr>
          <w:color w:val="000000" w:themeColor="text1"/>
        </w:rPr>
        <w:t xml:space="preserve"> and covers a similar scope of issues to the FSC P&amp;C</w:t>
      </w:r>
      <w:r w:rsidR="0026549F" w:rsidRPr="00387397">
        <w:rPr>
          <w:color w:val="000000" w:themeColor="text1"/>
        </w:rPr>
        <w:t xml:space="preserve">, </w:t>
      </w:r>
      <w:r w:rsidR="001554FD" w:rsidRPr="00387397">
        <w:rPr>
          <w:color w:val="000000" w:themeColor="text1"/>
        </w:rPr>
        <w:t xml:space="preserve">the </w:t>
      </w:r>
      <w:r w:rsidR="0026549F" w:rsidRPr="00387397">
        <w:rPr>
          <w:color w:val="000000" w:themeColor="text1"/>
        </w:rPr>
        <w:t>FSC</w:t>
      </w:r>
      <w:r w:rsidR="003478ED" w:rsidRPr="00387397">
        <w:rPr>
          <w:color w:val="000000" w:themeColor="text1"/>
        </w:rPr>
        <w:t>-P&amp;C</w:t>
      </w:r>
      <w:r w:rsidR="0029717E" w:rsidRPr="00387397">
        <w:rPr>
          <w:color w:val="000000" w:themeColor="text1"/>
        </w:rPr>
        <w:t xml:space="preserve"> </w:t>
      </w:r>
      <w:r w:rsidR="0026549F" w:rsidRPr="00387397">
        <w:rPr>
          <w:color w:val="000000" w:themeColor="text1"/>
        </w:rPr>
        <w:t xml:space="preserve">remain more prescriptive on social issues and significantly more prescriptive on </w:t>
      </w:r>
      <w:r w:rsidR="006659D9" w:rsidRPr="00387397">
        <w:rPr>
          <w:color w:val="000000" w:themeColor="text1"/>
        </w:rPr>
        <w:t>ecological</w:t>
      </w:r>
      <w:r w:rsidR="0026549F" w:rsidRPr="00387397">
        <w:rPr>
          <w:color w:val="000000" w:themeColor="text1"/>
        </w:rPr>
        <w:t xml:space="preserve"> issue</w:t>
      </w:r>
      <w:r w:rsidR="003478ED" w:rsidRPr="00387397">
        <w:rPr>
          <w:color w:val="000000" w:themeColor="text1"/>
        </w:rPr>
        <w:t>s. T</w:t>
      </w:r>
      <w:r w:rsidR="0026549F" w:rsidRPr="00387397">
        <w:rPr>
          <w:color w:val="000000" w:themeColor="text1"/>
        </w:rPr>
        <w:t>he PEFC added new requirements for 8 key issues</w:t>
      </w:r>
      <w:r w:rsidR="009E2BA4">
        <w:rPr>
          <w:color w:val="000000" w:themeColor="text1"/>
        </w:rPr>
        <w:t xml:space="preserve"> it previously did not address</w:t>
      </w:r>
      <w:r w:rsidR="0026549F" w:rsidRPr="00387397">
        <w:rPr>
          <w:color w:val="000000" w:themeColor="text1"/>
        </w:rPr>
        <w:t xml:space="preserve"> and </w:t>
      </w:r>
      <w:r w:rsidR="00C25394" w:rsidRPr="00387397">
        <w:rPr>
          <w:color w:val="000000" w:themeColor="text1"/>
        </w:rPr>
        <w:t>became</w:t>
      </w:r>
      <w:r w:rsidR="003E5FE4" w:rsidRPr="00387397">
        <w:rPr>
          <w:color w:val="000000" w:themeColor="text1"/>
        </w:rPr>
        <w:t xml:space="preserve"> </w:t>
      </w:r>
      <w:r w:rsidRPr="00387397">
        <w:rPr>
          <w:color w:val="000000" w:themeColor="text1"/>
        </w:rPr>
        <w:t xml:space="preserve">at least </w:t>
      </w:r>
      <w:r w:rsidR="003E5FE4" w:rsidRPr="00387397">
        <w:rPr>
          <w:color w:val="000000" w:themeColor="text1"/>
        </w:rPr>
        <w:t>as prescriptive</w:t>
      </w:r>
      <w:r w:rsidR="0026549F" w:rsidRPr="00387397">
        <w:rPr>
          <w:color w:val="000000" w:themeColor="text1"/>
        </w:rPr>
        <w:t xml:space="preserve"> </w:t>
      </w:r>
      <w:r w:rsidRPr="00387397">
        <w:rPr>
          <w:color w:val="000000" w:themeColor="text1"/>
        </w:rPr>
        <w:t xml:space="preserve">as </w:t>
      </w:r>
      <w:r w:rsidR="004F4EFF" w:rsidRPr="00387397">
        <w:rPr>
          <w:color w:val="000000" w:themeColor="text1"/>
        </w:rPr>
        <w:t>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w:t>
      </w:r>
      <w:r w:rsidRPr="00387397">
        <w:rPr>
          <w:color w:val="000000" w:themeColor="text1"/>
        </w:rPr>
        <w:t xml:space="preserve">on </w:t>
      </w:r>
      <w:r w:rsidR="001F3BA1" w:rsidRPr="00387397">
        <w:rPr>
          <w:color w:val="000000" w:themeColor="text1"/>
        </w:rPr>
        <w:t xml:space="preserve">over </w:t>
      </w:r>
      <w:r w:rsidR="0026549F" w:rsidRPr="00387397">
        <w:rPr>
          <w:color w:val="000000" w:themeColor="text1"/>
        </w:rPr>
        <w:t xml:space="preserve">half of key issues. </w:t>
      </w:r>
      <w:r w:rsidRPr="00387397">
        <w:rPr>
          <w:color w:val="000000" w:themeColor="text1"/>
        </w:rPr>
        <w:t>In absolute terms, t</w:t>
      </w:r>
      <w:r w:rsidR="0026549F" w:rsidRPr="00387397">
        <w:rPr>
          <w:color w:val="000000" w:themeColor="text1"/>
        </w:rPr>
        <w:t xml:space="preserve">he PEFC increased prescriptiveness </w:t>
      </w:r>
      <w:r w:rsidR="000F670D" w:rsidRPr="00387397">
        <w:rPr>
          <w:color w:val="000000" w:themeColor="text1"/>
        </w:rPr>
        <w:t>on</w:t>
      </w:r>
      <w:r w:rsidR="0026549F" w:rsidRPr="00387397">
        <w:rPr>
          <w:color w:val="000000" w:themeColor="text1"/>
        </w:rPr>
        <w:t xml:space="preserve"> 1</w:t>
      </w:r>
      <w:r w:rsidR="009E2BA4">
        <w:rPr>
          <w:color w:val="000000" w:themeColor="text1"/>
        </w:rPr>
        <w:t>9</w:t>
      </w:r>
      <w:r w:rsidR="0026549F" w:rsidRPr="00387397">
        <w:rPr>
          <w:color w:val="000000" w:themeColor="text1"/>
        </w:rPr>
        <w:t xml:space="preserve"> key issues and decreased </w:t>
      </w:r>
      <w:r w:rsidR="003E5FE4" w:rsidRPr="00387397">
        <w:rPr>
          <w:color w:val="000000" w:themeColor="text1"/>
        </w:rPr>
        <w:t>on</w:t>
      </w:r>
      <w:r w:rsidR="0026549F" w:rsidRPr="00387397">
        <w:rPr>
          <w:color w:val="000000" w:themeColor="text1"/>
        </w:rPr>
        <w:t xml:space="preserve"> none, whereas</w:t>
      </w:r>
      <w:r w:rsidR="004F4EFF" w:rsidRPr="00387397">
        <w:rPr>
          <w:color w:val="000000" w:themeColor="text1"/>
        </w:rPr>
        <w:t xml:space="preserve"> the</w:t>
      </w:r>
      <w:r w:rsidR="0026549F" w:rsidRPr="00387397">
        <w:rPr>
          <w:color w:val="000000" w:themeColor="text1"/>
        </w:rPr>
        <w:t xml:space="preserve"> </w:t>
      </w:r>
      <w:r w:rsidR="00EE7FB1" w:rsidRPr="00387397">
        <w:rPr>
          <w:color w:val="000000" w:themeColor="text1"/>
        </w:rPr>
        <w:t>FSC–P&amp;C</w:t>
      </w:r>
      <w:r w:rsidR="0026549F" w:rsidRPr="00387397">
        <w:rPr>
          <w:color w:val="000000" w:themeColor="text1"/>
        </w:rPr>
        <w:t xml:space="preserve"> increased on 1</w:t>
      </w:r>
      <w:r w:rsidR="00481EC0" w:rsidRPr="00387397">
        <w:rPr>
          <w:color w:val="000000" w:themeColor="text1"/>
        </w:rPr>
        <w:t>3</w:t>
      </w:r>
      <w:r w:rsidR="0026549F" w:rsidRPr="00387397">
        <w:rPr>
          <w:color w:val="000000" w:themeColor="text1"/>
        </w:rPr>
        <w:t xml:space="preserve"> and decreased on 4. </w:t>
      </w:r>
      <w:r w:rsidR="003E5FE4" w:rsidRPr="00387397">
        <w:rPr>
          <w:color w:val="000000" w:themeColor="text1"/>
        </w:rPr>
        <w:t>C</w:t>
      </w:r>
      <w:r w:rsidR="0026549F" w:rsidRPr="00387397">
        <w:rPr>
          <w:color w:val="000000" w:themeColor="text1"/>
        </w:rPr>
        <w:t xml:space="preserve">ompared to </w:t>
      </w:r>
      <w:r w:rsidR="003E5FE4" w:rsidRPr="00387397">
        <w:rPr>
          <w:color w:val="000000" w:themeColor="text1"/>
        </w:rPr>
        <w:t xml:space="preserve">the prescriptiveness of the </w:t>
      </w:r>
      <w:r w:rsidR="0026549F" w:rsidRPr="00387397">
        <w:rPr>
          <w:color w:val="000000" w:themeColor="text1"/>
        </w:rPr>
        <w:t>FSC-US and SFI</w:t>
      </w:r>
      <w:r w:rsidR="003E5FE4" w:rsidRPr="00387397">
        <w:rPr>
          <w:color w:val="000000" w:themeColor="text1"/>
        </w:rPr>
        <w:t xml:space="preserve"> described below</w:t>
      </w:r>
      <w:r w:rsidR="0026549F" w:rsidRPr="00387397">
        <w:rPr>
          <w:color w:val="000000" w:themeColor="text1"/>
        </w:rPr>
        <w:t xml:space="preserve">, the </w:t>
      </w:r>
      <w:r w:rsidR="00EE7FB1" w:rsidRPr="00387397">
        <w:rPr>
          <w:color w:val="000000" w:themeColor="text1"/>
        </w:rPr>
        <w:t>FSC–P&amp;C</w:t>
      </w:r>
      <w:r w:rsidR="0026549F" w:rsidRPr="00387397">
        <w:rPr>
          <w:color w:val="000000" w:themeColor="text1"/>
        </w:rPr>
        <w:t xml:space="preserve"> and PEFC require</w:t>
      </w:r>
      <w:r w:rsidR="003E5FE4" w:rsidRPr="00387397">
        <w:rPr>
          <w:color w:val="000000" w:themeColor="text1"/>
        </w:rPr>
        <w:t>ments exhibit more convergence</w:t>
      </w:r>
      <w:r w:rsidR="000F670D" w:rsidRPr="00387397">
        <w:rPr>
          <w:color w:val="000000" w:themeColor="text1"/>
        </w:rPr>
        <w:t xml:space="preserve"> on both scope and prescriptiveness thou</w:t>
      </w:r>
      <w:r w:rsidR="00831E12" w:rsidRPr="00387397">
        <w:rPr>
          <w:color w:val="000000" w:themeColor="text1"/>
        </w:rPr>
        <w:t>gh</w:t>
      </w:r>
      <w:r w:rsidR="000F670D" w:rsidRPr="00387397">
        <w:rPr>
          <w:color w:val="000000" w:themeColor="text1"/>
        </w:rPr>
        <w:t xml:space="preserve"> many differences in policy settings remain (see Figure 3)</w:t>
      </w:r>
      <w:r w:rsidR="003E5FE4" w:rsidRPr="00387397">
        <w:rPr>
          <w:color w:val="000000" w:themeColor="text1"/>
        </w:rPr>
        <w:t>.</w:t>
      </w:r>
    </w:p>
    <w:p w14:paraId="72B84ECD" w14:textId="77777777" w:rsidR="0026549F" w:rsidRPr="00387397" w:rsidRDefault="0026549F" w:rsidP="00387397">
      <w:pPr>
        <w:spacing w:line="480" w:lineRule="auto"/>
        <w:rPr>
          <w:color w:val="000000" w:themeColor="text1"/>
        </w:rPr>
      </w:pPr>
    </w:p>
    <w:p w14:paraId="675BF9B3" w14:textId="4C5740BB" w:rsidR="0026549F" w:rsidRPr="00387397" w:rsidRDefault="0026549F" w:rsidP="00387397">
      <w:pPr>
        <w:spacing w:line="480" w:lineRule="auto"/>
        <w:outlineLvl w:val="0"/>
        <w:rPr>
          <w:b/>
          <w:bCs/>
          <w:color w:val="000000" w:themeColor="text1"/>
        </w:rPr>
      </w:pPr>
      <w:r w:rsidRPr="00387397">
        <w:rPr>
          <w:b/>
          <w:bCs/>
          <w:color w:val="000000" w:themeColor="text1"/>
        </w:rPr>
        <w:t>4.2</w:t>
      </w:r>
      <w:r w:rsidR="00B23251" w:rsidRPr="00387397">
        <w:rPr>
          <w:b/>
          <w:bCs/>
          <w:color w:val="000000" w:themeColor="text1"/>
        </w:rPr>
        <w:t>.2</w:t>
      </w:r>
      <w:r w:rsidRPr="00387397">
        <w:rPr>
          <w:b/>
          <w:bCs/>
          <w:color w:val="000000" w:themeColor="text1"/>
        </w:rPr>
        <w:t xml:space="preserve"> Comparing the FSC-US and SFI</w:t>
      </w:r>
    </w:p>
    <w:p w14:paraId="04BF2312" w14:textId="72087895" w:rsidR="005A10A8" w:rsidRPr="00387397" w:rsidRDefault="00740FB6" w:rsidP="00387397">
      <w:pPr>
        <w:spacing w:line="480" w:lineRule="auto"/>
        <w:rPr>
          <w:color w:val="000000" w:themeColor="text1"/>
        </w:rPr>
      </w:pPr>
      <w:r w:rsidRPr="00387397">
        <w:rPr>
          <w:b/>
          <w:color w:val="000000" w:themeColor="text1"/>
        </w:rPr>
        <w:t>Scope and prescriptiveness:</w:t>
      </w:r>
      <w:r w:rsidRPr="00387397">
        <w:rPr>
          <w:color w:val="000000" w:themeColor="text1"/>
        </w:rPr>
        <w:t xml:space="preserve"> </w:t>
      </w:r>
      <w:r w:rsidR="001079E6" w:rsidRPr="00387397">
        <w:rPr>
          <w:color w:val="000000" w:themeColor="text1"/>
        </w:rPr>
        <w:t>Consistent with the international level,</w:t>
      </w:r>
      <w:r w:rsidR="005A10A8" w:rsidRPr="00387397">
        <w:rPr>
          <w:color w:val="000000" w:themeColor="text1"/>
        </w:rPr>
        <w:t xml:space="preserve"> </w:t>
      </w:r>
      <w:r w:rsidR="001079E6" w:rsidRPr="00387397">
        <w:rPr>
          <w:color w:val="000000" w:themeColor="text1"/>
        </w:rPr>
        <w:t xml:space="preserve">a national-level analysis reveals </w:t>
      </w:r>
      <w:r w:rsidR="008E7BA1" w:rsidRPr="00387397">
        <w:rPr>
          <w:color w:val="000000" w:themeColor="text1"/>
        </w:rPr>
        <w:t xml:space="preserve">the </w:t>
      </w:r>
      <w:r w:rsidR="00697C47" w:rsidRPr="00387397">
        <w:rPr>
          <w:color w:val="000000" w:themeColor="text1"/>
        </w:rPr>
        <w:t xml:space="preserve">activist-backed </w:t>
      </w:r>
      <w:r w:rsidR="008E7BA1" w:rsidRPr="00387397">
        <w:rPr>
          <w:color w:val="000000" w:themeColor="text1"/>
        </w:rPr>
        <w:t xml:space="preserve">FSC-US standard as </w:t>
      </w:r>
      <w:r w:rsidR="005A10A8" w:rsidRPr="00387397">
        <w:rPr>
          <w:color w:val="000000" w:themeColor="text1"/>
        </w:rPr>
        <w:t xml:space="preserve">more prescriptive than </w:t>
      </w:r>
      <w:r w:rsidR="001079E6" w:rsidRPr="00387397">
        <w:rPr>
          <w:color w:val="000000" w:themeColor="text1"/>
        </w:rPr>
        <w:t>the</w:t>
      </w:r>
      <w:r w:rsidR="00435917" w:rsidRPr="00387397">
        <w:rPr>
          <w:color w:val="000000" w:themeColor="text1"/>
        </w:rPr>
        <w:t xml:space="preserve"> industry-backed standard</w:t>
      </w:r>
      <w:r w:rsidR="001079E6" w:rsidRPr="00387397">
        <w:rPr>
          <w:color w:val="000000" w:themeColor="text1"/>
        </w:rPr>
        <w:t xml:space="preserve"> </w:t>
      </w:r>
      <w:r w:rsidR="00435917" w:rsidRPr="00387397">
        <w:rPr>
          <w:color w:val="000000" w:themeColor="text1"/>
        </w:rPr>
        <w:t>(</w:t>
      </w:r>
      <w:r w:rsidR="005A10A8" w:rsidRPr="00387397">
        <w:rPr>
          <w:color w:val="000000" w:themeColor="text1"/>
        </w:rPr>
        <w:t>SFI</w:t>
      </w:r>
      <w:r w:rsidR="00435917" w:rsidRPr="00387397">
        <w:rPr>
          <w:color w:val="000000" w:themeColor="text1"/>
        </w:rPr>
        <w:t>)</w:t>
      </w:r>
      <w:r w:rsidR="005A10A8" w:rsidRPr="00387397">
        <w:rPr>
          <w:color w:val="000000" w:themeColor="text1"/>
        </w:rPr>
        <w:t xml:space="preserve"> on most key issues. </w:t>
      </w:r>
      <w:r w:rsidR="001079E6" w:rsidRPr="00387397">
        <w:rPr>
          <w:color w:val="000000" w:themeColor="text1"/>
        </w:rPr>
        <w:t>C</w:t>
      </w:r>
      <w:r w:rsidR="005A10A8" w:rsidRPr="00387397">
        <w:rPr>
          <w:color w:val="000000" w:themeColor="text1"/>
        </w:rPr>
        <w:t>ompari</w:t>
      </w:r>
      <w:r w:rsidR="003478ED" w:rsidRPr="00387397">
        <w:rPr>
          <w:color w:val="000000" w:themeColor="text1"/>
        </w:rPr>
        <w:t xml:space="preserve">ng </w:t>
      </w:r>
      <w:r w:rsidR="005A10A8" w:rsidRPr="00387397">
        <w:rPr>
          <w:color w:val="000000" w:themeColor="text1"/>
        </w:rPr>
        <w:t>changes made to the FSC-US and SFI standards in 2010, and</w:t>
      </w:r>
      <w:r w:rsidR="00C5047A" w:rsidRPr="00387397">
        <w:rPr>
          <w:color w:val="000000" w:themeColor="text1"/>
        </w:rPr>
        <w:t xml:space="preserve"> again to SFI in 201</w:t>
      </w:r>
      <w:r w:rsidR="008E7BA1" w:rsidRPr="00387397">
        <w:rPr>
          <w:color w:val="000000" w:themeColor="text1"/>
        </w:rPr>
        <w:t>5</w:t>
      </w:r>
      <w:r w:rsidR="00C5047A" w:rsidRPr="00387397">
        <w:rPr>
          <w:color w:val="000000" w:themeColor="text1"/>
        </w:rPr>
        <w:t xml:space="preserve">, reveals </w:t>
      </w:r>
      <w:r w:rsidR="005A10A8" w:rsidRPr="00387397">
        <w:rPr>
          <w:color w:val="000000" w:themeColor="text1"/>
        </w:rPr>
        <w:t>an “upward diverging” patt</w:t>
      </w:r>
      <w:r w:rsidR="00C43A04" w:rsidRPr="00387397">
        <w:rPr>
          <w:color w:val="000000" w:themeColor="text1"/>
        </w:rPr>
        <w:t>ern</w:t>
      </w:r>
      <w:r w:rsidR="005A10A8" w:rsidRPr="00387397">
        <w:rPr>
          <w:color w:val="000000" w:themeColor="text1"/>
        </w:rPr>
        <w:t>,</w:t>
      </w:r>
      <w:r w:rsidR="00A01AD2" w:rsidRPr="00387397">
        <w:rPr>
          <w:color w:val="000000" w:themeColor="text1"/>
        </w:rPr>
        <w:t xml:space="preserve"> </w:t>
      </w:r>
      <w:r w:rsidR="00C43A04" w:rsidRPr="00387397">
        <w:rPr>
          <w:color w:val="000000" w:themeColor="text1"/>
        </w:rPr>
        <w:t xml:space="preserve">where </w:t>
      </w:r>
      <w:r w:rsidR="00A01AD2" w:rsidRPr="00387397">
        <w:rPr>
          <w:color w:val="000000" w:themeColor="text1"/>
        </w:rPr>
        <w:t>the FSC-US became</w:t>
      </w:r>
      <w:r w:rsidR="00537ABD" w:rsidRPr="00387397">
        <w:rPr>
          <w:color w:val="000000" w:themeColor="text1"/>
        </w:rPr>
        <w:t xml:space="preserve"> more prescriptive</w:t>
      </w:r>
      <w:r w:rsidR="005A10A8" w:rsidRPr="00387397">
        <w:rPr>
          <w:color w:val="000000" w:themeColor="text1"/>
        </w:rPr>
        <w:t xml:space="preserve"> </w:t>
      </w:r>
      <w:r w:rsidR="00353853" w:rsidRPr="00387397">
        <w:rPr>
          <w:color w:val="000000" w:themeColor="text1"/>
        </w:rPr>
        <w:t xml:space="preserve">than </w:t>
      </w:r>
      <w:r w:rsidR="00727B87" w:rsidRPr="00387397">
        <w:rPr>
          <w:color w:val="000000" w:themeColor="text1"/>
        </w:rPr>
        <w:t xml:space="preserve">did </w:t>
      </w:r>
      <w:r w:rsidR="00353853" w:rsidRPr="00387397">
        <w:rPr>
          <w:color w:val="000000" w:themeColor="text1"/>
        </w:rPr>
        <w:t>the SFI</w:t>
      </w:r>
      <w:r w:rsidR="005A10A8" w:rsidRPr="00387397">
        <w:rPr>
          <w:color w:val="000000" w:themeColor="text1"/>
        </w:rPr>
        <w:t xml:space="preserve">. Of </w:t>
      </w:r>
      <w:r w:rsidR="00773EB5" w:rsidRPr="00387397">
        <w:rPr>
          <w:color w:val="000000" w:themeColor="text1"/>
        </w:rPr>
        <w:t xml:space="preserve">our </w:t>
      </w:r>
      <w:r w:rsidR="005A10A8" w:rsidRPr="00387397">
        <w:rPr>
          <w:color w:val="000000" w:themeColor="text1"/>
        </w:rPr>
        <w:t xml:space="preserve">48 </w:t>
      </w:r>
      <w:r w:rsidR="00773EB5" w:rsidRPr="00387397">
        <w:rPr>
          <w:color w:val="000000" w:themeColor="text1"/>
        </w:rPr>
        <w:t>key issues</w:t>
      </w:r>
      <w:r w:rsidR="005A10A8" w:rsidRPr="00387397">
        <w:rPr>
          <w:color w:val="000000" w:themeColor="text1"/>
        </w:rPr>
        <w:t>, the FSC-US became more prescriptive in 20, whereas SFI became more prescriptive in 8 in 2010, 1 more in 2013, a</w:t>
      </w:r>
      <w:r w:rsidR="0068377C" w:rsidRPr="00387397">
        <w:rPr>
          <w:color w:val="000000" w:themeColor="text1"/>
        </w:rPr>
        <w:t>nd 3 more in 2015 (See Fig</w:t>
      </w:r>
      <w:r w:rsidR="00B02A59" w:rsidRPr="00387397">
        <w:rPr>
          <w:color w:val="000000" w:themeColor="text1"/>
        </w:rPr>
        <w:t xml:space="preserve">ure </w:t>
      </w:r>
      <w:r w:rsidR="009E2BA4">
        <w:rPr>
          <w:color w:val="000000" w:themeColor="text1"/>
        </w:rPr>
        <w:t>4</w:t>
      </w:r>
      <w:r w:rsidR="005A10A8" w:rsidRPr="00387397">
        <w:rPr>
          <w:color w:val="000000" w:themeColor="text1"/>
        </w:rPr>
        <w:t xml:space="preserve">). </w:t>
      </w:r>
      <w:r w:rsidR="008E7BA1" w:rsidRPr="00387397">
        <w:rPr>
          <w:color w:val="000000" w:themeColor="text1"/>
        </w:rPr>
        <w:t>In 2008 the FSC-US was most prescriptive on 36 key issues, and the SFI was</w:t>
      </w:r>
      <w:r w:rsidR="00C43A04" w:rsidRPr="00387397">
        <w:rPr>
          <w:color w:val="000000" w:themeColor="text1"/>
        </w:rPr>
        <w:t xml:space="preserve"> most prescriptive on 5. In 2016</w:t>
      </w:r>
      <w:r w:rsidR="008E7BA1" w:rsidRPr="00387397">
        <w:rPr>
          <w:color w:val="000000" w:themeColor="text1"/>
        </w:rPr>
        <w:t xml:space="preserve"> the FSC-US was most prescriptive on 37 key issues, and the SFI was most </w:t>
      </w:r>
      <w:r w:rsidR="00EC5F32" w:rsidRPr="00387397">
        <w:rPr>
          <w:color w:val="000000" w:themeColor="text1"/>
        </w:rPr>
        <w:t>prescriptive on the same 5</w:t>
      </w:r>
      <w:r w:rsidR="009E2BA4">
        <w:rPr>
          <w:color w:val="000000" w:themeColor="text1"/>
        </w:rPr>
        <w:t>, with both standards being equally prescriptive on 5 issues</w:t>
      </w:r>
      <w:r w:rsidR="00EC5F32" w:rsidRPr="00387397">
        <w:rPr>
          <w:color w:val="000000" w:themeColor="text1"/>
        </w:rPr>
        <w:t xml:space="preserve"> (</w:t>
      </w:r>
      <w:r w:rsidR="009E2BA4">
        <w:rPr>
          <w:color w:val="000000" w:themeColor="text1"/>
        </w:rPr>
        <w:t xml:space="preserve">the top pane of </w:t>
      </w:r>
      <w:r w:rsidR="008E7BA1" w:rsidRPr="00387397">
        <w:rPr>
          <w:color w:val="000000" w:themeColor="text1"/>
        </w:rPr>
        <w:t xml:space="preserve">Figure </w:t>
      </w:r>
      <w:r w:rsidR="009E2BA4">
        <w:rPr>
          <w:color w:val="000000" w:themeColor="text1"/>
        </w:rPr>
        <w:t>4</w:t>
      </w:r>
      <w:r w:rsidR="008E7BA1" w:rsidRPr="00387397">
        <w:rPr>
          <w:color w:val="000000" w:themeColor="text1"/>
        </w:rPr>
        <w:t>).</w:t>
      </w:r>
    </w:p>
    <w:p w14:paraId="437DCE6F" w14:textId="77777777" w:rsidR="00740FB6" w:rsidRPr="00387397" w:rsidRDefault="00740FB6" w:rsidP="00387397">
      <w:pPr>
        <w:spacing w:line="480" w:lineRule="auto"/>
        <w:rPr>
          <w:color w:val="000000" w:themeColor="text1"/>
        </w:rPr>
      </w:pPr>
    </w:p>
    <w:p w14:paraId="59C05B5C" w14:textId="67E25C68" w:rsidR="00740FB6" w:rsidRPr="00387397" w:rsidRDefault="00740FB6" w:rsidP="00387397">
      <w:pPr>
        <w:spacing w:line="480" w:lineRule="auto"/>
        <w:rPr>
          <w:color w:val="000000" w:themeColor="text1"/>
        </w:rPr>
      </w:pPr>
      <w:r w:rsidRPr="00387397">
        <w:rPr>
          <w:color w:val="000000" w:themeColor="text1"/>
        </w:rPr>
        <w:lastRenderedPageBreak/>
        <w:t xml:space="preserve">While fairly stable, there have been some changes in each program’s scope. Both programs added requirements on greenhouse gasses in 2010. SFI allows for </w:t>
      </w:r>
      <w:r w:rsidR="00EE093F" w:rsidRPr="00387397">
        <w:rPr>
          <w:color w:val="000000" w:themeColor="text1"/>
        </w:rPr>
        <w:t xml:space="preserve">the </w:t>
      </w:r>
      <w:r w:rsidRPr="00387397">
        <w:rPr>
          <w:color w:val="000000" w:themeColor="text1"/>
        </w:rPr>
        <w:t>conversion of natural forests to plantations if ecological impacts are not significant and the converted forest type is not rare, but in 2015, SFI added a prescriptive requirement to conduct an assessment of these impacts. Yet, the FSC-US maintains more prescriptive requirements, only allowing certification of plantation forests if they were converted from natural forest prior to 1994, and it requires a portion of these plantations to be maintained as, or restored to, natural conditions.</w:t>
      </w:r>
    </w:p>
    <w:p w14:paraId="4C79F329" w14:textId="77777777" w:rsidR="00634A09" w:rsidRPr="00387397" w:rsidRDefault="00634A09" w:rsidP="00387397">
      <w:pPr>
        <w:spacing w:line="480" w:lineRule="auto"/>
        <w:rPr>
          <w:color w:val="000000" w:themeColor="text1"/>
        </w:rPr>
      </w:pPr>
    </w:p>
    <w:p w14:paraId="787C353F" w14:textId="4A06ED61" w:rsidR="00624586" w:rsidRPr="00387397" w:rsidRDefault="00634A09" w:rsidP="00387397">
      <w:pPr>
        <w:spacing w:line="480" w:lineRule="auto"/>
        <w:rPr>
          <w:color w:val="000000" w:themeColor="text1"/>
        </w:rPr>
      </w:pPr>
      <w:r w:rsidRPr="00387397">
        <w:rPr>
          <w:color w:val="000000" w:themeColor="text1"/>
        </w:rPr>
        <w:t xml:space="preserve">[FIGURE </w:t>
      </w:r>
      <w:r w:rsidR="009E2BA4">
        <w:rPr>
          <w:color w:val="000000" w:themeColor="text1"/>
        </w:rPr>
        <w:t>4</w:t>
      </w:r>
      <w:r w:rsidRPr="00387397">
        <w:rPr>
          <w:color w:val="000000" w:themeColor="text1"/>
        </w:rPr>
        <w:t>]</w:t>
      </w:r>
    </w:p>
    <w:p w14:paraId="33B125EF" w14:textId="77777777" w:rsidR="005A10A8" w:rsidRPr="00387397" w:rsidRDefault="005A10A8" w:rsidP="00387397">
      <w:pPr>
        <w:spacing w:line="480" w:lineRule="auto"/>
        <w:rPr>
          <w:color w:val="000000" w:themeColor="text1"/>
        </w:rPr>
      </w:pPr>
    </w:p>
    <w:p w14:paraId="556EB48D" w14:textId="1465B537" w:rsidR="0026549F" w:rsidRPr="00387397" w:rsidRDefault="00A619E4" w:rsidP="00387397">
      <w:pPr>
        <w:spacing w:line="480" w:lineRule="auto"/>
        <w:rPr>
          <w:color w:val="000000" w:themeColor="text1"/>
        </w:rPr>
      </w:pPr>
      <w:r w:rsidRPr="00387397">
        <w:rPr>
          <w:color w:val="000000" w:themeColor="text1"/>
        </w:rPr>
        <w:t>Both the FSC-US and SFI standards have generally be</w:t>
      </w:r>
      <w:r w:rsidR="00B02A59" w:rsidRPr="00387397">
        <w:rPr>
          <w:color w:val="000000" w:themeColor="text1"/>
        </w:rPr>
        <w:t>come more prescriptive</w:t>
      </w:r>
      <w:r w:rsidRPr="00387397">
        <w:rPr>
          <w:color w:val="000000" w:themeColor="text1"/>
        </w:rPr>
        <w:t xml:space="preserve">, although to different degrees and </w:t>
      </w:r>
      <w:r w:rsidR="00DA3282" w:rsidRPr="00387397">
        <w:rPr>
          <w:color w:val="000000" w:themeColor="text1"/>
        </w:rPr>
        <w:t xml:space="preserve">in different areas. </w:t>
      </w:r>
      <w:r w:rsidR="00BE25F3" w:rsidRPr="00387397">
        <w:rPr>
          <w:color w:val="000000" w:themeColor="text1"/>
        </w:rPr>
        <w:t xml:space="preserve">The </w:t>
      </w:r>
      <w:r w:rsidR="008E7BA1" w:rsidRPr="00387397">
        <w:rPr>
          <w:color w:val="000000" w:themeColor="text1"/>
        </w:rPr>
        <w:t xml:space="preserve">SFI’s changes in </w:t>
      </w:r>
      <w:r w:rsidRPr="00387397">
        <w:rPr>
          <w:color w:val="000000" w:themeColor="text1"/>
        </w:rPr>
        <w:t>2010</w:t>
      </w:r>
      <w:r w:rsidR="008E7BA1" w:rsidRPr="00387397">
        <w:rPr>
          <w:color w:val="000000" w:themeColor="text1"/>
        </w:rPr>
        <w:t xml:space="preserve"> </w:t>
      </w:r>
      <w:r w:rsidRPr="00387397">
        <w:rPr>
          <w:color w:val="000000" w:themeColor="text1"/>
        </w:rPr>
        <w:t>emphasized</w:t>
      </w:r>
      <w:r w:rsidR="001642DC" w:rsidRPr="00387397">
        <w:rPr>
          <w:color w:val="000000" w:themeColor="text1"/>
        </w:rPr>
        <w:t xml:space="preserve"> issues related to industry capacity</w:t>
      </w:r>
      <w:r w:rsidRPr="00387397">
        <w:rPr>
          <w:color w:val="000000" w:themeColor="text1"/>
        </w:rPr>
        <w:t xml:space="preserve"> </w:t>
      </w:r>
      <w:r w:rsidR="002160CD" w:rsidRPr="00387397">
        <w:rPr>
          <w:color w:val="000000" w:themeColor="text1"/>
        </w:rPr>
        <w:t>(</w:t>
      </w:r>
      <w:r w:rsidR="00447336" w:rsidRPr="00387397">
        <w:rPr>
          <w:color w:val="000000" w:themeColor="text1"/>
        </w:rPr>
        <w:t>e.g.</w:t>
      </w:r>
      <w:r w:rsidR="00CF4C39" w:rsidRPr="00387397">
        <w:rPr>
          <w:color w:val="000000" w:themeColor="text1"/>
        </w:rPr>
        <w:t xml:space="preserve"> </w:t>
      </w:r>
      <w:r w:rsidR="009F0BE3" w:rsidRPr="00387397">
        <w:rPr>
          <w:color w:val="000000" w:themeColor="text1"/>
        </w:rPr>
        <w:t xml:space="preserve">worker </w:t>
      </w:r>
      <w:r w:rsidRPr="00387397">
        <w:rPr>
          <w:color w:val="000000" w:themeColor="text1"/>
        </w:rPr>
        <w:t>training</w:t>
      </w:r>
      <w:r w:rsidR="009F0BE3" w:rsidRPr="00387397">
        <w:rPr>
          <w:color w:val="000000" w:themeColor="text1"/>
        </w:rPr>
        <w:t xml:space="preserve"> requirements</w:t>
      </w:r>
      <w:r w:rsidR="002160CD" w:rsidRPr="00387397">
        <w:rPr>
          <w:color w:val="000000" w:themeColor="text1"/>
        </w:rPr>
        <w:t>)</w:t>
      </w:r>
      <w:r w:rsidRPr="00387397">
        <w:rPr>
          <w:color w:val="000000" w:themeColor="text1"/>
        </w:rPr>
        <w:t xml:space="preserve"> and </w:t>
      </w:r>
      <w:r w:rsidR="002160CD" w:rsidRPr="00387397">
        <w:rPr>
          <w:color w:val="000000" w:themeColor="text1"/>
        </w:rPr>
        <w:t>reputation</w:t>
      </w:r>
      <w:r w:rsidR="00447336" w:rsidRPr="00387397">
        <w:rPr>
          <w:color w:val="000000" w:themeColor="text1"/>
        </w:rPr>
        <w:t xml:space="preserve"> (e.g. managing the aesthetics of harvesting, </w:t>
      </w:r>
      <w:r w:rsidRPr="00387397">
        <w:rPr>
          <w:color w:val="000000" w:themeColor="text1"/>
        </w:rPr>
        <w:t>communicat</w:t>
      </w:r>
      <w:r w:rsidR="009F0BE3" w:rsidRPr="00387397">
        <w:rPr>
          <w:color w:val="000000" w:themeColor="text1"/>
        </w:rPr>
        <w:t>ing</w:t>
      </w:r>
      <w:r w:rsidR="00EE093F" w:rsidRPr="00387397">
        <w:rPr>
          <w:color w:val="000000" w:themeColor="text1"/>
        </w:rPr>
        <w:t xml:space="preserve"> </w:t>
      </w:r>
      <w:r w:rsidR="009F0BE3" w:rsidRPr="00387397">
        <w:rPr>
          <w:color w:val="000000" w:themeColor="text1"/>
        </w:rPr>
        <w:t>with stakeholders</w:t>
      </w:r>
      <w:r w:rsidR="00447336" w:rsidRPr="00387397">
        <w:rPr>
          <w:color w:val="000000" w:themeColor="text1"/>
        </w:rPr>
        <w:t xml:space="preserve"> about logging, and public education about forestry)</w:t>
      </w:r>
      <w:r w:rsidR="009F0BE3" w:rsidRPr="00387397">
        <w:rPr>
          <w:color w:val="000000" w:themeColor="text1"/>
        </w:rPr>
        <w:t xml:space="preserve">, </w:t>
      </w:r>
      <w:r w:rsidRPr="00387397">
        <w:rPr>
          <w:color w:val="000000" w:themeColor="text1"/>
        </w:rPr>
        <w:t xml:space="preserve">while changes made </w:t>
      </w:r>
      <w:r w:rsidR="00B02A59" w:rsidRPr="00387397">
        <w:rPr>
          <w:color w:val="000000" w:themeColor="text1"/>
        </w:rPr>
        <w:t>the same year</w:t>
      </w:r>
      <w:r w:rsidRPr="00387397">
        <w:rPr>
          <w:color w:val="000000" w:themeColor="text1"/>
        </w:rPr>
        <w:t xml:space="preserve"> </w:t>
      </w:r>
      <w:r w:rsidR="008E7BA1" w:rsidRPr="00387397">
        <w:rPr>
          <w:color w:val="000000" w:themeColor="text1"/>
        </w:rPr>
        <w:t>by the FSC-US</w:t>
      </w:r>
      <w:r w:rsidRPr="00387397">
        <w:rPr>
          <w:color w:val="000000" w:themeColor="text1"/>
        </w:rPr>
        <w:t xml:space="preserve"> emphasized conservation-oriented forestry</w:t>
      </w:r>
      <w:r w:rsidR="00CF4C39" w:rsidRPr="00387397">
        <w:rPr>
          <w:color w:val="000000" w:themeColor="text1"/>
        </w:rPr>
        <w:t xml:space="preserve"> while removing a training requirement</w:t>
      </w:r>
      <w:r w:rsidRPr="00387397">
        <w:rPr>
          <w:color w:val="000000" w:themeColor="text1"/>
        </w:rPr>
        <w:t xml:space="preserve">. </w:t>
      </w:r>
      <w:r w:rsidR="005A10A8" w:rsidRPr="00387397">
        <w:rPr>
          <w:color w:val="000000" w:themeColor="text1"/>
        </w:rPr>
        <w:t xml:space="preserve">For example, </w:t>
      </w:r>
      <w:r w:rsidR="00A01AD2" w:rsidRPr="00387397">
        <w:rPr>
          <w:color w:val="000000" w:themeColor="text1"/>
        </w:rPr>
        <w:t xml:space="preserve">in 2010, </w:t>
      </w:r>
      <w:r w:rsidR="00537ABD" w:rsidRPr="00387397">
        <w:rPr>
          <w:color w:val="000000" w:themeColor="text1"/>
        </w:rPr>
        <w:t xml:space="preserve">the </w:t>
      </w:r>
      <w:r w:rsidR="005A10A8" w:rsidRPr="00387397">
        <w:rPr>
          <w:color w:val="000000" w:themeColor="text1"/>
        </w:rPr>
        <w:t>SFI added new requirements to collect data on “Forests of Exceptiona</w:t>
      </w:r>
      <w:r w:rsidR="00A01AD2" w:rsidRPr="00387397">
        <w:rPr>
          <w:color w:val="000000" w:themeColor="text1"/>
        </w:rPr>
        <w:t xml:space="preserve">l Conservation Value” (FECV), which we compare </w:t>
      </w:r>
      <w:r w:rsidR="005A10A8" w:rsidRPr="00387397">
        <w:rPr>
          <w:color w:val="000000" w:themeColor="text1"/>
        </w:rPr>
        <w:t xml:space="preserve">to the FSC’s </w:t>
      </w:r>
      <w:r w:rsidR="00A01AD2" w:rsidRPr="00387397">
        <w:rPr>
          <w:color w:val="000000" w:themeColor="text1"/>
        </w:rPr>
        <w:t xml:space="preserve">requirements for </w:t>
      </w:r>
      <w:r w:rsidR="005A10A8" w:rsidRPr="00387397">
        <w:rPr>
          <w:color w:val="000000" w:themeColor="text1"/>
        </w:rPr>
        <w:t xml:space="preserve">“High Conservation Value Forests” (HCVF). </w:t>
      </w:r>
      <w:r w:rsidR="00A01AD2" w:rsidRPr="00387397">
        <w:rPr>
          <w:color w:val="000000" w:themeColor="text1"/>
        </w:rPr>
        <w:t>Also</w:t>
      </w:r>
      <w:r w:rsidR="001554FD" w:rsidRPr="00387397">
        <w:rPr>
          <w:color w:val="000000" w:themeColor="text1"/>
        </w:rPr>
        <w:t>,</w:t>
      </w:r>
      <w:r w:rsidR="00A01AD2" w:rsidRPr="00387397">
        <w:rPr>
          <w:color w:val="000000" w:themeColor="text1"/>
        </w:rPr>
        <w:t xml:space="preserve"> in 2010</w:t>
      </w:r>
      <w:r w:rsidR="005A10A8" w:rsidRPr="00387397">
        <w:rPr>
          <w:color w:val="000000" w:themeColor="text1"/>
        </w:rPr>
        <w:t xml:space="preserve">, the FSC-US added language regarding monitoring and adaptive management of HCVFs. While the acronyms and even the additional language appear similar, the </w:t>
      </w:r>
      <w:r w:rsidR="009747D1" w:rsidRPr="00387397">
        <w:rPr>
          <w:color w:val="000000" w:themeColor="text1"/>
        </w:rPr>
        <w:t>FSC-US added</w:t>
      </w:r>
      <w:r w:rsidR="00A01AD2" w:rsidRPr="00387397">
        <w:rPr>
          <w:color w:val="000000" w:themeColor="text1"/>
        </w:rPr>
        <w:t xml:space="preserve"> a</w:t>
      </w:r>
      <w:r w:rsidR="005A10A8" w:rsidRPr="00387397">
        <w:rPr>
          <w:color w:val="000000" w:themeColor="text1"/>
        </w:rPr>
        <w:t xml:space="preserve"> number of </w:t>
      </w:r>
      <w:r w:rsidR="009747D1" w:rsidRPr="00387397">
        <w:rPr>
          <w:color w:val="000000" w:themeColor="text1"/>
        </w:rPr>
        <w:t xml:space="preserve">more </w:t>
      </w:r>
      <w:r w:rsidR="005A10A8" w:rsidRPr="00387397">
        <w:rPr>
          <w:color w:val="000000" w:themeColor="text1"/>
        </w:rPr>
        <w:t>prescriptive requirements requiring certain areas to be designated HCVFs and specific types of accountability in HCFV management</w:t>
      </w:r>
      <w:r w:rsidR="009747D1" w:rsidRPr="00387397">
        <w:rPr>
          <w:color w:val="000000" w:themeColor="text1"/>
        </w:rPr>
        <w:t>.</w:t>
      </w:r>
      <w:r w:rsidR="005A10A8" w:rsidRPr="00387397">
        <w:rPr>
          <w:color w:val="000000" w:themeColor="text1"/>
        </w:rPr>
        <w:t xml:space="preserve"> </w:t>
      </w:r>
      <w:r w:rsidR="00A01AD2" w:rsidRPr="00387397">
        <w:rPr>
          <w:color w:val="000000" w:themeColor="text1"/>
        </w:rPr>
        <w:t>SFI allows more flexibility in FECV management</w:t>
      </w:r>
      <w:r w:rsidR="005A10A8" w:rsidRPr="00387397">
        <w:rPr>
          <w:color w:val="000000" w:themeColor="text1"/>
        </w:rPr>
        <w:t xml:space="preserve">. </w:t>
      </w:r>
      <w:r w:rsidR="00FE4236" w:rsidRPr="00387397">
        <w:rPr>
          <w:color w:val="000000" w:themeColor="text1"/>
        </w:rPr>
        <w:t>HCVFs under the FSC-US require</w:t>
      </w:r>
      <w:r w:rsidR="005A10A8" w:rsidRPr="00387397">
        <w:rPr>
          <w:color w:val="000000" w:themeColor="text1"/>
        </w:rPr>
        <w:t xml:space="preserve"> significantly more </w:t>
      </w:r>
      <w:r w:rsidR="001D23AD" w:rsidRPr="00387397">
        <w:rPr>
          <w:color w:val="000000" w:themeColor="text1"/>
        </w:rPr>
        <w:t>than baseline practices</w:t>
      </w:r>
      <w:r w:rsidR="009D0D50" w:rsidRPr="00387397">
        <w:rPr>
          <w:color w:val="000000" w:themeColor="text1"/>
        </w:rPr>
        <w:t xml:space="preserve"> </w:t>
      </w:r>
      <w:r w:rsidR="009D0D50" w:rsidRPr="00387397">
        <w:rPr>
          <w:color w:val="000000" w:themeColor="text1"/>
        </w:rPr>
        <w:lastRenderedPageBreak/>
        <w:fldChar w:fldCharType="begin" w:fldLock="1"/>
      </w:r>
      <w:r w:rsidR="00436ACB" w:rsidRPr="00387397">
        <w:rPr>
          <w:color w:val="000000" w:themeColor="text1"/>
        </w:rPr>
        <w:instrText>ADDIN CSL_CITATION { "citationItems" : [ { "id" : "ITEM-1", "itemData" : { "abstract" : "Title from contents screen (ScienceDirect, viewed Nov. 6, 2003).", "author"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"dropping-particle" : "", "family" : "Newsom", "given" : "Deanna", "non-dropping-particle" : "", "parse-names" : false, "suffix" : "" }, { "dropping-particle" : "", "family" : "Bahn", "given" : "Volker", "non-dropping-particle" : "", "parse-names" : false, "suffix" : "" }, { "dropping-particle" : "", "family" : "Cashore", "given" : "Benjamin", "non-dropping-particle" : "", "parse-names" : false, "suffix" : "" } ], "container-title" : "Forest Policy and Economics", "id" : "ITEM-1", "issue" : "3", "issued" : { "date-parts" : [ [ "2006" ] ] }, "page" : "197-208", "publisher" : "Elsevier", "title" : "Does Forest Certification Matter? An Analysis of Operation-level changes required during the SmartWood Certification Process in the United States", "type" : "article-journal", "volume" : "9" }, "uris" : [ "http://www.mendeley.com/documents/?uuid=027f1869-8a77-398b-9ef7-0519226a490c" ] } ], "mendeley" : { "formattedCitation" : "(Newsom et al., 2006)", "plainTextFormattedCitation" : "(Newsom et al., 2006)", "previouslyFormattedCitation" : "(Newsom et al., 2006)" }, "properties" : {  }, "schema" : "https://github.com/citation-style-language/schema/raw/master/csl-citation.json" }</w:instrText>
      </w:r>
      <w:r w:rsidR="009D0D50" w:rsidRPr="00387397">
        <w:rPr>
          <w:color w:val="000000" w:themeColor="text1"/>
        </w:rPr>
        <w:fldChar w:fldCharType="separate"/>
      </w:r>
      <w:r w:rsidR="009D0D50" w:rsidRPr="00387397">
        <w:rPr>
          <w:noProof/>
          <w:color w:val="000000" w:themeColor="text1"/>
        </w:rPr>
        <w:t>(Newsom et al., 2006)</w:t>
      </w:r>
      <w:r w:rsidR="009D0D50" w:rsidRPr="00387397">
        <w:rPr>
          <w:color w:val="000000" w:themeColor="text1"/>
        </w:rPr>
        <w:fldChar w:fldCharType="end"/>
      </w:r>
      <w:r w:rsidR="009D0D50" w:rsidRPr="00387397">
        <w:rPr>
          <w:color w:val="000000" w:themeColor="text1"/>
        </w:rPr>
        <w:t xml:space="preserve">, </w:t>
      </w:r>
      <w:r w:rsidR="005A10A8" w:rsidRPr="00387397">
        <w:rPr>
          <w:color w:val="000000" w:themeColor="text1"/>
        </w:rPr>
        <w:t xml:space="preserve">while SFI’s FECV requirements have been criticized as not significantly exceeding legal baselines which already protect threatened and endangered species. In these different contexts, a requirement for monitoring or collecting data can have significantly different implications for what is actually required of forest managers. This dynamic exemplifies the overall dynamic of </w:t>
      </w:r>
      <w:r w:rsidR="009747D1" w:rsidRPr="00387397">
        <w:rPr>
          <w:color w:val="000000" w:themeColor="text1"/>
        </w:rPr>
        <w:t>“upward divergence</w:t>
      </w:r>
      <w:r w:rsidR="00035782" w:rsidRPr="00387397">
        <w:rPr>
          <w:color w:val="000000" w:themeColor="text1"/>
        </w:rPr>
        <w:t>,</w:t>
      </w:r>
      <w:r w:rsidR="009747D1" w:rsidRPr="00387397">
        <w:rPr>
          <w:color w:val="000000" w:themeColor="text1"/>
        </w:rPr>
        <w:t>”</w:t>
      </w:r>
      <w:r w:rsidR="00FE4236" w:rsidRPr="00387397">
        <w:rPr>
          <w:color w:val="000000" w:themeColor="text1"/>
        </w:rPr>
        <w:t xml:space="preserve"> </w:t>
      </w:r>
      <w:r w:rsidR="005A10A8" w:rsidRPr="00387397">
        <w:rPr>
          <w:color w:val="000000" w:themeColor="text1"/>
        </w:rPr>
        <w:t xml:space="preserve">with the FSC-US maintaining significantly more prescriptive requirements. </w:t>
      </w:r>
    </w:p>
    <w:p w14:paraId="7DE313B5" w14:textId="77777777" w:rsidR="007C1CD8" w:rsidRPr="00387397" w:rsidRDefault="007C1CD8" w:rsidP="00387397">
      <w:pPr>
        <w:spacing w:line="480" w:lineRule="auto"/>
        <w:rPr>
          <w:color w:val="000000" w:themeColor="text1"/>
        </w:rPr>
      </w:pPr>
    </w:p>
    <w:p w14:paraId="23805825" w14:textId="53BAAA10" w:rsidR="00537ABD" w:rsidRPr="00387397" w:rsidRDefault="00740FB6" w:rsidP="00387397">
      <w:pPr>
        <w:spacing w:line="480" w:lineRule="auto"/>
        <w:rPr>
          <w:color w:val="000000" w:themeColor="text1"/>
        </w:rPr>
      </w:pPr>
      <w:r w:rsidRPr="00387397">
        <w:rPr>
          <w:b/>
          <w:color w:val="000000" w:themeColor="text1"/>
        </w:rPr>
        <w:t>Policy Settings:</w:t>
      </w:r>
      <w:r w:rsidRPr="00387397">
        <w:rPr>
          <w:color w:val="000000" w:themeColor="text1"/>
        </w:rPr>
        <w:t xml:space="preserve"> Enduring differences between the</w:t>
      </w:r>
      <w:r w:rsidR="00CA225D" w:rsidRPr="00387397">
        <w:rPr>
          <w:color w:val="000000" w:themeColor="text1"/>
        </w:rPr>
        <w:t xml:space="preserve"> SFI and </w:t>
      </w:r>
      <w:r w:rsidR="001554FD" w:rsidRPr="00387397">
        <w:rPr>
          <w:color w:val="000000" w:themeColor="text1"/>
        </w:rPr>
        <w:t xml:space="preserve">the </w:t>
      </w:r>
      <w:r w:rsidR="00CA225D" w:rsidRPr="00387397">
        <w:rPr>
          <w:color w:val="000000" w:themeColor="text1"/>
        </w:rPr>
        <w:t xml:space="preserve">FSC-US </w:t>
      </w:r>
      <w:r w:rsidRPr="00387397">
        <w:rPr>
          <w:color w:val="000000" w:themeColor="text1"/>
        </w:rPr>
        <w:t>can be</w:t>
      </w:r>
      <w:r w:rsidR="00CA225D" w:rsidRPr="00387397">
        <w:rPr>
          <w:color w:val="000000" w:themeColor="text1"/>
        </w:rPr>
        <w:t xml:space="preserve"> </w:t>
      </w:r>
      <w:r w:rsidR="00AC6629" w:rsidRPr="00387397">
        <w:rPr>
          <w:color w:val="000000" w:themeColor="text1"/>
        </w:rPr>
        <w:t>illustrated</w:t>
      </w:r>
      <w:r w:rsidR="00CA225D" w:rsidRPr="00387397">
        <w:rPr>
          <w:color w:val="000000" w:themeColor="text1"/>
        </w:rPr>
        <w:t xml:space="preserve"> by issues such as </w:t>
      </w:r>
      <w:r w:rsidR="00FD4CEE" w:rsidRPr="00387397">
        <w:rPr>
          <w:color w:val="000000" w:themeColor="text1"/>
        </w:rPr>
        <w:t xml:space="preserve">harvest area and </w:t>
      </w:r>
      <w:proofErr w:type="spellStart"/>
      <w:r w:rsidR="00CA225D" w:rsidRPr="00387397">
        <w:rPr>
          <w:color w:val="000000" w:themeColor="text1"/>
        </w:rPr>
        <w:t>clearcuts</w:t>
      </w:r>
      <w:proofErr w:type="spellEnd"/>
      <w:r w:rsidR="00FD4CEE" w:rsidRPr="00387397">
        <w:rPr>
          <w:color w:val="000000" w:themeColor="text1"/>
        </w:rPr>
        <w:t xml:space="preserve"> size</w:t>
      </w:r>
      <w:r w:rsidR="00CA225D" w:rsidRPr="00387397">
        <w:rPr>
          <w:color w:val="000000" w:themeColor="text1"/>
        </w:rPr>
        <w:t xml:space="preserve"> and harvesting near streams</w:t>
      </w:r>
      <w:r w:rsidR="00AC6629" w:rsidRPr="00387397">
        <w:rPr>
          <w:color w:val="000000" w:themeColor="text1"/>
        </w:rPr>
        <w:t xml:space="preserve"> where</w:t>
      </w:r>
      <w:r w:rsidR="00481EC0" w:rsidRPr="00387397">
        <w:rPr>
          <w:color w:val="000000" w:themeColor="text1"/>
        </w:rPr>
        <w:t>, unlike most issues,</w:t>
      </w:r>
      <w:r w:rsidR="00AC6629" w:rsidRPr="00387397">
        <w:rPr>
          <w:color w:val="000000" w:themeColor="text1"/>
        </w:rPr>
        <w:t xml:space="preserve"> policy settings </w:t>
      </w:r>
      <w:r w:rsidR="00481EC0" w:rsidRPr="00387397">
        <w:rPr>
          <w:color w:val="000000" w:themeColor="text1"/>
        </w:rPr>
        <w:t xml:space="preserve">are </w:t>
      </w:r>
      <w:r w:rsidR="00FD4CEE" w:rsidRPr="00387397">
        <w:rPr>
          <w:color w:val="000000" w:themeColor="text1"/>
        </w:rPr>
        <w:t>sufficiently analogous</w:t>
      </w:r>
      <w:r w:rsidR="00481EC0" w:rsidRPr="00387397">
        <w:rPr>
          <w:color w:val="000000" w:themeColor="text1"/>
        </w:rPr>
        <w:t xml:space="preserve"> </w:t>
      </w:r>
      <w:r w:rsidR="00FD4CEE" w:rsidRPr="00387397">
        <w:rPr>
          <w:color w:val="000000" w:themeColor="text1"/>
        </w:rPr>
        <w:t>to allow comparison</w:t>
      </w:r>
      <w:r w:rsidR="00CA225D" w:rsidRPr="00387397">
        <w:rPr>
          <w:color w:val="000000" w:themeColor="text1"/>
        </w:rPr>
        <w:t xml:space="preserve">. SFI limits </w:t>
      </w:r>
      <w:proofErr w:type="spellStart"/>
      <w:r w:rsidR="00CA225D" w:rsidRPr="00387397">
        <w:rPr>
          <w:color w:val="000000" w:themeColor="text1"/>
        </w:rPr>
        <w:t>clearcuts</w:t>
      </w:r>
      <w:proofErr w:type="spellEnd"/>
      <w:r w:rsidR="0068015D" w:rsidRPr="00387397">
        <w:rPr>
          <w:color w:val="000000" w:themeColor="text1"/>
        </w:rPr>
        <w:t xml:space="preserve"> for all forest types</w:t>
      </w:r>
      <w:r w:rsidR="00CA225D" w:rsidRPr="00387397">
        <w:rPr>
          <w:color w:val="000000" w:themeColor="text1"/>
        </w:rPr>
        <w:t xml:space="preserve"> to an average of 120 acres with no maximum</w:t>
      </w:r>
      <w:r w:rsidR="0068015D" w:rsidRPr="00387397">
        <w:rPr>
          <w:color w:val="000000" w:themeColor="text1"/>
        </w:rPr>
        <w:t xml:space="preserve"> and has no average limit </w:t>
      </w:r>
      <w:r w:rsidR="00C25394" w:rsidRPr="00387397">
        <w:rPr>
          <w:color w:val="000000" w:themeColor="text1"/>
        </w:rPr>
        <w:t xml:space="preserve">for harvesting </w:t>
      </w:r>
      <w:r w:rsidR="0068015D" w:rsidRPr="00387397">
        <w:rPr>
          <w:color w:val="000000" w:themeColor="text1"/>
        </w:rPr>
        <w:t xml:space="preserve">with 20 percent </w:t>
      </w:r>
      <w:r w:rsidR="00FD4CEE" w:rsidRPr="00387397">
        <w:rPr>
          <w:color w:val="000000" w:themeColor="text1"/>
        </w:rPr>
        <w:t xml:space="preserve">tree </w:t>
      </w:r>
      <w:r w:rsidR="0068015D" w:rsidRPr="00387397">
        <w:rPr>
          <w:color w:val="000000" w:themeColor="text1"/>
        </w:rPr>
        <w:t>retention</w:t>
      </w:r>
      <w:r w:rsidR="00FD4CEE" w:rsidRPr="00387397">
        <w:rPr>
          <w:color w:val="000000" w:themeColor="text1"/>
        </w:rPr>
        <w:t xml:space="preserve"> (i.e.</w:t>
      </w:r>
      <w:r w:rsidR="003F0F68" w:rsidRPr="00387397">
        <w:rPr>
          <w:color w:val="000000" w:themeColor="text1"/>
        </w:rPr>
        <w:t xml:space="preserve"> </w:t>
      </w:r>
      <w:proofErr w:type="spellStart"/>
      <w:r w:rsidR="003F0F68" w:rsidRPr="00387397">
        <w:rPr>
          <w:color w:val="000000" w:themeColor="text1"/>
        </w:rPr>
        <w:t>nonclearc</w:t>
      </w:r>
      <w:r w:rsidR="00FD4CEE" w:rsidRPr="00387397">
        <w:rPr>
          <w:color w:val="000000" w:themeColor="text1"/>
        </w:rPr>
        <w:t>uts</w:t>
      </w:r>
      <w:proofErr w:type="spellEnd"/>
      <w:r w:rsidR="00FD4CEE" w:rsidRPr="00387397">
        <w:rPr>
          <w:color w:val="000000" w:themeColor="text1"/>
        </w:rPr>
        <w:t>)</w:t>
      </w:r>
      <w:r w:rsidR="00CA225D" w:rsidRPr="00387397">
        <w:rPr>
          <w:color w:val="000000" w:themeColor="text1"/>
        </w:rPr>
        <w:t>. In contrast</w:t>
      </w:r>
      <w:r w:rsidR="002B4DAA" w:rsidRPr="00387397">
        <w:rPr>
          <w:color w:val="000000" w:themeColor="text1"/>
        </w:rPr>
        <w:t>,</w:t>
      </w:r>
      <w:r w:rsidR="00A619E4" w:rsidRPr="00387397">
        <w:rPr>
          <w:color w:val="000000" w:themeColor="text1"/>
        </w:rPr>
        <w:t xml:space="preserve"> the FSC-US requires that cutting resemble natural disturbance</w:t>
      </w:r>
      <w:r w:rsidR="0068015D" w:rsidRPr="00387397">
        <w:rPr>
          <w:color w:val="000000" w:themeColor="text1"/>
        </w:rPr>
        <w:t xml:space="preserve"> and </w:t>
      </w:r>
      <w:r w:rsidR="00A619E4" w:rsidRPr="00387397">
        <w:rPr>
          <w:color w:val="000000" w:themeColor="text1"/>
        </w:rPr>
        <w:t xml:space="preserve">limits </w:t>
      </w:r>
      <w:proofErr w:type="spellStart"/>
      <w:r w:rsidR="0068015D" w:rsidRPr="00387397">
        <w:rPr>
          <w:color w:val="000000" w:themeColor="text1"/>
        </w:rPr>
        <w:t>clearcuts</w:t>
      </w:r>
      <w:proofErr w:type="spellEnd"/>
      <w:r w:rsidR="00A619E4" w:rsidRPr="00387397">
        <w:rPr>
          <w:color w:val="000000" w:themeColor="text1"/>
        </w:rPr>
        <w:t xml:space="preserve"> to a 40-acre average and 80-acre maximum, with additiona</w:t>
      </w:r>
      <w:r w:rsidR="00CA225D" w:rsidRPr="00387397">
        <w:rPr>
          <w:color w:val="000000" w:themeColor="text1"/>
        </w:rPr>
        <w:t>l restrictions based on region</w:t>
      </w:r>
      <w:r w:rsidR="0068015D" w:rsidRPr="00387397">
        <w:rPr>
          <w:color w:val="000000" w:themeColor="text1"/>
        </w:rPr>
        <w:t xml:space="preserve"> and forest type, and has a 100-acre average limit with 20 percent </w:t>
      </w:r>
      <w:r w:rsidR="00FD4CEE" w:rsidRPr="00387397">
        <w:rPr>
          <w:color w:val="000000" w:themeColor="text1"/>
        </w:rPr>
        <w:t xml:space="preserve">tree </w:t>
      </w:r>
      <w:r w:rsidR="0068015D" w:rsidRPr="00387397">
        <w:rPr>
          <w:color w:val="000000" w:themeColor="text1"/>
        </w:rPr>
        <w:t>retention</w:t>
      </w:r>
      <w:r w:rsidR="00CA225D" w:rsidRPr="00387397">
        <w:rPr>
          <w:color w:val="000000" w:themeColor="text1"/>
        </w:rPr>
        <w:t xml:space="preserve">. </w:t>
      </w:r>
      <w:r w:rsidRPr="00387397">
        <w:rPr>
          <w:color w:val="000000" w:themeColor="text1"/>
        </w:rPr>
        <w:t>For</w:t>
      </w:r>
      <w:r w:rsidR="00537ABD" w:rsidRPr="00387397">
        <w:rPr>
          <w:color w:val="000000" w:themeColor="text1"/>
        </w:rPr>
        <w:t xml:space="preserve"> </w:t>
      </w:r>
      <w:r w:rsidR="00CA225D" w:rsidRPr="00387397">
        <w:rPr>
          <w:color w:val="000000" w:themeColor="text1"/>
        </w:rPr>
        <w:t>harvesting near streams</w:t>
      </w:r>
      <w:r w:rsidR="00537ABD" w:rsidRPr="00387397">
        <w:rPr>
          <w:color w:val="000000" w:themeColor="text1"/>
        </w:rPr>
        <w:t>,</w:t>
      </w:r>
      <w:r w:rsidR="00A619E4" w:rsidRPr="00387397">
        <w:rPr>
          <w:color w:val="000000" w:themeColor="text1"/>
        </w:rPr>
        <w:t xml:space="preserve"> the FSC-US lists specific requirements for water quality, habitat, and other objectives with a focus on restoration. Additionally, two-thirds of FSC-US regions </w:t>
      </w:r>
      <w:r w:rsidR="0068015D" w:rsidRPr="00387397">
        <w:rPr>
          <w:color w:val="000000" w:themeColor="text1"/>
        </w:rPr>
        <w:t>have</w:t>
      </w:r>
      <w:r w:rsidR="00A619E4" w:rsidRPr="00387397">
        <w:rPr>
          <w:color w:val="000000" w:themeColor="text1"/>
        </w:rPr>
        <w:t xml:space="preserve"> numerical minimum </w:t>
      </w:r>
      <w:r w:rsidR="00CA225D" w:rsidRPr="00387397">
        <w:rPr>
          <w:color w:val="000000" w:themeColor="text1"/>
        </w:rPr>
        <w:t xml:space="preserve">riparian </w:t>
      </w:r>
      <w:r w:rsidR="00A619E4" w:rsidRPr="00387397">
        <w:rPr>
          <w:color w:val="000000" w:themeColor="text1"/>
        </w:rPr>
        <w:t>buffer zone</w:t>
      </w:r>
      <w:r w:rsidR="0068015D" w:rsidRPr="00387397">
        <w:rPr>
          <w:color w:val="000000" w:themeColor="text1"/>
        </w:rPr>
        <w:t>s</w:t>
      </w:r>
      <w:r w:rsidR="00A619E4" w:rsidRPr="00387397">
        <w:rPr>
          <w:color w:val="000000" w:themeColor="text1"/>
        </w:rPr>
        <w:t>. In 2015, SFI expanded its definitions of riparian areas but continues to allow more discretion regarding what is included in plans to protect water resources. SFI provides no numerical minimums beyond those in state laws and best management practices.</w:t>
      </w:r>
    </w:p>
    <w:p w14:paraId="1D790D52" w14:textId="77777777" w:rsidR="00537ABD" w:rsidRPr="00387397" w:rsidRDefault="00537ABD" w:rsidP="00387397">
      <w:pPr>
        <w:spacing w:line="480" w:lineRule="auto"/>
        <w:rPr>
          <w:color w:val="000000" w:themeColor="text1"/>
        </w:rPr>
      </w:pPr>
    </w:p>
    <w:p w14:paraId="5E730996" w14:textId="53451E95" w:rsidR="007750C3" w:rsidRPr="00387397" w:rsidRDefault="00C56DF8" w:rsidP="00387397">
      <w:pPr>
        <w:spacing w:line="480" w:lineRule="auto"/>
        <w:rPr>
          <w:color w:val="000000" w:themeColor="text1"/>
        </w:rPr>
      </w:pPr>
      <w:r w:rsidRPr="00387397">
        <w:rPr>
          <w:color w:val="000000" w:themeColor="text1"/>
        </w:rPr>
        <w:t>Divergence occurred mostly in ecological requirements like protecting habitat</w:t>
      </w:r>
      <w:r w:rsidR="00AA3063" w:rsidRPr="00387397">
        <w:rPr>
          <w:color w:val="000000" w:themeColor="text1"/>
        </w:rPr>
        <w:t>,</w:t>
      </w:r>
      <w:r w:rsidRPr="00387397">
        <w:rPr>
          <w:color w:val="000000" w:themeColor="text1"/>
        </w:rPr>
        <w:t xml:space="preserve"> where the FSC-US became more prescriptive while the SFI stayed constant or, in the case of protecting </w:t>
      </w:r>
      <w:r w:rsidR="00CA1D20" w:rsidRPr="00387397">
        <w:rPr>
          <w:color w:val="000000" w:themeColor="text1"/>
        </w:rPr>
        <w:t>Old-</w:t>
      </w:r>
      <w:r w:rsidR="00CA1D20" w:rsidRPr="00387397">
        <w:rPr>
          <w:color w:val="000000" w:themeColor="text1"/>
        </w:rPr>
        <w:lastRenderedPageBreak/>
        <w:t>growth</w:t>
      </w:r>
      <w:r w:rsidRPr="00387397">
        <w:rPr>
          <w:color w:val="000000" w:themeColor="text1"/>
        </w:rPr>
        <w:t xml:space="preserve"> forests, decreased</w:t>
      </w:r>
      <w:r w:rsidR="00CF4C39" w:rsidRPr="00387397">
        <w:rPr>
          <w:color w:val="000000" w:themeColor="text1"/>
        </w:rPr>
        <w:t xml:space="preserve"> in prescriptiveness</w:t>
      </w:r>
      <w:r w:rsidRPr="00387397">
        <w:rPr>
          <w:color w:val="000000" w:themeColor="text1"/>
        </w:rPr>
        <w:t xml:space="preserve">. </w:t>
      </w:r>
      <w:r w:rsidR="00537ABD" w:rsidRPr="00387397">
        <w:rPr>
          <w:color w:val="000000" w:themeColor="text1"/>
        </w:rPr>
        <w:t>Regarding protected areas,</w:t>
      </w:r>
      <w:r w:rsidR="00A619E4" w:rsidRPr="00387397">
        <w:rPr>
          <w:color w:val="000000" w:themeColor="text1"/>
        </w:rPr>
        <w:t xml:space="preserve"> the FSC-US continues to require that representative samples of habitats be protected, but, since 2010, also requires an assessment of the adequacy of permanent protections. SFI’s requirements for protected areas</w:t>
      </w:r>
      <w:r w:rsidR="00A52164" w:rsidRPr="00387397">
        <w:rPr>
          <w:color w:val="000000" w:themeColor="text1"/>
        </w:rPr>
        <w:t xml:space="preserve"> </w:t>
      </w:r>
      <w:r w:rsidR="00A619E4" w:rsidRPr="00387397">
        <w:rPr>
          <w:color w:val="000000" w:themeColor="text1"/>
        </w:rPr>
        <w:t>continue to be largely encompassed by its requirements to prote</w:t>
      </w:r>
      <w:r w:rsidR="007750C3" w:rsidRPr="00387397">
        <w:rPr>
          <w:color w:val="000000" w:themeColor="text1"/>
        </w:rPr>
        <w:t>ct imperiled species</w:t>
      </w:r>
      <w:r w:rsidR="00A619E4" w:rsidRPr="00387397">
        <w:rPr>
          <w:color w:val="000000" w:themeColor="text1"/>
        </w:rPr>
        <w:t>. SFI continues to require plans to identify and protect moderately to highly valuable known populations of imperiled or critically imperiled species (</w:t>
      </w:r>
      <w:r w:rsidR="00672B65" w:rsidRPr="00387397">
        <w:rPr>
          <w:color w:val="000000" w:themeColor="text1"/>
        </w:rPr>
        <w:t xml:space="preserve">designations </w:t>
      </w:r>
      <w:r w:rsidR="00A619E4" w:rsidRPr="00387397">
        <w:rPr>
          <w:color w:val="000000" w:themeColor="text1"/>
        </w:rPr>
        <w:t>G1-G2). In</w:t>
      </w:r>
      <w:r w:rsidR="006256DD" w:rsidRPr="00387397">
        <w:rPr>
          <w:color w:val="000000" w:themeColor="text1"/>
        </w:rPr>
        <w:t xml:space="preserve"> contrast, </w:t>
      </w:r>
      <w:r w:rsidR="00A619E4" w:rsidRPr="00387397">
        <w:rPr>
          <w:color w:val="000000" w:themeColor="text1"/>
        </w:rPr>
        <w:t xml:space="preserve">the FSC-US expanded the scope of species requiring protection </w:t>
      </w:r>
      <w:r w:rsidR="006256DD" w:rsidRPr="00387397">
        <w:rPr>
          <w:color w:val="000000" w:themeColor="text1"/>
        </w:rPr>
        <w:t xml:space="preserve">in 2010 </w:t>
      </w:r>
      <w:r w:rsidR="00A619E4" w:rsidRPr="00387397">
        <w:rPr>
          <w:color w:val="000000" w:themeColor="text1"/>
        </w:rPr>
        <w:t>to include natural heritage species and candidate species (</w:t>
      </w:r>
      <w:r w:rsidR="00672B65" w:rsidRPr="00387397">
        <w:rPr>
          <w:color w:val="000000" w:themeColor="text1"/>
        </w:rPr>
        <w:t xml:space="preserve">designations </w:t>
      </w:r>
      <w:r w:rsidR="00A619E4" w:rsidRPr="00387397">
        <w:rPr>
          <w:color w:val="000000" w:themeColor="text1"/>
        </w:rPr>
        <w:t xml:space="preserve">G1-G3, S1-S3, N1-N3). The FSC-US </w:t>
      </w:r>
      <w:r w:rsidR="00243567" w:rsidRPr="00387397">
        <w:rPr>
          <w:color w:val="000000" w:themeColor="text1"/>
        </w:rPr>
        <w:t xml:space="preserve">added </w:t>
      </w:r>
      <w:r w:rsidR="00A619E4" w:rsidRPr="00387397">
        <w:rPr>
          <w:color w:val="000000" w:themeColor="text1"/>
        </w:rPr>
        <w:t>require</w:t>
      </w:r>
      <w:r w:rsidR="00243567" w:rsidRPr="00387397">
        <w:rPr>
          <w:color w:val="000000" w:themeColor="text1"/>
        </w:rPr>
        <w:t>ments to</w:t>
      </w:r>
      <w:r w:rsidR="00A619E4" w:rsidRPr="00387397">
        <w:rPr>
          <w:color w:val="000000" w:themeColor="text1"/>
        </w:rPr>
        <w:t xml:space="preserve"> </w:t>
      </w:r>
      <w:r w:rsidR="00243567" w:rsidRPr="00387397">
        <w:rPr>
          <w:color w:val="000000" w:themeColor="text1"/>
        </w:rPr>
        <w:t xml:space="preserve">conduct </w:t>
      </w:r>
      <w:r w:rsidR="00A619E4" w:rsidRPr="00387397">
        <w:rPr>
          <w:color w:val="000000" w:themeColor="text1"/>
        </w:rPr>
        <w:t>survey</w:t>
      </w:r>
      <w:r w:rsidR="00243567" w:rsidRPr="00387397">
        <w:rPr>
          <w:color w:val="000000" w:themeColor="text1"/>
        </w:rPr>
        <w:t>s</w:t>
      </w:r>
      <w:r w:rsidR="00A619E4" w:rsidRPr="00387397">
        <w:rPr>
          <w:color w:val="000000" w:themeColor="text1"/>
        </w:rPr>
        <w:t xml:space="preserve"> for any at-risk species potentially present o</w:t>
      </w:r>
      <w:r w:rsidR="00243567" w:rsidRPr="00387397">
        <w:rPr>
          <w:color w:val="000000" w:themeColor="text1"/>
        </w:rPr>
        <w:t>r</w:t>
      </w:r>
      <w:r w:rsidR="00A619E4" w:rsidRPr="00387397">
        <w:rPr>
          <w:color w:val="000000" w:themeColor="text1"/>
        </w:rPr>
        <w:t xml:space="preserve"> presum</w:t>
      </w:r>
      <w:r w:rsidR="00243567" w:rsidRPr="00387397">
        <w:rPr>
          <w:color w:val="000000" w:themeColor="text1"/>
        </w:rPr>
        <w:t>e</w:t>
      </w:r>
      <w:r w:rsidR="00A619E4" w:rsidRPr="00387397">
        <w:rPr>
          <w:color w:val="000000" w:themeColor="text1"/>
        </w:rPr>
        <w:t xml:space="preserve"> that listed or candidate species are present if the forest is in a species’ range.</w:t>
      </w:r>
      <w:r w:rsidR="007750C3" w:rsidRPr="00387397">
        <w:rPr>
          <w:color w:val="000000" w:themeColor="text1"/>
        </w:rPr>
        <w:t xml:space="preserve"> For </w:t>
      </w:r>
      <w:r w:rsidR="00CA1D20" w:rsidRPr="00387397">
        <w:rPr>
          <w:color w:val="000000" w:themeColor="text1"/>
        </w:rPr>
        <w:t>old-growth</w:t>
      </w:r>
      <w:r w:rsidR="007750C3" w:rsidRPr="00387397">
        <w:rPr>
          <w:color w:val="000000" w:themeColor="text1"/>
        </w:rPr>
        <w:t xml:space="preserve"> forests, in 2010, the FSC-US added </w:t>
      </w:r>
      <w:r w:rsidRPr="00387397">
        <w:rPr>
          <w:color w:val="000000" w:themeColor="text1"/>
        </w:rPr>
        <w:t xml:space="preserve">prescriptive </w:t>
      </w:r>
      <w:r w:rsidR="007750C3" w:rsidRPr="00387397">
        <w:rPr>
          <w:color w:val="000000" w:themeColor="text1"/>
        </w:rPr>
        <w:t xml:space="preserve">requirements to restore a portion of </w:t>
      </w:r>
      <w:r w:rsidR="00CA1D20" w:rsidRPr="00387397">
        <w:rPr>
          <w:color w:val="000000" w:themeColor="text1"/>
        </w:rPr>
        <w:t>old-growth</w:t>
      </w:r>
      <w:r w:rsidR="007750C3" w:rsidRPr="00387397">
        <w:rPr>
          <w:color w:val="000000" w:themeColor="text1"/>
        </w:rPr>
        <w:t xml:space="preserve"> forests where they would naturally occur</w:t>
      </w:r>
      <w:r w:rsidR="00AA3063" w:rsidRPr="00387397">
        <w:rPr>
          <w:color w:val="000000" w:themeColor="text1"/>
        </w:rPr>
        <w:t>,</w:t>
      </w:r>
      <w:r w:rsidR="007750C3" w:rsidRPr="00387397">
        <w:rPr>
          <w:color w:val="000000" w:themeColor="text1"/>
        </w:rPr>
        <w:t xml:space="preserve"> and </w:t>
      </w:r>
      <w:r w:rsidR="00035782" w:rsidRPr="00387397">
        <w:rPr>
          <w:color w:val="000000" w:themeColor="text1"/>
        </w:rPr>
        <w:t xml:space="preserve">it </w:t>
      </w:r>
      <w:r w:rsidR="007750C3" w:rsidRPr="00387397">
        <w:rPr>
          <w:color w:val="000000" w:themeColor="text1"/>
        </w:rPr>
        <w:t>continues to demand protection measures that prohibit harvesting in most cases</w:t>
      </w:r>
      <w:r w:rsidR="00B15838">
        <w:rPr>
          <w:color w:val="000000" w:themeColor="text1"/>
        </w:rPr>
        <w:t xml:space="preserve">. </w:t>
      </w:r>
      <w:r w:rsidR="007750C3" w:rsidRPr="00387397">
        <w:rPr>
          <w:color w:val="000000" w:themeColor="text1"/>
        </w:rPr>
        <w:t xml:space="preserve">In 2010, SFI removed a requirement to maintain sufficient </w:t>
      </w:r>
      <w:r w:rsidR="00CA1D20" w:rsidRPr="00387397">
        <w:rPr>
          <w:color w:val="000000" w:themeColor="text1"/>
        </w:rPr>
        <w:t>old-growth</w:t>
      </w:r>
      <w:r w:rsidR="007750C3" w:rsidRPr="00387397">
        <w:rPr>
          <w:color w:val="000000" w:themeColor="text1"/>
        </w:rPr>
        <w:t xml:space="preserve"> acreage to maintain biodiversity, but </w:t>
      </w:r>
      <w:r w:rsidR="007618BB" w:rsidRPr="00387397">
        <w:rPr>
          <w:color w:val="000000" w:themeColor="text1"/>
        </w:rPr>
        <w:t xml:space="preserve">in 2015 </w:t>
      </w:r>
      <w:r w:rsidR="006256DD" w:rsidRPr="00387397">
        <w:rPr>
          <w:color w:val="000000" w:themeColor="text1"/>
        </w:rPr>
        <w:t>added a requirement to participate in conservation planning.</w:t>
      </w:r>
    </w:p>
    <w:p w14:paraId="7D2713B8" w14:textId="77777777" w:rsidR="005A10A8" w:rsidRPr="00387397" w:rsidRDefault="005A10A8" w:rsidP="00387397">
      <w:pPr>
        <w:spacing w:line="480" w:lineRule="auto"/>
        <w:rPr>
          <w:color w:val="000000" w:themeColor="text1"/>
        </w:rPr>
      </w:pPr>
    </w:p>
    <w:p w14:paraId="71FD3503" w14:textId="6B74CE91" w:rsidR="003151F8" w:rsidRPr="00387397" w:rsidRDefault="00740FB6" w:rsidP="00387397">
      <w:pPr>
        <w:spacing w:line="480" w:lineRule="auto"/>
        <w:rPr>
          <w:color w:val="000000" w:themeColor="text1"/>
        </w:rPr>
      </w:pPr>
      <w:r w:rsidRPr="00387397">
        <w:rPr>
          <w:b/>
          <w:color w:val="000000" w:themeColor="text1"/>
        </w:rPr>
        <w:t>Summary:</w:t>
      </w:r>
      <w:r w:rsidRPr="00387397">
        <w:rPr>
          <w:color w:val="000000" w:themeColor="text1"/>
        </w:rPr>
        <w:t xml:space="preserve"> </w:t>
      </w:r>
      <w:r w:rsidR="00AC6629" w:rsidRPr="00387397">
        <w:rPr>
          <w:color w:val="000000" w:themeColor="text1"/>
        </w:rPr>
        <w:t>Overall, w</w:t>
      </w:r>
      <w:r w:rsidR="007944E5" w:rsidRPr="00387397">
        <w:rPr>
          <w:color w:val="000000" w:themeColor="text1"/>
        </w:rPr>
        <w:t>e find</w:t>
      </w:r>
      <w:r w:rsidR="005A10A8" w:rsidRPr="00387397">
        <w:rPr>
          <w:color w:val="000000" w:themeColor="text1"/>
        </w:rPr>
        <w:t xml:space="preserve"> that each standard continues to have</w:t>
      </w:r>
      <w:r w:rsidR="003151F8" w:rsidRPr="00387397">
        <w:rPr>
          <w:color w:val="000000" w:themeColor="text1"/>
        </w:rPr>
        <w:t xml:space="preserve"> a different overarching focus reflected in the distinct areas</w:t>
      </w:r>
      <w:r w:rsidR="005A10A8" w:rsidRPr="00387397">
        <w:rPr>
          <w:color w:val="000000" w:themeColor="text1"/>
        </w:rPr>
        <w:t xml:space="preserve"> in which each standard is most presc</w:t>
      </w:r>
      <w:r w:rsidR="006256DD" w:rsidRPr="00387397">
        <w:rPr>
          <w:color w:val="000000" w:themeColor="text1"/>
        </w:rPr>
        <w:t xml:space="preserve">riptive. The FSC’s requirements </w:t>
      </w:r>
      <w:r w:rsidR="003151F8" w:rsidRPr="00387397">
        <w:rPr>
          <w:color w:val="000000" w:themeColor="text1"/>
        </w:rPr>
        <w:t xml:space="preserve">tend to </w:t>
      </w:r>
      <w:r w:rsidR="005A10A8" w:rsidRPr="00387397">
        <w:rPr>
          <w:color w:val="000000" w:themeColor="text1"/>
        </w:rPr>
        <w:t>demand that forest operations “resemble natural processes” a</w:t>
      </w:r>
      <w:r w:rsidR="003151F8" w:rsidRPr="00387397">
        <w:rPr>
          <w:color w:val="000000" w:themeColor="text1"/>
        </w:rPr>
        <w:t>nd “maintain ecosystem function</w:t>
      </w:r>
      <w:r w:rsidR="00035782" w:rsidRPr="00387397">
        <w:rPr>
          <w:color w:val="000000" w:themeColor="text1"/>
        </w:rPr>
        <w:t>,</w:t>
      </w:r>
      <w:r w:rsidR="005A10A8" w:rsidRPr="00387397">
        <w:rPr>
          <w:color w:val="000000" w:themeColor="text1"/>
        </w:rPr>
        <w:t>”</w:t>
      </w:r>
      <w:r w:rsidR="003151F8" w:rsidRPr="00387397">
        <w:rPr>
          <w:color w:val="000000" w:themeColor="text1"/>
        </w:rPr>
        <w:t xml:space="preserve"> reflecting the interests of the environmental groups that founded the FSC.</w:t>
      </w:r>
      <w:r w:rsidR="005A10A8" w:rsidRPr="00387397">
        <w:rPr>
          <w:color w:val="000000" w:themeColor="text1"/>
        </w:rPr>
        <w:t xml:space="preserve"> This language appears more frequently and forcefully in the 2010 standard concerning issues including clearcutting, riparian management, HCVFs, protected areas, </w:t>
      </w:r>
      <w:r w:rsidR="00CA1D20" w:rsidRPr="00387397">
        <w:rPr>
          <w:color w:val="000000" w:themeColor="text1"/>
        </w:rPr>
        <w:t>old-growth</w:t>
      </w:r>
      <w:r w:rsidR="005A10A8" w:rsidRPr="00387397">
        <w:rPr>
          <w:color w:val="000000" w:themeColor="text1"/>
        </w:rPr>
        <w:t xml:space="preserve"> forests, snags </w:t>
      </w:r>
      <w:r w:rsidR="005A10A8" w:rsidRPr="00387397">
        <w:rPr>
          <w:color w:val="000000" w:themeColor="text1"/>
        </w:rPr>
        <w:lastRenderedPageBreak/>
        <w:t>and downed wood, residual trees, genetic diversity, plantations, restoration, natural disturbance, non-tim</w:t>
      </w:r>
      <w:r w:rsidR="003151F8" w:rsidRPr="00387397">
        <w:rPr>
          <w:color w:val="000000" w:themeColor="text1"/>
        </w:rPr>
        <w:t>ber forest products, soil protection, road building</w:t>
      </w:r>
      <w:r w:rsidR="005A10A8" w:rsidRPr="00387397">
        <w:rPr>
          <w:color w:val="000000" w:themeColor="text1"/>
        </w:rPr>
        <w:t>, and management planning</w:t>
      </w:r>
      <w:r w:rsidR="006256DD" w:rsidRPr="00387397">
        <w:rPr>
          <w:color w:val="000000" w:themeColor="text1"/>
        </w:rPr>
        <w:t>.</w:t>
      </w:r>
      <w:r w:rsidR="005A10A8" w:rsidRPr="00387397">
        <w:rPr>
          <w:color w:val="000000" w:themeColor="text1"/>
        </w:rPr>
        <w:t xml:space="preserve"> </w:t>
      </w:r>
    </w:p>
    <w:p w14:paraId="65957A1A" w14:textId="77777777" w:rsidR="003151F8" w:rsidRPr="00387397" w:rsidRDefault="003151F8" w:rsidP="00387397">
      <w:pPr>
        <w:spacing w:line="480" w:lineRule="auto"/>
        <w:rPr>
          <w:color w:val="000000" w:themeColor="text1"/>
        </w:rPr>
      </w:pPr>
    </w:p>
    <w:p w14:paraId="5F2C6B5C" w14:textId="2D0C303A" w:rsidR="005A10A8" w:rsidRPr="00387397" w:rsidRDefault="005A10A8" w:rsidP="00387397">
      <w:pPr>
        <w:spacing w:line="480" w:lineRule="auto"/>
        <w:rPr>
          <w:color w:val="000000" w:themeColor="text1"/>
        </w:rPr>
      </w:pPr>
      <w:r w:rsidRPr="00387397">
        <w:rPr>
          <w:color w:val="000000" w:themeColor="text1"/>
        </w:rPr>
        <w:t xml:space="preserve">In contrast, </w:t>
      </w:r>
      <w:r w:rsidR="006256DD" w:rsidRPr="00387397">
        <w:rPr>
          <w:color w:val="000000" w:themeColor="text1"/>
        </w:rPr>
        <w:t xml:space="preserve">the </w:t>
      </w:r>
      <w:r w:rsidRPr="00387397">
        <w:rPr>
          <w:color w:val="000000" w:themeColor="text1"/>
        </w:rPr>
        <w:t xml:space="preserve">SFI </w:t>
      </w:r>
      <w:r w:rsidR="003151F8" w:rsidRPr="00387397">
        <w:rPr>
          <w:color w:val="000000" w:themeColor="text1"/>
        </w:rPr>
        <w:t>is most prescriptive</w:t>
      </w:r>
      <w:r w:rsidRPr="00387397">
        <w:rPr>
          <w:color w:val="000000" w:themeColor="text1"/>
        </w:rPr>
        <w:t xml:space="preserve"> on issues such as </w:t>
      </w:r>
      <w:r w:rsidR="003151F8" w:rsidRPr="00387397">
        <w:rPr>
          <w:color w:val="000000" w:themeColor="text1"/>
        </w:rPr>
        <w:t xml:space="preserve">material utilization, research, </w:t>
      </w:r>
      <w:r w:rsidRPr="00387397">
        <w:rPr>
          <w:color w:val="000000" w:themeColor="text1"/>
        </w:rPr>
        <w:t xml:space="preserve">training, education, </w:t>
      </w:r>
      <w:r w:rsidR="003151F8" w:rsidRPr="00387397">
        <w:rPr>
          <w:color w:val="000000" w:themeColor="text1"/>
        </w:rPr>
        <w:t xml:space="preserve">and </w:t>
      </w:r>
      <w:r w:rsidRPr="00387397">
        <w:rPr>
          <w:color w:val="000000" w:themeColor="text1"/>
        </w:rPr>
        <w:t>public reporting and consultation.</w:t>
      </w:r>
      <w:r w:rsidRPr="00387397">
        <w:rPr>
          <w:rStyle w:val="EndnoteReference"/>
          <w:color w:val="000000" w:themeColor="text1"/>
        </w:rPr>
        <w:endnoteReference w:id="8"/>
      </w:r>
      <w:r w:rsidRPr="00387397">
        <w:rPr>
          <w:color w:val="000000" w:themeColor="text1"/>
        </w:rPr>
        <w:t xml:space="preserve"> </w:t>
      </w:r>
      <w:r w:rsidR="007618BB" w:rsidRPr="00387397">
        <w:rPr>
          <w:color w:val="000000" w:themeColor="text1"/>
        </w:rPr>
        <w:t xml:space="preserve">The eight key issues on which the SFI increased prescriptiveness in 2010 reflect the SFI’s focus on industry capacity and reputation. These included aesthetics, public reporting, education, training, and utilization. </w:t>
      </w:r>
      <w:r w:rsidRPr="00387397">
        <w:rPr>
          <w:color w:val="000000" w:themeColor="text1"/>
        </w:rPr>
        <w:t xml:space="preserve">One </w:t>
      </w:r>
      <w:r w:rsidR="003151F8" w:rsidRPr="00387397">
        <w:rPr>
          <w:color w:val="000000" w:themeColor="text1"/>
        </w:rPr>
        <w:t>possible explanation</w:t>
      </w:r>
      <w:r w:rsidRPr="00387397">
        <w:rPr>
          <w:color w:val="000000" w:themeColor="text1"/>
        </w:rPr>
        <w:t xml:space="preserve"> for SFI’s </w:t>
      </w:r>
      <w:r w:rsidR="003151F8" w:rsidRPr="00387397">
        <w:rPr>
          <w:color w:val="000000" w:themeColor="text1"/>
        </w:rPr>
        <w:t>leadership</w:t>
      </w:r>
      <w:r w:rsidRPr="00387397">
        <w:rPr>
          <w:color w:val="000000" w:themeColor="text1"/>
        </w:rPr>
        <w:t xml:space="preserve"> on these issues is that they most directly affect the capacity and reputation of the forestry industry. For example, </w:t>
      </w:r>
      <w:r w:rsidR="007618BB" w:rsidRPr="00387397">
        <w:rPr>
          <w:color w:val="000000" w:themeColor="text1"/>
        </w:rPr>
        <w:t>while</w:t>
      </w:r>
      <w:r w:rsidRPr="00387397">
        <w:rPr>
          <w:color w:val="000000" w:themeColor="text1"/>
        </w:rPr>
        <w:t xml:space="preserve"> the FSC-US increasingly restricts the size and shape of </w:t>
      </w:r>
      <w:proofErr w:type="spellStart"/>
      <w:r w:rsidRPr="00387397">
        <w:rPr>
          <w:color w:val="000000" w:themeColor="text1"/>
        </w:rPr>
        <w:t>clearcuts</w:t>
      </w:r>
      <w:proofErr w:type="spellEnd"/>
      <w:r w:rsidRPr="00387397">
        <w:rPr>
          <w:color w:val="000000" w:themeColor="text1"/>
        </w:rPr>
        <w:t xml:space="preserve"> to reflect natural disturbance an</w:t>
      </w:r>
      <w:r w:rsidR="00EB7D03" w:rsidRPr="00387397">
        <w:rPr>
          <w:color w:val="000000" w:themeColor="text1"/>
        </w:rPr>
        <w:t>d maintain ecological functions</w:t>
      </w:r>
      <w:r w:rsidR="007618BB" w:rsidRPr="00387397">
        <w:rPr>
          <w:color w:val="000000" w:themeColor="text1"/>
        </w:rPr>
        <w:t xml:space="preserve"> regardless of how it looks</w:t>
      </w:r>
      <w:r w:rsidR="00EB7D03" w:rsidRPr="00387397">
        <w:rPr>
          <w:color w:val="000000" w:themeColor="text1"/>
        </w:rPr>
        <w:t xml:space="preserve">, </w:t>
      </w:r>
      <w:r w:rsidR="006256DD" w:rsidRPr="00387397">
        <w:rPr>
          <w:color w:val="000000" w:themeColor="text1"/>
        </w:rPr>
        <w:t xml:space="preserve">the </w:t>
      </w:r>
      <w:r w:rsidRPr="00387397">
        <w:rPr>
          <w:color w:val="000000" w:themeColor="text1"/>
        </w:rPr>
        <w:t xml:space="preserve">SFI puts more emphasis on rapid site “green-up.” </w:t>
      </w:r>
      <w:r w:rsidR="007618BB" w:rsidRPr="00387397">
        <w:rPr>
          <w:color w:val="000000" w:themeColor="text1"/>
        </w:rPr>
        <w:t>Green-up</w:t>
      </w:r>
      <w:r w:rsidRPr="00387397">
        <w:rPr>
          <w:color w:val="000000" w:themeColor="text1"/>
        </w:rPr>
        <w:t xml:space="preserve"> implies active planting to get tree crops growing quickly and to “manage the visual impact” o</w:t>
      </w:r>
      <w:r w:rsidR="00EB7D03" w:rsidRPr="00387397">
        <w:rPr>
          <w:color w:val="000000" w:themeColor="text1"/>
        </w:rPr>
        <w:t xml:space="preserve">f </w:t>
      </w:r>
      <w:proofErr w:type="spellStart"/>
      <w:r w:rsidR="00EB7D03" w:rsidRPr="00387397">
        <w:rPr>
          <w:color w:val="000000" w:themeColor="text1"/>
        </w:rPr>
        <w:t>clearcuts</w:t>
      </w:r>
      <w:proofErr w:type="spellEnd"/>
      <w:r w:rsidR="003F07C3" w:rsidRPr="00387397">
        <w:rPr>
          <w:color w:val="000000" w:themeColor="text1"/>
        </w:rPr>
        <w:t>, i.e. potentially reputation-threatening visuals</w:t>
      </w:r>
      <w:r w:rsidRPr="00387397">
        <w:rPr>
          <w:color w:val="000000" w:themeColor="text1"/>
        </w:rPr>
        <w:t>.</w:t>
      </w:r>
    </w:p>
    <w:p w14:paraId="461F8974" w14:textId="77777777" w:rsidR="005A10A8" w:rsidRPr="00387397" w:rsidRDefault="005A10A8" w:rsidP="00387397">
      <w:pPr>
        <w:spacing w:line="480" w:lineRule="auto"/>
        <w:rPr>
          <w:color w:val="000000" w:themeColor="text1"/>
        </w:rPr>
      </w:pPr>
    </w:p>
    <w:p w14:paraId="4385399D" w14:textId="7AB2DB85" w:rsidR="00355ED4" w:rsidRPr="00387397" w:rsidRDefault="00A13B1C" w:rsidP="00387397">
      <w:pPr>
        <w:spacing w:line="480" w:lineRule="auto"/>
        <w:rPr>
          <w:color w:val="000000" w:themeColor="text1"/>
        </w:rPr>
      </w:pPr>
      <w:r w:rsidRPr="00387397">
        <w:rPr>
          <w:color w:val="000000" w:themeColor="text1"/>
        </w:rPr>
        <w:t>T</w:t>
      </w:r>
      <w:r w:rsidR="005A10A8" w:rsidRPr="00387397">
        <w:rPr>
          <w:color w:val="000000" w:themeColor="text1"/>
        </w:rPr>
        <w:t xml:space="preserve">he </w:t>
      </w:r>
      <w:r w:rsidRPr="00387397">
        <w:rPr>
          <w:color w:val="000000" w:themeColor="text1"/>
        </w:rPr>
        <w:t>201</w:t>
      </w:r>
      <w:r w:rsidR="00FF4694" w:rsidRPr="00387397">
        <w:rPr>
          <w:color w:val="000000" w:themeColor="text1"/>
        </w:rPr>
        <w:t>5</w:t>
      </w:r>
      <w:r w:rsidR="005A10A8" w:rsidRPr="00387397">
        <w:rPr>
          <w:color w:val="000000" w:themeColor="text1"/>
        </w:rPr>
        <w:t xml:space="preserve"> changes to the SFI standard </w:t>
      </w:r>
      <w:r w:rsidR="00E821BC" w:rsidRPr="00387397">
        <w:rPr>
          <w:color w:val="000000" w:themeColor="text1"/>
        </w:rPr>
        <w:t xml:space="preserve">reflect a </w:t>
      </w:r>
      <w:r w:rsidR="00243567" w:rsidRPr="00387397">
        <w:rPr>
          <w:color w:val="000000" w:themeColor="text1"/>
        </w:rPr>
        <w:t xml:space="preserve">different </w:t>
      </w:r>
      <w:r w:rsidR="007618BB" w:rsidRPr="00387397">
        <w:rPr>
          <w:color w:val="000000" w:themeColor="text1"/>
        </w:rPr>
        <w:t>tack</w:t>
      </w:r>
      <w:r w:rsidR="00E821BC" w:rsidRPr="00387397">
        <w:rPr>
          <w:color w:val="000000" w:themeColor="text1"/>
        </w:rPr>
        <w:t xml:space="preserve">. </w:t>
      </w:r>
      <w:r w:rsidR="005A10A8" w:rsidRPr="00387397">
        <w:rPr>
          <w:color w:val="000000" w:themeColor="text1"/>
        </w:rPr>
        <w:t>In contrast</w:t>
      </w:r>
      <w:r w:rsidR="007618BB" w:rsidRPr="00387397">
        <w:rPr>
          <w:color w:val="000000" w:themeColor="text1"/>
        </w:rPr>
        <w:t xml:space="preserve"> to the previous focus on industry capacity and reputation</w:t>
      </w:r>
      <w:r w:rsidR="005A10A8" w:rsidRPr="00387397">
        <w:rPr>
          <w:color w:val="000000" w:themeColor="text1"/>
        </w:rPr>
        <w:t>,</w:t>
      </w:r>
      <w:r w:rsidR="00E821BC" w:rsidRPr="00387397">
        <w:rPr>
          <w:color w:val="000000" w:themeColor="text1"/>
        </w:rPr>
        <w:t xml:space="preserve"> the three</w:t>
      </w:r>
      <w:r w:rsidR="007618BB" w:rsidRPr="00387397">
        <w:rPr>
          <w:color w:val="000000" w:themeColor="text1"/>
        </w:rPr>
        <w:t xml:space="preserve"> issues o</w:t>
      </w:r>
      <w:r w:rsidR="005A10A8" w:rsidRPr="00387397">
        <w:rPr>
          <w:color w:val="000000" w:themeColor="text1"/>
        </w:rPr>
        <w:t xml:space="preserve">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w:t>
      </w:r>
      <w:r w:rsidR="00CA1D20" w:rsidRPr="00387397">
        <w:rPr>
          <w:color w:val="000000" w:themeColor="text1"/>
        </w:rPr>
        <w:t xml:space="preserve">The SFI </w:t>
      </w:r>
      <w:r w:rsidR="005A10A8" w:rsidRPr="00387397">
        <w:rPr>
          <w:color w:val="000000" w:themeColor="text1"/>
        </w:rPr>
        <w:t xml:space="preserve">also added </w:t>
      </w:r>
      <w:r w:rsidR="00CA1D20" w:rsidRPr="00387397">
        <w:rPr>
          <w:color w:val="000000" w:themeColor="text1"/>
        </w:rPr>
        <w:t xml:space="preserve">language </w:t>
      </w:r>
      <w:r w:rsidR="005A10A8" w:rsidRPr="00387397">
        <w:rPr>
          <w:color w:val="000000" w:themeColor="text1"/>
        </w:rPr>
        <w:t xml:space="preserve">clarifying and expanding the definitions of wetlands and riparian areas and requiring participation in conservation planning initiatives. </w:t>
      </w:r>
      <w:r w:rsidR="00C27199" w:rsidRPr="00387397">
        <w:rPr>
          <w:color w:val="000000" w:themeColor="text1"/>
        </w:rPr>
        <w:t xml:space="preserve">We </w:t>
      </w:r>
      <w:r w:rsidR="00CB17D8" w:rsidRPr="00387397">
        <w:rPr>
          <w:color w:val="000000" w:themeColor="text1"/>
        </w:rPr>
        <w:t xml:space="preserve">now </w:t>
      </w:r>
      <w:r w:rsidR="00C27199" w:rsidRPr="00387397">
        <w:rPr>
          <w:color w:val="000000" w:themeColor="text1"/>
        </w:rPr>
        <w:t xml:space="preserve">discuss the implications of this turn </w:t>
      </w:r>
      <w:r w:rsidR="00CB17D8" w:rsidRPr="00387397">
        <w:rPr>
          <w:color w:val="000000" w:themeColor="text1"/>
        </w:rPr>
        <w:t xml:space="preserve">and our other findings for theories of change in scholarship on private </w:t>
      </w:r>
      <w:r w:rsidR="002868D6" w:rsidRPr="00387397">
        <w:rPr>
          <w:color w:val="000000" w:themeColor="text1"/>
        </w:rPr>
        <w:t>governance</w:t>
      </w:r>
      <w:r w:rsidR="00C27199" w:rsidRPr="00387397">
        <w:rPr>
          <w:color w:val="000000" w:themeColor="text1"/>
        </w:rPr>
        <w:t xml:space="preserve">. </w:t>
      </w:r>
    </w:p>
    <w:p w14:paraId="180184EE" w14:textId="77777777" w:rsidR="00E821BC" w:rsidRPr="00387397" w:rsidRDefault="00E821BC" w:rsidP="00387397">
      <w:pPr>
        <w:spacing w:line="480" w:lineRule="auto"/>
        <w:rPr>
          <w:color w:val="000000" w:themeColor="text1"/>
        </w:rPr>
      </w:pPr>
    </w:p>
    <w:p w14:paraId="410AB2E3" w14:textId="3A9C7C78" w:rsidR="00EA607B" w:rsidRPr="00387397" w:rsidRDefault="00EA607B" w:rsidP="00387397">
      <w:pPr>
        <w:spacing w:line="480" w:lineRule="auto"/>
        <w:outlineLvl w:val="0"/>
        <w:rPr>
          <w:b/>
          <w:bCs/>
          <w:color w:val="000000" w:themeColor="text1"/>
        </w:rPr>
      </w:pPr>
      <w:r w:rsidRPr="00387397">
        <w:rPr>
          <w:b/>
          <w:bCs/>
          <w:color w:val="000000" w:themeColor="text1"/>
        </w:rPr>
        <w:lastRenderedPageBreak/>
        <w:t xml:space="preserve">5 </w:t>
      </w:r>
      <w:r w:rsidR="003F460C" w:rsidRPr="00387397">
        <w:rPr>
          <w:b/>
          <w:bCs/>
          <w:color w:val="000000" w:themeColor="text1"/>
        </w:rPr>
        <w:t>Discussion</w:t>
      </w:r>
    </w:p>
    <w:p w14:paraId="3077698D" w14:textId="205FEAE0" w:rsidR="00174015" w:rsidRPr="00387397" w:rsidRDefault="00174015" w:rsidP="00387397">
      <w:pPr>
        <w:spacing w:line="480" w:lineRule="auto"/>
        <w:rPr>
          <w:b/>
        </w:rPr>
      </w:pPr>
      <w:r w:rsidRPr="00387397">
        <w:rPr>
          <w:b/>
        </w:rPr>
        <w:t xml:space="preserve">5.1 Overall </w:t>
      </w:r>
      <w:r w:rsidR="009E2BA4">
        <w:rPr>
          <w:b/>
        </w:rPr>
        <w:t>c</w:t>
      </w:r>
      <w:r w:rsidRPr="00387397">
        <w:rPr>
          <w:b/>
        </w:rPr>
        <w:t>omparison</w:t>
      </w:r>
    </w:p>
    <w:p w14:paraId="125D530E" w14:textId="169968D1" w:rsidR="00BA52AF" w:rsidRPr="00387397" w:rsidRDefault="00BA52AF" w:rsidP="00387397">
      <w:pPr>
        <w:spacing w:line="480" w:lineRule="auto"/>
      </w:pPr>
      <w:r w:rsidRPr="00387397">
        <w:t xml:space="preserve">Our framework improves upon extant blunt claims of “high” or “low” stringency, by disaggregating policy substance to allow more nuanced empirical results. </w:t>
      </w:r>
      <w:r w:rsidR="00CC684D" w:rsidRPr="00387397">
        <w:t>These issue-specific results can then be aggregated to</w:t>
      </w:r>
      <w:r w:rsidRPr="00387397">
        <w:t xml:space="preserve"> make more general observations: First, </w:t>
      </w:r>
      <w:r w:rsidR="00CC684D" w:rsidRPr="00387397">
        <w:t>on both scope and prescriptiveness dimensions</w:t>
      </w:r>
      <w:r w:rsidR="00A61891" w:rsidRPr="00387397">
        <w:t>, in 2016</w:t>
      </w:r>
      <w:r w:rsidR="00CC684D" w:rsidRPr="00387397">
        <w:t xml:space="preserve"> </w:t>
      </w:r>
      <w:r w:rsidRPr="00387397">
        <w:t>the FSC-US stand</w:t>
      </w:r>
      <w:r w:rsidR="00A61891" w:rsidRPr="00387397">
        <w:t>ard was</w:t>
      </w:r>
      <w:r w:rsidRPr="00387397">
        <w:t xml:space="preserve"> clearly more stringent than the SFI standard on ecological </w:t>
      </w:r>
      <w:r w:rsidR="00CC684D" w:rsidRPr="00387397">
        <w:t>goals</w:t>
      </w:r>
      <w:r w:rsidRPr="00387397">
        <w:t>.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w:t>
      </w:r>
      <w:r w:rsidR="00A61891" w:rsidRPr="00387397">
        <w:t>y, one could say that FSC-US had</w:t>
      </w:r>
      <w:r w:rsidRPr="00387397">
        <w:t xml:space="preserve"> a slightly broader scope of social benefits (depending on what issues one considers “social”), but the programs do present tradeoffs between conceptions of the public good. On prescriptiveness, the contrast is again clearer, with the FSC-US standard having significantly more prescriptive requirements on most social issues. On policy settings, the two standards have significant differences. Regarding labor standards and indigenous rights, the FSC-US standard requires higher wages and </w:t>
      </w:r>
      <w:r w:rsidR="00E74A0D" w:rsidRPr="00387397">
        <w:t>ha</w:t>
      </w:r>
      <w:r w:rsidR="00A61891" w:rsidRPr="00387397">
        <w:t>d</w:t>
      </w:r>
      <w:r w:rsidR="00E74A0D" w:rsidRPr="00387397">
        <w:t xml:space="preserve"> </w:t>
      </w:r>
      <w:r w:rsidRPr="00387397">
        <w:t xml:space="preserve">more </w:t>
      </w:r>
      <w:r w:rsidR="0093104F" w:rsidRPr="00387397">
        <w:t>requirements on</w:t>
      </w:r>
      <w:r w:rsidRPr="00387397">
        <w:t xml:space="preserve"> rights than the SFI standard does. In short, by common definitions of what counts as a social issue, by most qualitative comparisons, and certainly in terms of prescriptiveness, the FSC-US standard is more stringent than the SFI standard on social issues. On more business-oriented goals such as those promoting efficiency (e.g. levels of cut tree utilization), industry capacity (e.g. workforce training and research), and industry reputation (e.g. education and aesthetics), the conclusions are largely reversed. SFI is slightly broader in scope, requiring contributions to research where FSC does not, </w:t>
      </w:r>
      <w:r w:rsidR="00B15A4A" w:rsidRPr="00387397">
        <w:t xml:space="preserve">is </w:t>
      </w:r>
      <w:r w:rsidRPr="00387397">
        <w:t xml:space="preserve">more prescriptive, and </w:t>
      </w:r>
      <w:r w:rsidR="00B15A4A" w:rsidRPr="00387397">
        <w:t>requires increasingly</w:t>
      </w:r>
      <w:r w:rsidRPr="00387397">
        <w:t xml:space="preserve"> difficult to achieve performance levels. </w:t>
      </w:r>
    </w:p>
    <w:p w14:paraId="51EA9E94" w14:textId="77777777" w:rsidR="00827E41" w:rsidRPr="00387397" w:rsidRDefault="00827E41" w:rsidP="00387397">
      <w:pPr>
        <w:spacing w:line="480" w:lineRule="auto"/>
      </w:pPr>
    </w:p>
    <w:p w14:paraId="2147F849" w14:textId="77777777" w:rsidR="00BA52AF" w:rsidRPr="00387397" w:rsidRDefault="00BA52AF" w:rsidP="00387397">
      <w:pPr>
        <w:spacing w:line="480" w:lineRule="auto"/>
      </w:pPr>
    </w:p>
    <w:p w14:paraId="610CC4D6" w14:textId="7A5383C3" w:rsidR="00BA52AF" w:rsidRPr="00387397" w:rsidRDefault="00174015" w:rsidP="00387397">
      <w:pPr>
        <w:spacing w:line="480" w:lineRule="auto"/>
        <w:rPr>
          <w:b/>
        </w:rPr>
      </w:pPr>
      <w:r w:rsidRPr="00387397">
        <w:rPr>
          <w:b/>
        </w:rPr>
        <w:t>5.2 Patterns of change</w:t>
      </w:r>
    </w:p>
    <w:p w14:paraId="30D286B5" w14:textId="5C9B40AE" w:rsidR="00827E41" w:rsidRPr="00387397" w:rsidRDefault="00AC00D0" w:rsidP="00387397">
      <w:pPr>
        <w:spacing w:line="480" w:lineRule="auto"/>
      </w:pPr>
      <w:r w:rsidRPr="00387397">
        <w:t xml:space="preserve">The dominant patterns were equilibrium and upward divergence. </w:t>
      </w:r>
      <w:r w:rsidR="0006633A" w:rsidRPr="00387397">
        <w:t>In most years,</w:t>
      </w:r>
      <w:r w:rsidR="00D97AD7" w:rsidRPr="00387397">
        <w:t xml:space="preserve"> neither program changed on any issue (the center cell in Figure 1</w:t>
      </w:r>
      <w:r w:rsidR="00D52201" w:rsidRPr="00387397">
        <w:t>, “equilibrium”)</w:t>
      </w:r>
      <w:r w:rsidR="00D97AD7" w:rsidRPr="00387397">
        <w:t>.</w:t>
      </w:r>
      <w:r w:rsidR="00D52201" w:rsidRPr="00387397">
        <w:t xml:space="preserve"> Most changes for both programs occurred in</w:t>
      </w:r>
      <w:r w:rsidR="0006633A" w:rsidRPr="00387397">
        <w:t xml:space="preserve"> 2010 </w:t>
      </w:r>
      <w:r w:rsidR="008E652F" w:rsidRPr="00387397">
        <w:t>where</w:t>
      </w:r>
      <w:r w:rsidR="0006633A" w:rsidRPr="00387397">
        <w:t xml:space="preserve"> the overall pattern was</w:t>
      </w:r>
      <w:r w:rsidR="00D52201" w:rsidRPr="00387397">
        <w:t xml:space="preserve"> divergence </w:t>
      </w:r>
      <w:r w:rsidR="0006633A" w:rsidRPr="00387397">
        <w:t>(also called</w:t>
      </w:r>
      <w:r w:rsidR="00D52201" w:rsidRPr="00387397">
        <w:t xml:space="preserve"> differentiation</w:t>
      </w:r>
      <w:r w:rsidR="0006633A" w:rsidRPr="00387397">
        <w:t>)</w:t>
      </w:r>
      <w:r w:rsidR="00D52201" w:rsidRPr="00387397">
        <w:t xml:space="preserve">, rather than convergence or stability. The vast majority </w:t>
      </w:r>
      <w:r w:rsidR="006A4918" w:rsidRPr="00387397">
        <w:t>of changes</w:t>
      </w:r>
      <w:r w:rsidR="00D52201" w:rsidRPr="00387397">
        <w:t xml:space="preserve"> </w:t>
      </w:r>
      <w:r w:rsidR="00A71F5A" w:rsidRPr="00387397">
        <w:t>(twenty</w:t>
      </w:r>
      <w:r w:rsidR="00E71F57" w:rsidRPr="00387397">
        <w:t>-one</w:t>
      </w:r>
      <w:r w:rsidR="00A71F5A" w:rsidRPr="00387397">
        <w:t xml:space="preserve"> of twenty-seven </w:t>
      </w:r>
      <w:r w:rsidR="005121D7" w:rsidRPr="00387397">
        <w:t>issue</w:t>
      </w:r>
      <w:r w:rsidR="008E652F" w:rsidRPr="00387397">
        <w:t>s</w:t>
      </w:r>
      <w:r w:rsidR="005121D7" w:rsidRPr="00387397">
        <w:t xml:space="preserve"> </w:t>
      </w:r>
      <w:r w:rsidR="008E652F" w:rsidRPr="00387397">
        <w:t>changed</w:t>
      </w:r>
      <w:r w:rsidR="00A71F5A" w:rsidRPr="00387397">
        <w:t xml:space="preserve">) </w:t>
      </w:r>
      <w:r w:rsidR="0006633A" w:rsidRPr="00387397">
        <w:t>fit</w:t>
      </w:r>
      <w:r w:rsidR="00D52201" w:rsidRPr="00387397">
        <w:t xml:space="preserve"> a pattern where one program increased prescriptiveness while the other did not </w:t>
      </w:r>
      <w:r w:rsidR="00E71F57" w:rsidRPr="00387397">
        <w:t xml:space="preserve">(or in one case, did so to a lesser degree) </w:t>
      </w:r>
      <w:r w:rsidR="00D52201" w:rsidRPr="00387397">
        <w:t>and</w:t>
      </w:r>
      <w:r w:rsidR="007250B5" w:rsidRPr="00387397">
        <w:t xml:space="preserve"> the program increasing stringency </w:t>
      </w:r>
      <w:r w:rsidR="007250B5" w:rsidRPr="00387397">
        <w:rPr>
          <w:i/>
        </w:rPr>
        <w:t xml:space="preserve">already had the </w:t>
      </w:r>
      <w:r w:rsidR="008E652F" w:rsidRPr="00387397">
        <w:rPr>
          <w:i/>
        </w:rPr>
        <w:t>more</w:t>
      </w:r>
      <w:r w:rsidR="007250B5" w:rsidRPr="00387397">
        <w:rPr>
          <w:i/>
        </w:rPr>
        <w:t xml:space="preserve"> </w:t>
      </w:r>
      <w:r w:rsidRPr="00387397">
        <w:rPr>
          <w:i/>
        </w:rPr>
        <w:t>prescriptive</w:t>
      </w:r>
      <w:r w:rsidR="007250B5" w:rsidRPr="00387397">
        <w:rPr>
          <w:i/>
        </w:rPr>
        <w:t xml:space="preserve"> requirements</w:t>
      </w:r>
      <w:r w:rsidR="00366B6D" w:rsidRPr="00387397">
        <w:rPr>
          <w:i/>
        </w:rPr>
        <w:t xml:space="preserve">. </w:t>
      </w:r>
      <w:r w:rsidR="005121D7" w:rsidRPr="00387397">
        <w:t>On eighteen issues, the other program stayed the same, leading to upward divergence. On three issues</w:t>
      </w:r>
      <w:r w:rsidR="008E652F" w:rsidRPr="00387397">
        <w:t>,</w:t>
      </w:r>
      <w:r w:rsidR="005121D7" w:rsidRPr="00387397">
        <w:t xml:space="preserve"> the less prescriptive program decreased prescriptiveness, leading to opposing divergence</w:t>
      </w:r>
      <w:r w:rsidR="008E652F" w:rsidRPr="00387397">
        <w:t xml:space="preserve"> (see Table 4)</w:t>
      </w:r>
      <w:r w:rsidR="005121D7" w:rsidRPr="00387397">
        <w:t xml:space="preserve">. </w:t>
      </w:r>
      <w:r w:rsidR="00366B6D" w:rsidRPr="00387397">
        <w:t>For all</w:t>
      </w:r>
      <w:r w:rsidR="008E652F" w:rsidRPr="00387397">
        <w:t xml:space="preserve"> sixteen</w:t>
      </w:r>
      <w:r w:rsidR="00366B6D" w:rsidRPr="00387397">
        <w:t xml:space="preserve"> </w:t>
      </w:r>
      <w:r w:rsidRPr="00387397">
        <w:t xml:space="preserve">issues on which only </w:t>
      </w:r>
      <w:r w:rsidR="006A4918" w:rsidRPr="00387397">
        <w:t xml:space="preserve">the </w:t>
      </w:r>
      <w:r w:rsidRPr="00387397">
        <w:t xml:space="preserve">FSC-US </w:t>
      </w:r>
      <w:r w:rsidR="00A264DD" w:rsidRPr="00387397">
        <w:t>add</w:t>
      </w:r>
      <w:r w:rsidR="00E71F57" w:rsidRPr="00387397">
        <w:t>ed</w:t>
      </w:r>
      <w:r w:rsidR="00A264DD" w:rsidRPr="00387397">
        <w:t xml:space="preserve"> requirements</w:t>
      </w:r>
      <w:r w:rsidRPr="00387397">
        <w:t xml:space="preserve">, it already had the </w:t>
      </w:r>
      <w:r w:rsidR="008E652F" w:rsidRPr="00387397">
        <w:t>more</w:t>
      </w:r>
      <w:r w:rsidR="00D52201" w:rsidRPr="00387397">
        <w:t xml:space="preserve"> prescriptive requirements</w:t>
      </w:r>
      <w:r w:rsidR="008E652F" w:rsidRPr="00387397">
        <w:t xml:space="preserve">, and almost all of these additions </w:t>
      </w:r>
      <w:r w:rsidRPr="00387397">
        <w:t>address e</w:t>
      </w:r>
      <w:r w:rsidR="00D52201" w:rsidRPr="00387397">
        <w:t>cological problems.</w:t>
      </w:r>
      <w:r w:rsidR="00D55530" w:rsidRPr="00387397">
        <w:t xml:space="preserve"> </w:t>
      </w:r>
      <w:r w:rsidR="00D52201" w:rsidRPr="00387397">
        <w:t xml:space="preserve">Similarly, </w:t>
      </w:r>
      <w:r w:rsidR="00AA3063" w:rsidRPr="00387397">
        <w:t>for</w:t>
      </w:r>
      <w:r w:rsidR="00D52201" w:rsidRPr="00387397">
        <w:t xml:space="preserve"> three </w:t>
      </w:r>
      <w:r w:rsidR="00D55530" w:rsidRPr="00387397">
        <w:t xml:space="preserve">out of the four </w:t>
      </w:r>
      <w:r w:rsidRPr="00387397">
        <w:t xml:space="preserve">issues </w:t>
      </w:r>
      <w:r w:rsidR="008E652F" w:rsidRPr="00387397">
        <w:t>on which</w:t>
      </w:r>
      <w:r w:rsidRPr="00387397">
        <w:t xml:space="preserve"> only </w:t>
      </w:r>
      <w:r w:rsidR="006A4918" w:rsidRPr="00387397">
        <w:t xml:space="preserve">the </w:t>
      </w:r>
      <w:r w:rsidRPr="00387397">
        <w:t xml:space="preserve">SFI </w:t>
      </w:r>
      <w:r w:rsidR="00A264DD" w:rsidRPr="00387397">
        <w:t>added requirements</w:t>
      </w:r>
      <w:r w:rsidRPr="00387397">
        <w:t xml:space="preserve">, </w:t>
      </w:r>
      <w:r w:rsidR="00AA3063" w:rsidRPr="00387397">
        <w:t>the SFI</w:t>
      </w:r>
      <w:r w:rsidRPr="00387397">
        <w:t xml:space="preserve"> already ha</w:t>
      </w:r>
      <w:r w:rsidR="00D52201" w:rsidRPr="00387397">
        <w:t xml:space="preserve">d the </w:t>
      </w:r>
      <w:r w:rsidR="008E652F" w:rsidRPr="00387397">
        <w:t>more prescriptive requirements. Qualitatively, t</w:t>
      </w:r>
      <w:r w:rsidR="00D52201" w:rsidRPr="00387397">
        <w:t>hese three issues—</w:t>
      </w:r>
      <w:r w:rsidR="006A4918" w:rsidRPr="00387397">
        <w:t xml:space="preserve">maximizing the </w:t>
      </w:r>
      <w:r w:rsidR="00D52201" w:rsidRPr="00387397">
        <w:t>utilization</w:t>
      </w:r>
      <w:r w:rsidR="006A4918" w:rsidRPr="00387397">
        <w:t xml:space="preserve"> of cut trees</w:t>
      </w:r>
      <w:r w:rsidR="00D52201" w:rsidRPr="00387397">
        <w:t xml:space="preserve">, </w:t>
      </w:r>
      <w:r w:rsidR="006A4918" w:rsidRPr="00387397">
        <w:t xml:space="preserve">public </w:t>
      </w:r>
      <w:r w:rsidR="00D52201" w:rsidRPr="00387397">
        <w:t xml:space="preserve">education, and </w:t>
      </w:r>
      <w:r w:rsidR="006A4918" w:rsidRPr="00387397">
        <w:t xml:space="preserve">worker </w:t>
      </w:r>
      <w:r w:rsidR="00D52201" w:rsidRPr="00387397">
        <w:t xml:space="preserve">training—reflect </w:t>
      </w:r>
      <w:r w:rsidR="006A4918" w:rsidRPr="00387397">
        <w:t>concerns</w:t>
      </w:r>
      <w:r w:rsidR="00D52201" w:rsidRPr="00387397">
        <w:t xml:space="preserve"> </w:t>
      </w:r>
      <w:r w:rsidR="006A4918" w:rsidRPr="00387397">
        <w:t>for</w:t>
      </w:r>
      <w:r w:rsidR="00D52201" w:rsidRPr="00387397">
        <w:t xml:space="preserve"> the efficiency, reputation, and capacity of the forest products industry. </w:t>
      </w:r>
      <w:r w:rsidR="0006633A" w:rsidRPr="00387397">
        <w:t>Educating the public about forestry practices and products and training workers</w:t>
      </w:r>
      <w:r w:rsidR="006659D9" w:rsidRPr="00387397">
        <w:t xml:space="preserve"> </w:t>
      </w:r>
      <w:r w:rsidR="0006633A" w:rsidRPr="00387397">
        <w:t xml:space="preserve">are not </w:t>
      </w:r>
      <w:r w:rsidR="0093104F" w:rsidRPr="00387397">
        <w:t>privately</w:t>
      </w:r>
      <w:r w:rsidR="008E57BD" w:rsidRPr="00387397">
        <w:t xml:space="preserve"> excludable investments. Because of the wide adoption of SFI standards, s</w:t>
      </w:r>
      <w:r w:rsidR="0006633A" w:rsidRPr="00387397">
        <w:t>uch requirements may provide</w:t>
      </w:r>
      <w:r w:rsidR="008E57BD" w:rsidRPr="00387397">
        <w:t xml:space="preserve"> collective benefits </w:t>
      </w:r>
      <w:r w:rsidR="00AA3063" w:rsidRPr="00387397">
        <w:t>for the sector,</w:t>
      </w:r>
      <w:r w:rsidR="008E57BD" w:rsidRPr="00387397">
        <w:t xml:space="preserve"> in the form of a </w:t>
      </w:r>
      <w:r w:rsidR="008D05FE" w:rsidRPr="00387397">
        <w:t xml:space="preserve">positive public image and </w:t>
      </w:r>
      <w:r w:rsidR="008E57BD" w:rsidRPr="00387397">
        <w:t xml:space="preserve">skilled </w:t>
      </w:r>
      <w:r w:rsidR="0006633A" w:rsidRPr="00387397">
        <w:t>workforce</w:t>
      </w:r>
      <w:r w:rsidR="00D55530" w:rsidRPr="00387397">
        <w:t>.</w:t>
      </w:r>
    </w:p>
    <w:p w14:paraId="4B738B4C" w14:textId="77777777" w:rsidR="00366B6D" w:rsidRPr="00387397" w:rsidRDefault="00366B6D" w:rsidP="00387397">
      <w:pPr>
        <w:spacing w:line="480" w:lineRule="auto"/>
      </w:pPr>
    </w:p>
    <w:p w14:paraId="2F807028" w14:textId="1ECB61ED" w:rsidR="00366B6D" w:rsidRPr="00387397" w:rsidRDefault="001A65DD" w:rsidP="00387397">
      <w:pPr>
        <w:spacing w:line="480" w:lineRule="auto"/>
      </w:pPr>
      <w:r>
        <w:t>[Figure 1</w:t>
      </w:r>
      <w:r w:rsidR="00366B6D" w:rsidRPr="00387397">
        <w:t>]</w:t>
      </w:r>
    </w:p>
    <w:p w14:paraId="178699A9" w14:textId="77777777" w:rsidR="00827E41" w:rsidRPr="00387397" w:rsidRDefault="00827E41" w:rsidP="00387397">
      <w:pPr>
        <w:spacing w:line="480" w:lineRule="auto"/>
      </w:pPr>
    </w:p>
    <w:p w14:paraId="7F03BACC" w14:textId="7B787BC3" w:rsidR="005F6E31" w:rsidRPr="00387397" w:rsidRDefault="00A264DD" w:rsidP="00387397">
      <w:pPr>
        <w:spacing w:line="480" w:lineRule="auto"/>
      </w:pPr>
      <w:r w:rsidRPr="00387397">
        <w:t xml:space="preserve">Convergence and parallel change were </w:t>
      </w:r>
      <w:r w:rsidR="008E652F" w:rsidRPr="00387397">
        <w:t>uncommon patterns</w:t>
      </w:r>
      <w:r w:rsidR="00005029" w:rsidRPr="00387397">
        <w:t>. U</w:t>
      </w:r>
      <w:r w:rsidR="00E500A1" w:rsidRPr="00387397">
        <w:t xml:space="preserve">pward parallel change </w:t>
      </w:r>
      <w:r w:rsidR="00005029" w:rsidRPr="00387397">
        <w:t xml:space="preserve">occurred </w:t>
      </w:r>
      <w:r w:rsidR="00E500A1" w:rsidRPr="00387397">
        <w:t xml:space="preserve">on </w:t>
      </w:r>
      <w:r w:rsidR="0047041E" w:rsidRPr="00387397">
        <w:t xml:space="preserve">only </w:t>
      </w:r>
      <w:r w:rsidR="00005029" w:rsidRPr="00387397">
        <w:t>three</w:t>
      </w:r>
      <w:r w:rsidR="006A4918" w:rsidRPr="00387397">
        <w:t xml:space="preserve"> issues</w:t>
      </w:r>
      <w:r w:rsidR="008E652F" w:rsidRPr="00387397">
        <w:t xml:space="preserve"> in 2010: </w:t>
      </w:r>
      <w:r w:rsidR="006A4918" w:rsidRPr="00387397">
        <w:t>forest management planning</w:t>
      </w:r>
      <w:r w:rsidR="00005029" w:rsidRPr="00387397">
        <w:t xml:space="preserve">, </w:t>
      </w:r>
      <w:r w:rsidR="006A4918" w:rsidRPr="00387397">
        <w:t>controlling carbon e</w:t>
      </w:r>
      <w:r w:rsidR="00E500A1" w:rsidRPr="00387397">
        <w:t>missions,</w:t>
      </w:r>
      <w:r w:rsidR="00005029" w:rsidRPr="00387397">
        <w:t xml:space="preserve"> and reporting and consultation</w:t>
      </w:r>
      <w:r w:rsidR="008E652F" w:rsidRPr="00387397">
        <w:t>,</w:t>
      </w:r>
      <w:r w:rsidR="00005029" w:rsidRPr="00387397">
        <w:t xml:space="preserve"> </w:t>
      </w:r>
      <w:r w:rsidR="00E500A1" w:rsidRPr="00387397">
        <w:t xml:space="preserve">where both programs added requirements. </w:t>
      </w:r>
      <w:r w:rsidR="00005029" w:rsidRPr="00387397">
        <w:t xml:space="preserve">We classify the addition of </w:t>
      </w:r>
      <w:r w:rsidR="0047041E" w:rsidRPr="00387397">
        <w:t xml:space="preserve">protections for riparian zones by both </w:t>
      </w:r>
      <w:r w:rsidR="00D55530" w:rsidRPr="00387397">
        <w:t>SFI and FSC-</w:t>
      </w:r>
      <w:r w:rsidR="00005029" w:rsidRPr="00387397">
        <w:t>US</w:t>
      </w:r>
      <w:r w:rsidR="00D55530" w:rsidRPr="00387397">
        <w:t xml:space="preserve"> as another </w:t>
      </w:r>
      <w:r w:rsidRPr="00387397">
        <w:t>case</w:t>
      </w:r>
      <w:r w:rsidR="00D55530" w:rsidRPr="00387397">
        <w:t xml:space="preserve"> of upward divergence rather than upward parallel</w:t>
      </w:r>
      <w:r w:rsidR="0047041E" w:rsidRPr="00387397">
        <w:t xml:space="preserve"> change</w:t>
      </w:r>
      <w:r w:rsidR="00D55530" w:rsidRPr="00387397">
        <w:t xml:space="preserve"> because the requirements </w:t>
      </w:r>
      <w:r w:rsidR="008D05FE" w:rsidRPr="00387397">
        <w:t xml:space="preserve">for riparian protection </w:t>
      </w:r>
      <w:r w:rsidR="00D55530" w:rsidRPr="00387397">
        <w:t xml:space="preserve">added by </w:t>
      </w:r>
      <w:r w:rsidR="0014071C" w:rsidRPr="00387397">
        <w:t xml:space="preserve">the </w:t>
      </w:r>
      <w:r w:rsidR="00D55530" w:rsidRPr="00387397">
        <w:t xml:space="preserve">FSC-US are more prescriptive. </w:t>
      </w:r>
      <w:r w:rsidR="004E68D5" w:rsidRPr="00387397">
        <w:t>Upward convergence only occurred where FSC-US added requirements on the issue of “continual improvement” of harvesting operations</w:t>
      </w:r>
      <w:r w:rsidR="008D05FE" w:rsidRPr="00387397">
        <w:t>,</w:t>
      </w:r>
      <w:r w:rsidR="004E68D5" w:rsidRPr="00387397">
        <w:t xml:space="preserve"> an issue usually associated more with the SFI. This is interesting because scholars often assume that </w:t>
      </w:r>
      <w:r w:rsidR="008D05FE" w:rsidRPr="00387397">
        <w:t xml:space="preserve">private regulations that are </w:t>
      </w:r>
      <w:r w:rsidR="004E68D5" w:rsidRPr="00387397">
        <w:t xml:space="preserve">less stringent </w:t>
      </w:r>
      <w:r w:rsidR="008D05FE" w:rsidRPr="00387397">
        <w:t>overall</w:t>
      </w:r>
      <w:r w:rsidR="004E68D5" w:rsidRPr="00387397">
        <w:t xml:space="preserve"> will converge toward “benchmark” standards like FSC’s</w:t>
      </w:r>
      <w:r w:rsidR="001A65DD">
        <w:t xml:space="preserve"> (</w:t>
      </w:r>
      <w:proofErr w:type="spellStart"/>
      <w:r w:rsidR="001A65DD">
        <w:t>Overdevest</w:t>
      </w:r>
      <w:proofErr w:type="spellEnd"/>
      <w:r w:rsidR="001A65DD">
        <w:t xml:space="preserve"> 2005, 2010)</w:t>
      </w:r>
      <w:r w:rsidR="008D05FE" w:rsidRPr="00387397">
        <w:t xml:space="preserve">. Instead, </w:t>
      </w:r>
      <w:r w:rsidR="00B55EC4" w:rsidRPr="00387397">
        <w:t xml:space="preserve">in 2010, </w:t>
      </w:r>
      <w:r w:rsidR="008D05FE" w:rsidRPr="00387397">
        <w:t>we find</w:t>
      </w:r>
      <w:r w:rsidR="004E68D5" w:rsidRPr="00387397">
        <w:t xml:space="preserve"> FSC ratcheting up </w:t>
      </w:r>
      <w:r w:rsidR="008D05FE" w:rsidRPr="00387397">
        <w:t>on an issue where its competitor had</w:t>
      </w:r>
      <w:r w:rsidR="004E68D5" w:rsidRPr="00387397">
        <w:t xml:space="preserve"> more stringent requirements. Indeed, most </w:t>
      </w:r>
      <w:r w:rsidR="00005029" w:rsidRPr="00387397">
        <w:t>studies overlook</w:t>
      </w:r>
      <w:r w:rsidR="004E68D5" w:rsidRPr="00387397">
        <w:t xml:space="preserve"> the fact that industry-backed standards like the SFI are more </w:t>
      </w:r>
      <w:r w:rsidR="00005029" w:rsidRPr="00387397">
        <w:t>stringent</w:t>
      </w:r>
      <w:r w:rsidR="004E68D5" w:rsidRPr="00387397">
        <w:t xml:space="preserve"> on some issues.</w:t>
      </w:r>
      <w:r w:rsidR="008D05FE" w:rsidRPr="00387397">
        <w:t xml:space="preserve"> </w:t>
      </w:r>
      <w:r w:rsidR="00E500A1" w:rsidRPr="00387397">
        <w:t>We see downward convergence only on Community Benefits and Tenure Rights where the more prescriptive FSC</w:t>
      </w:r>
      <w:r w:rsidR="005F6E31" w:rsidRPr="00387397">
        <w:t>-US</w:t>
      </w:r>
      <w:r w:rsidR="00E500A1" w:rsidRPr="00387397">
        <w:t xml:space="preserve"> removed requirements, thus moving closer to SFI</w:t>
      </w:r>
      <w:r w:rsidR="005F6E31" w:rsidRPr="00387397">
        <w:t>.</w:t>
      </w:r>
      <w:r w:rsidR="008E57BD" w:rsidRPr="00387397">
        <w:t xml:space="preserve"> No issues exhibited downward parallel or downward diverging trajectories. </w:t>
      </w:r>
    </w:p>
    <w:p w14:paraId="19A2CB7F" w14:textId="77777777" w:rsidR="005F6E31" w:rsidRPr="00387397" w:rsidRDefault="005F6E31" w:rsidP="00387397">
      <w:pPr>
        <w:spacing w:line="480" w:lineRule="auto"/>
      </w:pPr>
    </w:p>
    <w:p w14:paraId="10ECD8D1" w14:textId="246A3AAC" w:rsidR="005F6E31" w:rsidRPr="00387397" w:rsidRDefault="005F6E31" w:rsidP="00387397">
      <w:pPr>
        <w:spacing w:line="480" w:lineRule="auto"/>
      </w:pPr>
      <w:r w:rsidRPr="00387397">
        <w:t xml:space="preserve">Since </w:t>
      </w:r>
      <w:r w:rsidR="00035782" w:rsidRPr="00387397">
        <w:t xml:space="preserve">the major revisions of both programs in </w:t>
      </w:r>
      <w:r w:rsidRPr="00387397">
        <w:t xml:space="preserve">2010, only SFI </w:t>
      </w:r>
      <w:r w:rsidR="00035782" w:rsidRPr="00387397">
        <w:t>has updated</w:t>
      </w:r>
      <w:r w:rsidR="00950CA7" w:rsidRPr="00387397">
        <w:t xml:space="preserve"> i</w:t>
      </w:r>
      <w:r w:rsidR="00035782" w:rsidRPr="00387397">
        <w:t>ts national-level requirements</w:t>
      </w:r>
      <w:r w:rsidR="000E41B5" w:rsidRPr="00387397">
        <w:t>, mostly in 2015</w:t>
      </w:r>
      <w:r w:rsidR="00035782" w:rsidRPr="00387397">
        <w:t>.</w:t>
      </w:r>
      <w:r w:rsidRPr="00387397">
        <w:t xml:space="preserve"> </w:t>
      </w:r>
      <w:r w:rsidR="00035782" w:rsidRPr="00387397">
        <w:t>I</w:t>
      </w:r>
      <w:r w:rsidR="00A264DD" w:rsidRPr="00387397">
        <w:t xml:space="preserve">n contrast to the 2010 changes, the pattern </w:t>
      </w:r>
      <w:r w:rsidR="000E41B5" w:rsidRPr="00387397">
        <w:t xml:space="preserve">in 2015 </w:t>
      </w:r>
      <w:r w:rsidR="00A264DD" w:rsidRPr="00387397">
        <w:t xml:space="preserve">is </w:t>
      </w:r>
      <w:r w:rsidR="006A4918" w:rsidRPr="00387397">
        <w:t xml:space="preserve">upward </w:t>
      </w:r>
      <w:r w:rsidR="006A4918" w:rsidRPr="00387397">
        <w:rPr>
          <w:i/>
        </w:rPr>
        <w:t>convergence</w:t>
      </w:r>
      <w:r w:rsidR="006A4918" w:rsidRPr="00387397">
        <w:t xml:space="preserve">. </w:t>
      </w:r>
      <w:r w:rsidRPr="00387397">
        <w:t xml:space="preserve">SFI increased prescriptiveness on </w:t>
      </w:r>
      <w:r w:rsidR="000E41B5" w:rsidRPr="00387397">
        <w:t xml:space="preserve">three </w:t>
      </w:r>
      <w:r w:rsidRPr="00387397">
        <w:t xml:space="preserve">issues where it did </w:t>
      </w:r>
      <w:r w:rsidRPr="00387397">
        <w:rPr>
          <w:i/>
        </w:rPr>
        <w:t>not</w:t>
      </w:r>
      <w:r w:rsidRPr="00387397">
        <w:t xml:space="preserve"> already have the most prescrip</w:t>
      </w:r>
      <w:r w:rsidR="006A4918" w:rsidRPr="00387397">
        <w:t>tive requirements</w:t>
      </w:r>
      <w:r w:rsidRPr="00387397">
        <w:t>.</w:t>
      </w:r>
      <w:r w:rsidR="0047041E" w:rsidRPr="00387397">
        <w:t xml:space="preserve"> While a smaller scale of change than 2010, </w:t>
      </w:r>
      <w:r w:rsidR="006A4918" w:rsidRPr="00387397">
        <w:t>this</w:t>
      </w:r>
      <w:r w:rsidR="0047041E" w:rsidRPr="00387397">
        <w:t xml:space="preserve"> upward convergence is notable because</w:t>
      </w:r>
      <w:r w:rsidR="006A4918" w:rsidRPr="00387397">
        <w:t xml:space="preserve"> it focuses on regulating Toxic Chemicals, Plantations, and </w:t>
      </w:r>
      <w:r w:rsidR="006A4918" w:rsidRPr="00387397">
        <w:lastRenderedPageBreak/>
        <w:t xml:space="preserve">harvesting on Tribal Lands, which may have collective economic costs rather than benefits for the industry. </w:t>
      </w:r>
    </w:p>
    <w:p w14:paraId="29981310" w14:textId="77777777" w:rsidR="008D05FE" w:rsidRPr="00387397" w:rsidRDefault="008D05FE" w:rsidP="00387397">
      <w:pPr>
        <w:spacing w:line="480" w:lineRule="auto"/>
      </w:pPr>
    </w:p>
    <w:p w14:paraId="4A20095B" w14:textId="2E049E40" w:rsidR="008D05FE" w:rsidRPr="00387397" w:rsidRDefault="008D05FE" w:rsidP="00387397">
      <w:pPr>
        <w:spacing w:line="480" w:lineRule="auto"/>
      </w:pPr>
      <w:r w:rsidRPr="00387397">
        <w:t>Overall</w:t>
      </w:r>
      <w:r w:rsidR="003C1A19" w:rsidRPr="00387397">
        <w:t>,</w:t>
      </w:r>
      <w:r w:rsidRPr="00387397">
        <w:t xml:space="preserve"> the dominant pattern of change is upward divergence</w:t>
      </w:r>
      <w:r w:rsidR="000A33FE" w:rsidRPr="00387397">
        <w:t xml:space="preserve"> on prescriptiveness and no change on scope</w:t>
      </w:r>
      <w:r w:rsidRPr="00387397">
        <w:t xml:space="preserve">. </w:t>
      </w:r>
      <w:r w:rsidR="000A33FE" w:rsidRPr="00387397">
        <w:t>Qualitatively, the upward diverging pattern results from the activist-backed FSC increasing prescriptiveness on ecological protection and the industry-backed SFI on issues that provide collective benefits to the sector. These results</w:t>
      </w:r>
      <w:r w:rsidR="00FF54F6" w:rsidRPr="00387397">
        <w:t xml:space="preserve"> </w:t>
      </w:r>
      <w:r w:rsidR="000A33FE" w:rsidRPr="00387397">
        <w:t>in hand, we can compare them to the hypotheses presented in section 2.3.</w:t>
      </w:r>
    </w:p>
    <w:p w14:paraId="1883BA08" w14:textId="77777777" w:rsidR="000A33FE" w:rsidRPr="00387397" w:rsidRDefault="000A33FE" w:rsidP="00387397">
      <w:pPr>
        <w:spacing w:line="480" w:lineRule="auto"/>
      </w:pPr>
    </w:p>
    <w:p w14:paraId="7BC7B239" w14:textId="04B3B25C" w:rsidR="0015688C" w:rsidRPr="00387397" w:rsidRDefault="000A33FE" w:rsidP="00387397">
      <w:pPr>
        <w:spacing w:line="480" w:lineRule="auto"/>
        <w:rPr>
          <w:b/>
        </w:rPr>
      </w:pPr>
      <w:r w:rsidRPr="00387397">
        <w:rPr>
          <w:b/>
        </w:rPr>
        <w:t xml:space="preserve">5.3 </w:t>
      </w:r>
      <w:r w:rsidR="00BB3C35" w:rsidRPr="00387397">
        <w:rPr>
          <w:b/>
        </w:rPr>
        <w:t>Implications for t</w:t>
      </w:r>
      <w:r w:rsidR="0014071C" w:rsidRPr="00387397">
        <w:rPr>
          <w:b/>
        </w:rPr>
        <w:t>heory</w:t>
      </w:r>
      <w:r w:rsidR="00BB3C35" w:rsidRPr="00387397">
        <w:rPr>
          <w:b/>
        </w:rPr>
        <w:t xml:space="preserve"> testing</w:t>
      </w:r>
    </w:p>
    <w:p w14:paraId="7CBAA109" w14:textId="39B7967B" w:rsidR="00217907" w:rsidRPr="00387397" w:rsidRDefault="0015688C" w:rsidP="00387397">
      <w:pPr>
        <w:spacing w:line="480" w:lineRule="auto"/>
        <w:rPr>
          <w:color w:val="000000" w:themeColor="text1"/>
        </w:rPr>
      </w:pPr>
      <w:r w:rsidRPr="00387397">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only on prescriptiveness </w:t>
      </w:r>
      <w:r w:rsidR="00217907" w:rsidRPr="00387397">
        <w:rPr>
          <w:color w:val="000000" w:themeColor="text1"/>
        </w:rPr>
        <w:t xml:space="preserve">on ecological issues, </w:t>
      </w:r>
      <w:r w:rsidRPr="00387397">
        <w:rPr>
          <w:color w:val="000000" w:themeColor="text1"/>
        </w:rPr>
        <w:t>one would find divergence</w:t>
      </w:r>
      <w:r w:rsidR="00FF54F6" w:rsidRPr="00387397">
        <w:rPr>
          <w:color w:val="000000" w:themeColor="text1"/>
        </w:rPr>
        <w:t>,</w:t>
      </w:r>
      <w:r w:rsidRPr="00387397">
        <w:rPr>
          <w:color w:val="000000" w:themeColor="text1"/>
        </w:rPr>
        <w:t xml:space="preserve"> with the activist-backed FSC-US becoming more prescriptive at a faster rate than the industry-backed SFI. But if focusin</w:t>
      </w:r>
      <w:r w:rsidR="0093104F" w:rsidRPr="00387397">
        <w:rPr>
          <w:color w:val="000000" w:themeColor="text1"/>
        </w:rPr>
        <w:t>g only on prescriptiveness of</w:t>
      </w:r>
      <w:r w:rsidRPr="00387397">
        <w:rPr>
          <w:color w:val="000000" w:themeColor="text1"/>
        </w:rPr>
        <w:t xml:space="preserve"> issues of industry capacity and reputation, one would find the opposite, with the SFI becoming more prescriptive at a faster rate than the FSC-US.</w:t>
      </w:r>
      <w:r w:rsidR="00217907" w:rsidRPr="00387397">
        <w:rPr>
          <w:color w:val="000000" w:themeColor="text1"/>
        </w:rPr>
        <w:t xml:space="preserve"> </w:t>
      </w:r>
    </w:p>
    <w:p w14:paraId="6704D0DF" w14:textId="77777777" w:rsidR="00217907" w:rsidRPr="00387397" w:rsidRDefault="00217907" w:rsidP="00387397">
      <w:pPr>
        <w:spacing w:line="480" w:lineRule="auto"/>
        <w:rPr>
          <w:color w:val="000000" w:themeColor="text1"/>
        </w:rPr>
      </w:pPr>
    </w:p>
    <w:p w14:paraId="5F31EAA4" w14:textId="18AE2D67" w:rsidR="0015688C" w:rsidRPr="00387397" w:rsidRDefault="00217907" w:rsidP="00387397">
      <w:pPr>
        <w:spacing w:line="480" w:lineRule="auto"/>
        <w:rPr>
          <w:color w:val="000000" w:themeColor="text1"/>
        </w:rPr>
      </w:pPr>
      <w:r w:rsidRPr="00387397">
        <w:rPr>
          <w:color w:val="000000" w:themeColor="text1"/>
        </w:rPr>
        <w:t>Anticipating such possibilities</w:t>
      </w:r>
      <w:r w:rsidR="008B5A39" w:rsidRPr="00387397">
        <w:rPr>
          <w:color w:val="000000" w:themeColor="text1"/>
        </w:rPr>
        <w:t xml:space="preserve"> (indeed the literature is rife with such seemingly contradictory results)</w:t>
      </w:r>
      <w:r w:rsidRPr="00387397">
        <w:rPr>
          <w:color w:val="000000" w:themeColor="text1"/>
        </w:rPr>
        <w:t xml:space="preserve">, </w:t>
      </w:r>
      <w:r w:rsidR="00941AA9" w:rsidRPr="00387397">
        <w:rPr>
          <w:color w:val="000000" w:themeColor="text1"/>
        </w:rPr>
        <w:t xml:space="preserve">in section 2.3 </w:t>
      </w:r>
      <w:r w:rsidRPr="00387397">
        <w:rPr>
          <w:color w:val="000000" w:themeColor="text1"/>
        </w:rPr>
        <w:t xml:space="preserve">we restated several leading hypotheses in ways that distinguish scope and prescriptiveness (Example Hypotheses </w:t>
      </w:r>
      <w:r w:rsidR="00830A1B">
        <w:rPr>
          <w:color w:val="000000" w:themeColor="text1"/>
        </w:rPr>
        <w:t>1.</w:t>
      </w:r>
      <w:r w:rsidRPr="00387397">
        <w:rPr>
          <w:color w:val="000000" w:themeColor="text1"/>
        </w:rPr>
        <w:t xml:space="preserve">1 and </w:t>
      </w:r>
      <w:r w:rsidR="00830A1B">
        <w:rPr>
          <w:color w:val="000000" w:themeColor="text1"/>
        </w:rPr>
        <w:t>1.</w:t>
      </w:r>
      <w:r w:rsidRPr="00387397">
        <w:rPr>
          <w:color w:val="000000" w:themeColor="text1"/>
        </w:rPr>
        <w:t>2) and distinguish issues with different qualitative substance (e.g. activist-driven and industry-driven issues</w:t>
      </w:r>
      <w:r w:rsidR="00941AA9" w:rsidRPr="00387397">
        <w:rPr>
          <w:color w:val="000000" w:themeColor="text1"/>
        </w:rPr>
        <w:t xml:space="preserve">—Example Hypotheses </w:t>
      </w:r>
      <w:r w:rsidR="00830A1B">
        <w:rPr>
          <w:color w:val="000000" w:themeColor="text1"/>
        </w:rPr>
        <w:t>2</w:t>
      </w:r>
      <w:r w:rsidR="00941AA9" w:rsidRPr="00387397">
        <w:rPr>
          <w:color w:val="000000" w:themeColor="text1"/>
        </w:rPr>
        <w:t xml:space="preserve">.1 </w:t>
      </w:r>
      <w:r w:rsidR="00941AA9" w:rsidRPr="00387397">
        <w:rPr>
          <w:color w:val="000000" w:themeColor="text1"/>
        </w:rPr>
        <w:lastRenderedPageBreak/>
        <w:t xml:space="preserve">and </w:t>
      </w:r>
      <w:r w:rsidR="00830A1B">
        <w:rPr>
          <w:color w:val="000000" w:themeColor="text1"/>
        </w:rPr>
        <w:t>2</w:t>
      </w:r>
      <w:r w:rsidR="00941AA9" w:rsidRPr="00387397">
        <w:rPr>
          <w:color w:val="000000" w:themeColor="text1"/>
        </w:rPr>
        <w:t>.2</w:t>
      </w:r>
      <w:r w:rsidRPr="00387397">
        <w:rPr>
          <w:color w:val="000000" w:themeColor="text1"/>
        </w:rPr>
        <w:t xml:space="preserve">). While fully testing </w:t>
      </w:r>
      <w:r w:rsidR="008B5A39" w:rsidRPr="00387397">
        <w:rPr>
          <w:color w:val="000000" w:themeColor="text1"/>
        </w:rPr>
        <w:t xml:space="preserve">any </w:t>
      </w:r>
      <w:r w:rsidRPr="00387397">
        <w:rPr>
          <w:color w:val="000000" w:themeColor="text1"/>
        </w:rPr>
        <w:t>causal explanations of policy change is beyond the scope of this paper (</w:t>
      </w:r>
      <w:r w:rsidR="008B5A39" w:rsidRPr="00387397">
        <w:rPr>
          <w:color w:val="000000" w:themeColor="text1"/>
        </w:rPr>
        <w:t xml:space="preserve">our focus is </w:t>
      </w:r>
      <w:r w:rsidRPr="00387397">
        <w:rPr>
          <w:color w:val="000000" w:themeColor="text1"/>
        </w:rPr>
        <w:t xml:space="preserve">measuring the dependent variable), we can reflect on whether our measurements are consistent </w:t>
      </w:r>
      <w:r w:rsidR="008B5A39" w:rsidRPr="00387397">
        <w:rPr>
          <w:color w:val="000000" w:themeColor="text1"/>
        </w:rPr>
        <w:t>with these restated hypotheses.</w:t>
      </w:r>
    </w:p>
    <w:p w14:paraId="720C73E5" w14:textId="77777777" w:rsidR="0015688C" w:rsidRPr="00387397" w:rsidRDefault="0015688C" w:rsidP="00387397">
      <w:pPr>
        <w:spacing w:line="480" w:lineRule="auto"/>
        <w:rPr>
          <w:color w:val="000000" w:themeColor="text1"/>
        </w:rPr>
      </w:pPr>
    </w:p>
    <w:p w14:paraId="77860CB4" w14:textId="77B9BC92" w:rsidR="00815183" w:rsidRPr="00387397" w:rsidRDefault="00941AA9" w:rsidP="00387397">
      <w:pPr>
        <w:spacing w:line="480" w:lineRule="auto"/>
        <w:rPr>
          <w:color w:val="000000" w:themeColor="text1"/>
        </w:rPr>
      </w:pPr>
      <w:r w:rsidRPr="00387397">
        <w:rPr>
          <w:color w:val="000000" w:themeColor="text1"/>
        </w:rPr>
        <w:t>Assuming that changes in scope are less costly than changes in prescriptiveness, o</w:t>
      </w:r>
      <w:r w:rsidR="00EA607B" w:rsidRPr="00387397">
        <w:rPr>
          <w:color w:val="000000" w:themeColor="text1"/>
        </w:rPr>
        <w:t xml:space="preserve">ur findings are </w:t>
      </w:r>
      <w:r w:rsidR="00217907" w:rsidRPr="00387397">
        <w:rPr>
          <w:color w:val="000000" w:themeColor="text1"/>
        </w:rPr>
        <w:t xml:space="preserve">somewhat </w:t>
      </w:r>
      <w:r w:rsidR="00EA607B" w:rsidRPr="00387397">
        <w:rPr>
          <w:color w:val="000000" w:themeColor="text1"/>
        </w:rPr>
        <w:t>consistent with Example Hypothesis 1</w:t>
      </w:r>
      <w:r w:rsidR="00AA5EF1">
        <w:rPr>
          <w:color w:val="000000" w:themeColor="text1"/>
        </w:rPr>
        <w:t>.1</w:t>
      </w:r>
      <w:r w:rsidRPr="00387397">
        <w:rPr>
          <w:color w:val="000000" w:themeColor="text1"/>
        </w:rPr>
        <w:t>. A</w:t>
      </w:r>
      <w:r w:rsidR="00EA607B" w:rsidRPr="00387397">
        <w:rPr>
          <w:color w:val="000000" w:themeColor="text1"/>
        </w:rPr>
        <w:t xml:space="preserve">cross social, ecological, and business issues, the industry-driven standard and competing activist-driven standard </w:t>
      </w:r>
      <w:r w:rsidR="00217907" w:rsidRPr="00387397">
        <w:rPr>
          <w:color w:val="000000" w:themeColor="text1"/>
        </w:rPr>
        <w:t xml:space="preserve">very slightly </w:t>
      </w:r>
      <w:r w:rsidR="00EA607B" w:rsidRPr="00387397">
        <w:rPr>
          <w:color w:val="000000" w:themeColor="text1"/>
        </w:rPr>
        <w:t xml:space="preserve">converged on scope </w:t>
      </w:r>
      <w:r w:rsidR="00217907" w:rsidRPr="00387397">
        <w:rPr>
          <w:color w:val="000000" w:themeColor="text1"/>
        </w:rPr>
        <w:t xml:space="preserve">and, overall, clearly did not converge </w:t>
      </w:r>
      <w:r w:rsidR="00EA607B" w:rsidRPr="00387397">
        <w:rPr>
          <w:color w:val="000000" w:themeColor="text1"/>
        </w:rPr>
        <w:t xml:space="preserve">on prescriptiveness. </w:t>
      </w:r>
      <w:r w:rsidR="005051EA" w:rsidRPr="00387397">
        <w:rPr>
          <w:color w:val="000000" w:themeColor="text1"/>
        </w:rPr>
        <w:t xml:space="preserve">If </w:t>
      </w:r>
      <w:r w:rsidR="00C16A0D" w:rsidRPr="00387397">
        <w:rPr>
          <w:color w:val="000000" w:themeColor="text1"/>
        </w:rPr>
        <w:t>“</w:t>
      </w:r>
      <w:r w:rsidR="005051EA" w:rsidRPr="00387397">
        <w:rPr>
          <w:color w:val="000000" w:themeColor="text1"/>
        </w:rPr>
        <w:t>talk is cheap</w:t>
      </w:r>
      <w:r w:rsidR="00C16A0D" w:rsidRPr="00387397">
        <w:rPr>
          <w:color w:val="000000" w:themeColor="text1"/>
        </w:rPr>
        <w:t>”</w:t>
      </w:r>
      <w:r w:rsidR="005051EA" w:rsidRPr="00387397">
        <w:rPr>
          <w:color w:val="000000" w:themeColor="text1"/>
        </w:rPr>
        <w:t xml:space="preserve"> but prescriptive requirements are costly, it is intuitive that an industry-driven program would add language similar to that of an activist-driven standard, without fully adopting costly mandatory performance thresholds. We found such a pattern on many issues. Thus, </w:t>
      </w:r>
      <w:r w:rsidR="00C35FA2" w:rsidRPr="00387397">
        <w:rPr>
          <w:color w:val="000000" w:themeColor="text1"/>
        </w:rPr>
        <w:t>scholars</w:t>
      </w:r>
      <w:r w:rsidR="005051EA" w:rsidRPr="00387397">
        <w:rPr>
          <w:color w:val="000000" w:themeColor="text1"/>
        </w:rPr>
        <w:t xml:space="preserve"> aiming to test theories rooted in </w:t>
      </w:r>
      <w:r w:rsidR="006659D9" w:rsidRPr="00387397">
        <w:rPr>
          <w:color w:val="000000" w:themeColor="text1"/>
        </w:rPr>
        <w:t xml:space="preserve">the </w:t>
      </w:r>
      <w:r w:rsidR="005051EA" w:rsidRPr="00387397">
        <w:rPr>
          <w:color w:val="000000" w:themeColor="text1"/>
        </w:rPr>
        <w:t xml:space="preserve">cost of compliance must distinguish </w:t>
      </w:r>
      <w:r w:rsidR="00C35FA2" w:rsidRPr="00387397">
        <w:rPr>
          <w:color w:val="000000" w:themeColor="text1"/>
        </w:rPr>
        <w:t>measurements of their dependent variable based on the</w:t>
      </w:r>
      <w:r w:rsidR="005051EA" w:rsidRPr="00387397">
        <w:rPr>
          <w:color w:val="000000" w:themeColor="text1"/>
        </w:rPr>
        <w:t xml:space="preserve"> dimensions of scope </w:t>
      </w:r>
      <w:r w:rsidR="00C35FA2" w:rsidRPr="00387397">
        <w:rPr>
          <w:color w:val="000000" w:themeColor="text1"/>
        </w:rPr>
        <w:t>or</w:t>
      </w:r>
      <w:r w:rsidR="005051EA" w:rsidRPr="00387397">
        <w:rPr>
          <w:color w:val="000000" w:themeColor="text1"/>
        </w:rPr>
        <w:t xml:space="preserve"> prescriptiveness. </w:t>
      </w:r>
    </w:p>
    <w:p w14:paraId="3AC3AF2F" w14:textId="77777777" w:rsidR="000A33FE" w:rsidRPr="00387397" w:rsidRDefault="000A33FE" w:rsidP="00387397">
      <w:pPr>
        <w:spacing w:line="480" w:lineRule="auto"/>
        <w:rPr>
          <w:color w:val="000000" w:themeColor="text1"/>
        </w:rPr>
      </w:pPr>
    </w:p>
    <w:p w14:paraId="5A90DDDC" w14:textId="6BCA5825" w:rsidR="0014071C" w:rsidRPr="00387397" w:rsidRDefault="00E97806" w:rsidP="00387397">
      <w:pPr>
        <w:spacing w:line="480" w:lineRule="auto"/>
        <w:rPr>
          <w:color w:val="000000" w:themeColor="text1"/>
        </w:rPr>
      </w:pPr>
      <w:r w:rsidRPr="00387397">
        <w:rPr>
          <w:color w:val="000000" w:themeColor="text1"/>
        </w:rPr>
        <w:t>Overall o</w:t>
      </w:r>
      <w:r w:rsidR="00EA607B" w:rsidRPr="00387397">
        <w:rPr>
          <w:color w:val="000000" w:themeColor="text1"/>
        </w:rPr>
        <w:t xml:space="preserve">ur findings are also </w:t>
      </w:r>
      <w:r w:rsidR="00941AA9" w:rsidRPr="00387397">
        <w:rPr>
          <w:color w:val="000000" w:themeColor="text1"/>
        </w:rPr>
        <w:t xml:space="preserve">somewhat </w:t>
      </w:r>
      <w:r w:rsidR="00EA607B" w:rsidRPr="00387397">
        <w:rPr>
          <w:color w:val="000000" w:themeColor="text1"/>
        </w:rPr>
        <w:t xml:space="preserve">consistent with </w:t>
      </w:r>
      <w:r w:rsidR="00EA607B" w:rsidRPr="00387397">
        <w:t xml:space="preserve">Hypothesis </w:t>
      </w:r>
      <w:r w:rsidR="00AA5EF1">
        <w:t>1.</w:t>
      </w:r>
      <w:r w:rsidR="00EA607B" w:rsidRPr="00387397">
        <w:t>2</w:t>
      </w:r>
      <w:r w:rsidR="00941AA9" w:rsidRPr="00387397">
        <w:t>, again more clearly with respect to prescriptiveness than scope. W</w:t>
      </w:r>
      <w:r w:rsidR="00EA607B" w:rsidRPr="00387397">
        <w:t xml:space="preserve">e observe </w:t>
      </w:r>
      <w:r w:rsidR="00941AA9" w:rsidRPr="00387397">
        <w:t xml:space="preserve">overall </w:t>
      </w:r>
      <w:r w:rsidR="00EA607B" w:rsidRPr="00387397">
        <w:t>divergence on prescriptiveness</w:t>
      </w:r>
      <w:r w:rsidR="00941AA9" w:rsidRPr="00387397">
        <w:t xml:space="preserve">, most clearly on </w:t>
      </w:r>
      <w:r w:rsidR="006659D9" w:rsidRPr="00387397">
        <w:t>ecological</w:t>
      </w:r>
      <w:r w:rsidR="00941AA9" w:rsidRPr="00387397">
        <w:t xml:space="preserve"> issues</w:t>
      </w:r>
      <w:r w:rsidR="00C35FA2" w:rsidRPr="00387397">
        <w:t xml:space="preserve">. </w:t>
      </w:r>
      <w:r w:rsidR="00941AA9" w:rsidRPr="00387397">
        <w:t xml:space="preserve">As neither program changed significantly on overall scope, </w:t>
      </w:r>
      <w:r w:rsidR="00C35FA2" w:rsidRPr="00387397">
        <w:t>we do not</w:t>
      </w:r>
      <w:r w:rsidR="00941AA9" w:rsidRPr="00387397">
        <w:t xml:space="preserve"> observe whether changes in scope are more likely to be matched by competing programs. Both programs did add requirements regulating carbon emissions in 2010, but it is unclear if this change in scope is one program reacting to the other, or both programs reacting to a third causal factor.  </w:t>
      </w:r>
    </w:p>
    <w:p w14:paraId="3B81A814" w14:textId="77777777" w:rsidR="0014071C" w:rsidRPr="00387397" w:rsidRDefault="0014071C" w:rsidP="00387397">
      <w:pPr>
        <w:spacing w:line="480" w:lineRule="auto"/>
        <w:rPr>
          <w:color w:val="000000" w:themeColor="text1"/>
        </w:rPr>
      </w:pPr>
    </w:p>
    <w:p w14:paraId="259EEAF4" w14:textId="2EB8377B" w:rsidR="00EA607B" w:rsidRDefault="008B5A39" w:rsidP="00387397">
      <w:pPr>
        <w:spacing w:line="480" w:lineRule="auto"/>
        <w:rPr>
          <w:color w:val="000000" w:themeColor="text1"/>
        </w:rPr>
      </w:pPr>
      <w:r w:rsidRPr="00387397">
        <w:rPr>
          <w:color w:val="000000" w:themeColor="text1"/>
        </w:rPr>
        <w:lastRenderedPageBreak/>
        <w:t>O</w:t>
      </w:r>
      <w:r w:rsidR="00C35FA2" w:rsidRPr="00387397">
        <w:rPr>
          <w:color w:val="000000" w:themeColor="text1"/>
        </w:rPr>
        <w:t xml:space="preserve">ur findings offer the clearest </w:t>
      </w:r>
      <w:r w:rsidRPr="00387397">
        <w:rPr>
          <w:color w:val="000000" w:themeColor="text1"/>
        </w:rPr>
        <w:t>support for</w:t>
      </w:r>
      <w:r w:rsidR="00C35FA2" w:rsidRPr="00387397">
        <w:rPr>
          <w:color w:val="000000" w:themeColor="text1"/>
        </w:rPr>
        <w:t xml:space="preserve"> hypotheses </w:t>
      </w:r>
      <w:r w:rsidR="00AA5EF1">
        <w:rPr>
          <w:color w:val="000000" w:themeColor="text1"/>
        </w:rPr>
        <w:t>2</w:t>
      </w:r>
      <w:r w:rsidR="00C35FA2" w:rsidRPr="00387397">
        <w:rPr>
          <w:color w:val="000000" w:themeColor="text1"/>
        </w:rPr>
        <w:t xml:space="preserve">.1 and </w:t>
      </w:r>
      <w:r w:rsidR="00AA5EF1">
        <w:rPr>
          <w:color w:val="000000" w:themeColor="text1"/>
        </w:rPr>
        <w:t>2</w:t>
      </w:r>
      <w:r w:rsidR="00C35FA2" w:rsidRPr="00387397">
        <w:rPr>
          <w:color w:val="000000" w:themeColor="text1"/>
        </w:rPr>
        <w:t>.2. The a</w:t>
      </w:r>
      <w:r w:rsidR="00EA607B" w:rsidRPr="00387397">
        <w:rPr>
          <w:color w:val="000000" w:themeColor="text1"/>
        </w:rPr>
        <w:t>ctivist-backed FSC-US has a sl</w:t>
      </w:r>
      <w:r w:rsidR="0093104F" w:rsidRPr="00387397">
        <w:rPr>
          <w:color w:val="000000" w:themeColor="text1"/>
        </w:rPr>
        <w:t>ightly more comprehensive scope</w:t>
      </w:r>
      <w:r w:rsidR="00EA607B" w:rsidRPr="00387397">
        <w:rPr>
          <w:color w:val="000000" w:themeColor="text1"/>
        </w:rPr>
        <w:t xml:space="preserve"> and much more prescriptive requirements on activist-driven issues</w:t>
      </w:r>
      <w:r w:rsidR="00C35FA2" w:rsidRPr="00387397">
        <w:rPr>
          <w:color w:val="000000" w:themeColor="text1"/>
        </w:rPr>
        <w:t>,</w:t>
      </w:r>
      <w:r w:rsidR="00EA607B" w:rsidRPr="00387397">
        <w:rPr>
          <w:color w:val="000000" w:themeColor="text1"/>
        </w:rPr>
        <w:t xml:space="preserve"> while the industry-backed SFI standard </w:t>
      </w:r>
      <w:r w:rsidR="00C35FA2" w:rsidRPr="00387397">
        <w:rPr>
          <w:color w:val="000000" w:themeColor="text1"/>
        </w:rPr>
        <w:t xml:space="preserve">has </w:t>
      </w:r>
      <w:r w:rsidR="00EA607B" w:rsidRPr="00387397">
        <w:rPr>
          <w:color w:val="000000" w:themeColor="text1"/>
        </w:rPr>
        <w:t xml:space="preserve">more comprehensive scopes and more prescriptive requirements on issues more related to industry collective action problems. </w:t>
      </w:r>
      <w:r w:rsidR="00FF54F6" w:rsidRPr="00387397">
        <w:rPr>
          <w:color w:val="000000" w:themeColor="text1"/>
        </w:rPr>
        <w:t>Additional</w:t>
      </w:r>
      <w:r w:rsidR="00E5271F" w:rsidRPr="00387397">
        <w:rPr>
          <w:color w:val="000000" w:themeColor="text1"/>
        </w:rPr>
        <w:t xml:space="preserve"> research should further </w:t>
      </w:r>
      <w:r w:rsidR="00FF54F6" w:rsidRPr="00387397">
        <w:rPr>
          <w:color w:val="000000" w:themeColor="text1"/>
        </w:rPr>
        <w:t xml:space="preserve">test </w:t>
      </w:r>
      <w:r w:rsidR="00E5271F" w:rsidRPr="00387397">
        <w:rPr>
          <w:color w:val="000000" w:themeColor="text1"/>
        </w:rPr>
        <w:t xml:space="preserve">these </w:t>
      </w:r>
      <w:r w:rsidR="00FF54F6" w:rsidRPr="00387397">
        <w:rPr>
          <w:color w:val="000000" w:themeColor="text1"/>
        </w:rPr>
        <w:t xml:space="preserve">and other </w:t>
      </w:r>
      <w:r w:rsidR="00E5271F" w:rsidRPr="00387397">
        <w:rPr>
          <w:color w:val="000000" w:themeColor="text1"/>
        </w:rPr>
        <w:t>hypotheses</w:t>
      </w:r>
      <w:r w:rsidR="00FF54F6" w:rsidRPr="00387397">
        <w:rPr>
          <w:color w:val="000000" w:themeColor="text1"/>
        </w:rPr>
        <w:t>,</w:t>
      </w:r>
      <w:r w:rsidR="00E5271F" w:rsidRPr="00387397">
        <w:rPr>
          <w:color w:val="000000" w:themeColor="text1"/>
        </w:rPr>
        <w:t xml:space="preserve"> </w:t>
      </w:r>
      <w:r w:rsidR="00FF54F6" w:rsidRPr="00387397">
        <w:rPr>
          <w:color w:val="000000" w:themeColor="text1"/>
        </w:rPr>
        <w:t>using similarly</w:t>
      </w:r>
      <w:r w:rsidR="00EA607B" w:rsidRPr="00387397">
        <w:rPr>
          <w:color w:val="000000" w:themeColor="text1"/>
        </w:rPr>
        <w:t xml:space="preserve"> precise and comprehensive measures of regulatory stringenc</w:t>
      </w:r>
      <w:r w:rsidR="00E5271F" w:rsidRPr="00387397">
        <w:rPr>
          <w:color w:val="000000" w:themeColor="text1"/>
        </w:rPr>
        <w:t>y</w:t>
      </w:r>
      <w:r w:rsidR="00D419AF" w:rsidRPr="00387397">
        <w:rPr>
          <w:color w:val="000000" w:themeColor="text1"/>
        </w:rPr>
        <w:t>.</w:t>
      </w:r>
    </w:p>
    <w:p w14:paraId="01F351F9" w14:textId="77777777" w:rsidR="00660E3E" w:rsidRDefault="00660E3E" w:rsidP="00387397">
      <w:pPr>
        <w:spacing w:line="480" w:lineRule="auto"/>
        <w:rPr>
          <w:color w:val="000000" w:themeColor="text1"/>
        </w:rPr>
      </w:pPr>
    </w:p>
    <w:p w14:paraId="7BD606E0" w14:textId="6A391CF2" w:rsidR="00660E3E" w:rsidRDefault="00660E3E" w:rsidP="00660E3E">
      <w:pPr>
        <w:spacing w:line="480" w:lineRule="auto"/>
      </w:pPr>
      <w:r>
        <w:rPr>
          <w:b/>
        </w:rPr>
        <w:t xml:space="preserve">5.4 </w:t>
      </w:r>
      <w:r w:rsidRPr="001118B2">
        <w:rPr>
          <w:b/>
        </w:rPr>
        <w:t>Industry-backed certification programs as a form of collective action.</w:t>
      </w:r>
    </w:p>
    <w:p w14:paraId="5CD2C62B" w14:textId="6C5478A4" w:rsidR="00660E3E" w:rsidRDefault="00660E3E" w:rsidP="00660E3E">
      <w:pPr>
        <w:spacing w:line="480" w:lineRule="auto"/>
      </w:pPr>
      <w:r>
        <w:t>Industry-backed alternatives to activist-backed product certification programs serve the industry in two ways. First, they provide individual firms with a service—market signals of social responsibility</w:t>
      </w:r>
      <w:r w:rsidR="00807511">
        <w:t xml:space="preserve"> </w:t>
      </w:r>
      <w:r w:rsidR="000D00A2">
        <w:t xml:space="preserve">that require a credible third party but would be </w:t>
      </w:r>
      <w:r>
        <w:t>more exp</w:t>
      </w:r>
      <w:r w:rsidR="000D00A2">
        <w:t>ensive to send by complying with an activist-</w:t>
      </w:r>
      <w:r>
        <w:t>back pro</w:t>
      </w:r>
      <w:r w:rsidR="000D00A2">
        <w:t>gram</w:t>
      </w:r>
      <w:r>
        <w:t>.</w:t>
      </w:r>
      <w:r w:rsidR="00AB3A7A">
        <w:t xml:space="preserve"> </w:t>
      </w:r>
      <w:r>
        <w:t xml:space="preserve">Second, they provide a mechanism for the industry to improve its collective reputation and capacity by requiring contributions to collective goods, </w:t>
      </w:r>
      <w:r w:rsidR="00F66C33">
        <w:t xml:space="preserve">a common function of </w:t>
      </w:r>
      <w:r>
        <w:t>indus</w:t>
      </w:r>
      <w:r w:rsidR="00F66C33">
        <w:t>try associations</w:t>
      </w:r>
      <w:r w:rsidR="00807511">
        <w:t xml:space="preserve">. Change in industry-backed standards on </w:t>
      </w:r>
      <w:r w:rsidR="00AB3A7A">
        <w:t xml:space="preserve">costly </w:t>
      </w:r>
      <w:r w:rsidR="00807511">
        <w:t xml:space="preserve">activist-driven issues depends on competition among standards, but on </w:t>
      </w:r>
      <w:r w:rsidR="00AB3A7A">
        <w:t>business-friendly</w:t>
      </w:r>
      <w:r w:rsidR="00807511">
        <w:t xml:space="preserve"> issues, it does</w:t>
      </w:r>
      <w:r>
        <w:t xml:space="preserve"> not. </w:t>
      </w:r>
      <w:r w:rsidR="00807511">
        <w:t xml:space="preserve">Indeed, firms often collaborate on the latter type of issues (e.g. </w:t>
      </w:r>
      <w:r w:rsidR="008D748C">
        <w:t xml:space="preserve">industry standards, </w:t>
      </w:r>
      <w:r w:rsidR="00807511">
        <w:t>reputation,</w:t>
      </w:r>
      <w:r w:rsidR="008D748C">
        <w:t xml:space="preserve"> and</w:t>
      </w:r>
      <w:r w:rsidR="00807511">
        <w:t xml:space="preserve"> </w:t>
      </w:r>
      <w:r w:rsidR="008D748C">
        <w:t>capacity)</w:t>
      </w:r>
      <w:r w:rsidR="00807511">
        <w:t xml:space="preserve"> through trade associations without pressure from activists.</w:t>
      </w:r>
    </w:p>
    <w:p w14:paraId="1D095722" w14:textId="77777777" w:rsidR="00660E3E" w:rsidRDefault="00660E3E" w:rsidP="00660E3E">
      <w:pPr>
        <w:spacing w:line="480" w:lineRule="auto"/>
      </w:pPr>
    </w:p>
    <w:p w14:paraId="0A608254" w14:textId="56BD5B08" w:rsidR="00660E3E" w:rsidRDefault="00660E3E" w:rsidP="00660E3E">
      <w:pPr>
        <w:spacing w:line="480" w:lineRule="auto"/>
        <w:rPr>
          <w:color w:val="000000" w:themeColor="text1"/>
        </w:rPr>
      </w:pPr>
      <w:r>
        <w:t>As Casho</w:t>
      </w:r>
      <w:r w:rsidR="00C018A1">
        <w:t xml:space="preserve">re et al. (2004) point </w:t>
      </w:r>
      <w:proofErr w:type="gramStart"/>
      <w:r w:rsidR="00C018A1">
        <w:t>out,</w:t>
      </w:r>
      <w:proofErr w:type="gramEnd"/>
      <w:r w:rsidR="00C018A1">
        <w:t xml:space="preserve"> industry-backed alternatives</w:t>
      </w:r>
      <w:r>
        <w:t xml:space="preserve"> aim to save firms money by offering a label that sends a “green” or “socially responsible” signal in the market without some of the more costly </w:t>
      </w:r>
      <w:r w:rsidR="00C018A1">
        <w:t>demands of</w:t>
      </w:r>
      <w:r>
        <w:t xml:space="preserve"> activist-backed program</w:t>
      </w:r>
      <w:r w:rsidR="00C018A1">
        <w:t>s</w:t>
      </w:r>
      <w:r>
        <w:t xml:space="preserve">. </w:t>
      </w:r>
      <w:r w:rsidR="00AB3A7A">
        <w:t xml:space="preserve">Credible signals are often based, in part, on perceived stringency, but because perceived and actual stringency may differ, industry-backed programs </w:t>
      </w:r>
      <w:r w:rsidR="00A06DD4">
        <w:t>can</w:t>
      </w:r>
      <w:r w:rsidR="00AB3A7A">
        <w:t xml:space="preserve"> send “credible” signals while </w:t>
      </w:r>
      <w:r w:rsidR="00A06DD4">
        <w:t>maintaining</w:t>
      </w:r>
      <w:r w:rsidR="00AB3A7A">
        <w:t xml:space="preserve"> lower compliance costs. </w:t>
      </w:r>
      <w:r>
        <w:t xml:space="preserve">Labels </w:t>
      </w:r>
      <w:r>
        <w:lastRenderedPageBreak/>
        <w:t xml:space="preserve">like SFI are </w:t>
      </w:r>
      <w:r w:rsidR="00C018A1">
        <w:t xml:space="preserve">not </w:t>
      </w:r>
      <w:r>
        <w:t xml:space="preserve">necessarily </w:t>
      </w:r>
      <w:r w:rsidR="00A06DD4">
        <w:t>“</w:t>
      </w:r>
      <w:r>
        <w:t>meaningless</w:t>
      </w:r>
      <w:r w:rsidR="00A06DD4">
        <w:t>”</w:t>
      </w:r>
      <w:r>
        <w:t xml:space="preserve"> or pure “green washing”—indeed a certain level of stringency is often required to maintain legitimacy—but exceeding this “floor” imposes costs on firms. On ma</w:t>
      </w:r>
      <w:r w:rsidR="00A06DD4">
        <w:t>n</w:t>
      </w:r>
      <w:r>
        <w:t>y issues</w:t>
      </w:r>
      <w:r w:rsidR="000D00A2">
        <w:t>,</w:t>
      </w:r>
      <w:r>
        <w:t xml:space="preserve"> industry-backed programs may succeed in creating the necessary impression of equivalence to the stringency of activist-backed standards with substantially less prescriptive requirements. For example, the SFI requirements for </w:t>
      </w:r>
      <w:r w:rsidR="00AA5EF1">
        <w:t>“</w:t>
      </w:r>
      <w:r w:rsidRPr="00387397">
        <w:rPr>
          <w:color w:val="000000" w:themeColor="text1"/>
        </w:rPr>
        <w:t>Forests of Exceptiona</w:t>
      </w:r>
      <w:r>
        <w:rPr>
          <w:color w:val="000000" w:themeColor="text1"/>
        </w:rPr>
        <w:t xml:space="preserve">l Conservation Value” (FECV) are much less prescriptive than the FSC-US </w:t>
      </w:r>
      <w:r w:rsidRPr="00387397">
        <w:rPr>
          <w:color w:val="000000" w:themeColor="text1"/>
        </w:rPr>
        <w:t>requirements for “High Conservation Value Forests” (HCVF)</w:t>
      </w:r>
      <w:r>
        <w:rPr>
          <w:color w:val="000000" w:themeColor="text1"/>
        </w:rPr>
        <w:t>, despite the similar name. By supporting alternative programs, firms collectively create in</w:t>
      </w:r>
      <w:r w:rsidR="00AA5EF1">
        <w:rPr>
          <w:color w:val="000000" w:themeColor="text1"/>
        </w:rPr>
        <w:t>stituti</w:t>
      </w:r>
      <w:r w:rsidR="000D00A2">
        <w:rPr>
          <w:color w:val="000000" w:themeColor="text1"/>
        </w:rPr>
        <w:t xml:space="preserve">ons that help them maximize </w:t>
      </w:r>
      <w:r>
        <w:rPr>
          <w:color w:val="000000" w:themeColor="text1"/>
        </w:rPr>
        <w:t xml:space="preserve">the impression of stringency while </w:t>
      </w:r>
      <w:r w:rsidR="00AA5EF1">
        <w:rPr>
          <w:color w:val="000000" w:themeColor="text1"/>
        </w:rPr>
        <w:t>minimizing</w:t>
      </w:r>
      <w:r>
        <w:rPr>
          <w:color w:val="000000" w:themeColor="text1"/>
        </w:rPr>
        <w:t xml:space="preserve"> costs</w:t>
      </w:r>
      <w:r w:rsidR="00AA5EF1">
        <w:rPr>
          <w:color w:val="000000" w:themeColor="text1"/>
        </w:rPr>
        <w:t xml:space="preserve"> of doing so</w:t>
      </w:r>
      <w:r>
        <w:rPr>
          <w:color w:val="000000" w:themeColor="text1"/>
        </w:rPr>
        <w:t xml:space="preserve">. This </w:t>
      </w:r>
      <w:r w:rsidR="00AA5EF1">
        <w:rPr>
          <w:color w:val="000000" w:themeColor="text1"/>
        </w:rPr>
        <w:t xml:space="preserve">dynamic </w:t>
      </w:r>
      <w:r>
        <w:rPr>
          <w:color w:val="000000" w:themeColor="text1"/>
        </w:rPr>
        <w:t xml:space="preserve">describes </w:t>
      </w:r>
      <w:r w:rsidR="00AA5EF1">
        <w:rPr>
          <w:color w:val="000000" w:themeColor="text1"/>
        </w:rPr>
        <w:t>most</w:t>
      </w:r>
      <w:r>
        <w:rPr>
          <w:color w:val="000000" w:themeColor="text1"/>
        </w:rPr>
        <w:t xml:space="preserve"> key issues in our study.  </w:t>
      </w:r>
    </w:p>
    <w:p w14:paraId="3374953A" w14:textId="77777777" w:rsidR="00660E3E" w:rsidRDefault="00660E3E" w:rsidP="00660E3E">
      <w:pPr>
        <w:spacing w:line="480" w:lineRule="auto"/>
      </w:pPr>
    </w:p>
    <w:p w14:paraId="1A8D9B34" w14:textId="03199E0A" w:rsidR="00660E3E" w:rsidRDefault="00660E3E" w:rsidP="00660E3E">
      <w:pPr>
        <w:spacing w:line="480" w:lineRule="auto"/>
      </w:pPr>
      <w:r>
        <w:t>By disaggregating requirements, we identify several areas in which the SFI was more prescriptive than the FSC-US and further increased prescriptiveness.</w:t>
      </w:r>
      <w:r w:rsidR="000D00A2">
        <w:t xml:space="preserve"> This </w:t>
      </w:r>
      <w:r>
        <w:t xml:space="preserve">seems to contradict all </w:t>
      </w:r>
      <w:r w:rsidR="000D00A2">
        <w:t>prior</w:t>
      </w:r>
      <w:r>
        <w:t xml:space="preserve"> theories about competition among industry-backed and acti</w:t>
      </w:r>
      <w:r w:rsidR="000D00A2">
        <w:t xml:space="preserve">vist-backed standards. However, </w:t>
      </w:r>
      <w:r>
        <w:t>the substance of these issues suggests that this may be driven by collective action problems—like building a skilled workforce and positive sector-level reputation—that are unrelated to competition with the FSC.</w:t>
      </w:r>
      <w:r w:rsidR="000D00A2">
        <w:t xml:space="preserve"> This finding supports hypothesis 2.2.</w:t>
      </w:r>
      <w:r>
        <w:t xml:space="preserve"> Many of the issues where the SFI meets or exceeds the FSC-US requirements have collective benefits for the industry. These include managing harvest-area </w:t>
      </w:r>
      <w:r>
        <w:rPr>
          <w:color w:val="000000" w:themeColor="text1"/>
        </w:rPr>
        <w:t xml:space="preserve">aesthetics, public </w:t>
      </w:r>
      <w:r w:rsidRPr="00387397">
        <w:rPr>
          <w:color w:val="000000" w:themeColor="text1"/>
        </w:rPr>
        <w:t xml:space="preserve">education, </w:t>
      </w:r>
      <w:r>
        <w:rPr>
          <w:color w:val="000000" w:themeColor="text1"/>
        </w:rPr>
        <w:t xml:space="preserve">worker </w:t>
      </w:r>
      <w:r w:rsidRPr="00387397">
        <w:rPr>
          <w:color w:val="000000" w:themeColor="text1"/>
        </w:rPr>
        <w:t xml:space="preserve">training, and </w:t>
      </w:r>
      <w:r>
        <w:rPr>
          <w:color w:val="000000" w:themeColor="text1"/>
        </w:rPr>
        <w:t>contributing to forestry research.</w:t>
      </w:r>
      <w:r>
        <w:t xml:space="preserve">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w:t>
      </w:r>
      <w:r>
        <w:lastRenderedPageBreak/>
        <w:t>training programs also have dual benefits to individual firms and collectively to the sector by building a well-trained workforce.</w:t>
      </w:r>
    </w:p>
    <w:p w14:paraId="4587D828" w14:textId="77777777" w:rsidR="00660E3E" w:rsidRDefault="00660E3E" w:rsidP="00660E3E">
      <w:pPr>
        <w:spacing w:line="480" w:lineRule="auto"/>
      </w:pPr>
    </w:p>
    <w:p w14:paraId="077C4E33" w14:textId="12378055" w:rsidR="00660E3E" w:rsidRDefault="00660E3E" w:rsidP="00660E3E">
      <w:pPr>
        <w:spacing w:line="480" w:lineRule="auto"/>
      </w:pPr>
      <w:r>
        <w:t>In sum, where the SFI has more prescriptive requirements than the FSC, it requires things that most firms might do anyway (</w:t>
      </w:r>
      <w:r w:rsidR="000D00A2">
        <w:t>e.g. train workers or</w:t>
      </w:r>
      <w:r>
        <w:t xml:space="preserve"> educate the public), but have added collective benefits the more widely they are adopted. </w:t>
      </w:r>
      <w:r w:rsidR="008D748C">
        <w:t xml:space="preserve">While unforeseen by existing theories, the fact that the SFI is more prescriptive on some issues is not surprising when we understand these issues as fundamentally industry-driven and providing net benefits to firms regardless of activist pressures or consumer demands.  </w:t>
      </w:r>
    </w:p>
    <w:p w14:paraId="46D0C1EF" w14:textId="77777777" w:rsidR="00660E3E" w:rsidRDefault="00660E3E" w:rsidP="00660E3E">
      <w:pPr>
        <w:spacing w:line="480" w:lineRule="auto"/>
      </w:pPr>
    </w:p>
    <w:p w14:paraId="6E9C5C66" w14:textId="77777777" w:rsidR="00660E3E" w:rsidRPr="00387397" w:rsidRDefault="00660E3E" w:rsidP="00387397">
      <w:pPr>
        <w:spacing w:line="480" w:lineRule="auto"/>
        <w:rPr>
          <w:color w:val="000000" w:themeColor="text1"/>
        </w:rPr>
      </w:pPr>
    </w:p>
    <w:p w14:paraId="5CA85254" w14:textId="77777777" w:rsidR="00EA607B" w:rsidRPr="00387397" w:rsidRDefault="00EA607B" w:rsidP="00387397">
      <w:pPr>
        <w:spacing w:line="480" w:lineRule="auto"/>
        <w:outlineLvl w:val="0"/>
        <w:rPr>
          <w:b/>
          <w:bCs/>
          <w:color w:val="000000" w:themeColor="text1"/>
        </w:rPr>
      </w:pPr>
    </w:p>
    <w:p w14:paraId="0D554F64" w14:textId="527D7618" w:rsidR="00E821BC" w:rsidRPr="00387397" w:rsidRDefault="00E821BC" w:rsidP="00387397">
      <w:pPr>
        <w:spacing w:line="480" w:lineRule="auto"/>
        <w:outlineLvl w:val="0"/>
        <w:rPr>
          <w:b/>
          <w:bCs/>
          <w:color w:val="000000" w:themeColor="text1"/>
        </w:rPr>
      </w:pPr>
      <w:r w:rsidRPr="00387397">
        <w:rPr>
          <w:b/>
          <w:bCs/>
          <w:color w:val="000000" w:themeColor="text1"/>
        </w:rPr>
        <w:t>6 Conclusion</w:t>
      </w:r>
    </w:p>
    <w:p w14:paraId="1CB97F78" w14:textId="38B618DC" w:rsidR="00CA2590" w:rsidRPr="00387397" w:rsidRDefault="00EB7432" w:rsidP="00387397">
      <w:pPr>
        <w:widowControl w:val="0"/>
        <w:autoSpaceDE w:val="0"/>
        <w:autoSpaceDN w:val="0"/>
        <w:adjustRightInd w:val="0"/>
        <w:spacing w:after="240" w:line="480" w:lineRule="auto"/>
        <w:rPr>
          <w:color w:val="000000" w:themeColor="text1"/>
        </w:rPr>
      </w:pPr>
      <w:r w:rsidRPr="00387397">
        <w:rPr>
          <w:color w:val="000000" w:themeColor="text1"/>
        </w:rPr>
        <w:t>Scholars have made substantial progres</w:t>
      </w:r>
      <w:r w:rsidR="001119F3" w:rsidRPr="00387397">
        <w:rPr>
          <w:color w:val="000000" w:themeColor="text1"/>
        </w:rPr>
        <w:t>s in developing theories of how economic and political forces shape the substance of private regulations</w:t>
      </w:r>
      <w:r w:rsidR="00FF54F6" w:rsidRPr="00387397">
        <w:rPr>
          <w:color w:val="000000" w:themeColor="text1"/>
        </w:rPr>
        <w:t>,</w:t>
      </w:r>
      <w:r w:rsidR="001119F3" w:rsidRPr="00387397">
        <w:rPr>
          <w:color w:val="000000" w:themeColor="text1"/>
        </w:rPr>
        <w:t xml:space="preserve"> and how these different requirements then affect</w:t>
      </w:r>
      <w:r w:rsidRPr="00387397">
        <w:rPr>
          <w:color w:val="000000" w:themeColor="text1"/>
        </w:rPr>
        <w:t xml:space="preserve"> levels of adoption and compliance</w:t>
      </w:r>
      <w:r w:rsidR="001119F3" w:rsidRPr="00387397">
        <w:rPr>
          <w:color w:val="000000" w:themeColor="text1"/>
        </w:rPr>
        <w:t>.</w:t>
      </w:r>
      <w:r w:rsidRPr="00387397">
        <w:rPr>
          <w:color w:val="000000" w:themeColor="text1"/>
        </w:rPr>
        <w:t xml:space="preserve"> </w:t>
      </w:r>
      <w:r w:rsidR="00045353" w:rsidRPr="00387397">
        <w:rPr>
          <w:color w:val="000000" w:themeColor="text1"/>
        </w:rPr>
        <w:t xml:space="preserve">We have argued </w:t>
      </w:r>
      <w:r w:rsidR="006659D9" w:rsidRPr="00387397">
        <w:rPr>
          <w:color w:val="000000" w:themeColor="text1"/>
        </w:rPr>
        <w:t>that testing these theories requires more</w:t>
      </w:r>
      <w:r w:rsidRPr="00387397">
        <w:rPr>
          <w:color w:val="000000" w:themeColor="text1"/>
        </w:rPr>
        <w:t xml:space="preserve"> precise </w:t>
      </w:r>
      <w:r w:rsidR="006659D9" w:rsidRPr="00387397">
        <w:rPr>
          <w:color w:val="000000" w:themeColor="text1"/>
        </w:rPr>
        <w:t>statements</w:t>
      </w:r>
      <w:r w:rsidRPr="00387397">
        <w:rPr>
          <w:color w:val="000000" w:themeColor="text1"/>
        </w:rPr>
        <w:t xml:space="preserve"> of </w:t>
      </w:r>
      <w:r w:rsidR="003B3DFA" w:rsidRPr="00387397">
        <w:rPr>
          <w:color w:val="000000" w:themeColor="text1"/>
        </w:rPr>
        <w:t xml:space="preserve">the types of </w:t>
      </w:r>
      <w:r w:rsidR="001119F3" w:rsidRPr="00387397">
        <w:rPr>
          <w:color w:val="000000" w:themeColor="text1"/>
        </w:rPr>
        <w:t>policy</w:t>
      </w:r>
      <w:r w:rsidRPr="00387397">
        <w:rPr>
          <w:color w:val="000000" w:themeColor="text1"/>
        </w:rPr>
        <w:t xml:space="preserve"> substance</w:t>
      </w:r>
      <w:r w:rsidR="003B3DFA" w:rsidRPr="00387397">
        <w:rPr>
          <w:color w:val="000000" w:themeColor="text1"/>
        </w:rPr>
        <w:t xml:space="preserve"> to which </w:t>
      </w:r>
      <w:r w:rsidR="006659D9" w:rsidRPr="00387397">
        <w:rPr>
          <w:color w:val="000000" w:themeColor="text1"/>
        </w:rPr>
        <w:t>they</w:t>
      </w:r>
      <w:r w:rsidR="003B3DFA" w:rsidRPr="00387397">
        <w:rPr>
          <w:color w:val="000000" w:themeColor="text1"/>
        </w:rPr>
        <w:t xml:space="preserve"> apply</w:t>
      </w:r>
      <w:r w:rsidR="00FF54F6" w:rsidRPr="00387397">
        <w:rPr>
          <w:color w:val="000000" w:themeColor="text1"/>
        </w:rPr>
        <w:t>,</w:t>
      </w:r>
      <w:r w:rsidRPr="00387397">
        <w:rPr>
          <w:color w:val="000000" w:themeColor="text1"/>
        </w:rPr>
        <w:t xml:space="preserve"> </w:t>
      </w:r>
      <w:r w:rsidR="008700D6" w:rsidRPr="00387397">
        <w:rPr>
          <w:color w:val="000000" w:themeColor="text1"/>
        </w:rPr>
        <w:t>as well as</w:t>
      </w:r>
      <w:r w:rsidR="00FF54F6" w:rsidRPr="00387397">
        <w:rPr>
          <w:color w:val="000000" w:themeColor="text1"/>
        </w:rPr>
        <w:t xml:space="preserve"> </w:t>
      </w:r>
      <w:r w:rsidRPr="00387397">
        <w:rPr>
          <w:color w:val="000000" w:themeColor="text1"/>
        </w:rPr>
        <w:t xml:space="preserve">empirical work </w:t>
      </w:r>
      <w:r w:rsidR="00FF54F6" w:rsidRPr="00387397">
        <w:rPr>
          <w:color w:val="000000" w:themeColor="text1"/>
        </w:rPr>
        <w:t>t</w:t>
      </w:r>
      <w:r w:rsidR="008700D6" w:rsidRPr="00387397">
        <w:rPr>
          <w:color w:val="000000" w:themeColor="text1"/>
        </w:rPr>
        <w:t>hat</w:t>
      </w:r>
      <w:r w:rsidR="00FF54F6" w:rsidRPr="00387397">
        <w:rPr>
          <w:color w:val="000000" w:themeColor="text1"/>
        </w:rPr>
        <w:t xml:space="preserve"> measure</w:t>
      </w:r>
      <w:r w:rsidR="008700D6" w:rsidRPr="00387397">
        <w:rPr>
          <w:color w:val="000000" w:themeColor="text1"/>
        </w:rPr>
        <w:t>s</w:t>
      </w:r>
      <w:r w:rsidR="00FF54F6" w:rsidRPr="00387397">
        <w:rPr>
          <w:color w:val="000000" w:themeColor="text1"/>
        </w:rPr>
        <w:t xml:space="preserve"> change</w:t>
      </w:r>
      <w:r w:rsidRPr="00387397">
        <w:rPr>
          <w:color w:val="000000" w:themeColor="text1"/>
        </w:rPr>
        <w:t xml:space="preserve"> across programs and over time. Our framework for </w:t>
      </w:r>
      <w:r w:rsidR="00045353" w:rsidRPr="00387397">
        <w:rPr>
          <w:color w:val="000000" w:themeColor="text1"/>
        </w:rPr>
        <w:t>measuring policy substance</w:t>
      </w:r>
      <w:r w:rsidR="008700D6" w:rsidRPr="00387397">
        <w:rPr>
          <w:color w:val="000000" w:themeColor="text1"/>
        </w:rPr>
        <w:t>,</w:t>
      </w:r>
      <w:r w:rsidR="00045353" w:rsidRPr="00387397">
        <w:rPr>
          <w:color w:val="000000" w:themeColor="text1"/>
        </w:rPr>
        <w:t xml:space="preserve"> and </w:t>
      </w:r>
      <w:r w:rsidR="008700D6" w:rsidRPr="00387397">
        <w:rPr>
          <w:color w:val="000000" w:themeColor="text1"/>
        </w:rPr>
        <w:t>for using longitudinal data to</w:t>
      </w:r>
      <w:r w:rsidR="00045353" w:rsidRPr="00387397">
        <w:rPr>
          <w:color w:val="000000" w:themeColor="text1"/>
        </w:rPr>
        <w:t xml:space="preserve"> classify patterns of change</w:t>
      </w:r>
      <w:r w:rsidR="008700D6" w:rsidRPr="00387397">
        <w:rPr>
          <w:color w:val="000000" w:themeColor="text1"/>
        </w:rPr>
        <w:t xml:space="preserve">, </w:t>
      </w:r>
      <w:r w:rsidRPr="00387397">
        <w:rPr>
          <w:color w:val="000000" w:themeColor="text1"/>
        </w:rPr>
        <w:t xml:space="preserve">offers a foundation for further research about how </w:t>
      </w:r>
      <w:r w:rsidR="00611469" w:rsidRPr="00387397">
        <w:rPr>
          <w:color w:val="000000" w:themeColor="text1"/>
        </w:rPr>
        <w:t xml:space="preserve">competing </w:t>
      </w:r>
      <w:r w:rsidRPr="00387397">
        <w:rPr>
          <w:color w:val="000000" w:themeColor="text1"/>
        </w:rPr>
        <w:t xml:space="preserve">private regulations compare, </w:t>
      </w:r>
      <w:r w:rsidR="008700D6" w:rsidRPr="00387397">
        <w:rPr>
          <w:color w:val="000000" w:themeColor="text1"/>
        </w:rPr>
        <w:t>how they evolve over time</w:t>
      </w:r>
      <w:r w:rsidR="003C1A19" w:rsidRPr="00387397">
        <w:rPr>
          <w:color w:val="000000" w:themeColor="text1"/>
        </w:rPr>
        <w:t>,</w:t>
      </w:r>
      <w:r w:rsidRPr="00387397">
        <w:rPr>
          <w:color w:val="000000" w:themeColor="text1"/>
        </w:rPr>
        <w:t xml:space="preserve"> and why.</w:t>
      </w:r>
      <w:r w:rsidR="006E0EEA" w:rsidRPr="00387397">
        <w:rPr>
          <w:color w:val="000000" w:themeColor="text1"/>
        </w:rPr>
        <w:t xml:space="preserve"> There is no perfect way to compare incommensurate policies. We have nonetheless made our best effort to offer a method to do so. </w:t>
      </w:r>
      <w:r w:rsidR="006B7C0F" w:rsidRPr="00387397">
        <w:rPr>
          <w:color w:val="000000" w:themeColor="text1"/>
        </w:rPr>
        <w:t>By applying this method, w</w:t>
      </w:r>
      <w:r w:rsidR="006E0EEA" w:rsidRPr="00387397">
        <w:rPr>
          <w:color w:val="000000" w:themeColor="text1"/>
        </w:rPr>
        <w:t xml:space="preserve">e have quantified differences that can be quantified and described as richly as possible those </w:t>
      </w:r>
      <w:r w:rsidR="006E0EEA" w:rsidRPr="00387397">
        <w:rPr>
          <w:color w:val="000000" w:themeColor="text1"/>
        </w:rPr>
        <w:lastRenderedPageBreak/>
        <w:t>comparisons that can only be made qualitatively.</w:t>
      </w:r>
    </w:p>
    <w:p w14:paraId="517A8C5D" w14:textId="1803336C" w:rsidR="00095902" w:rsidRPr="00387397" w:rsidRDefault="00E821BC" w:rsidP="00387397">
      <w:pPr>
        <w:spacing w:line="480" w:lineRule="auto"/>
        <w:rPr>
          <w:color w:val="000000" w:themeColor="text1"/>
        </w:rPr>
      </w:pPr>
      <w:r w:rsidRPr="00387397">
        <w:rPr>
          <w:color w:val="000000" w:themeColor="text1"/>
        </w:rPr>
        <w:t>Through the case of forestry standards in the U.S.</w:t>
      </w:r>
      <w:r w:rsidR="006659D9" w:rsidRPr="00387397">
        <w:rPr>
          <w:color w:val="000000" w:themeColor="text1"/>
        </w:rPr>
        <w:t>,</w:t>
      </w:r>
      <w:r w:rsidRPr="00387397">
        <w:rPr>
          <w:color w:val="000000" w:themeColor="text1"/>
        </w:rPr>
        <w:t xml:space="preserve"> we show what can be gained by </w:t>
      </w:r>
      <w:r w:rsidR="001762EE" w:rsidRPr="00387397">
        <w:rPr>
          <w:color w:val="000000" w:themeColor="text1"/>
        </w:rPr>
        <w:t>careful</w:t>
      </w:r>
      <w:r w:rsidRPr="00387397">
        <w:rPr>
          <w:color w:val="000000" w:themeColor="text1"/>
        </w:rPr>
        <w:t xml:space="preserve"> measurement of policy change across a comprehensive scope of issues in a specific domain. </w:t>
      </w:r>
      <w:r w:rsidR="008664FE" w:rsidRPr="00387397">
        <w:rPr>
          <w:color w:val="000000" w:themeColor="text1"/>
        </w:rPr>
        <w:t xml:space="preserve">Our results show different patterns depending on whether one looks at policy scope, prescriptiveness or specific policy </w:t>
      </w:r>
      <w:r w:rsidR="00C44A3C" w:rsidRPr="00387397">
        <w:rPr>
          <w:color w:val="000000" w:themeColor="text1"/>
        </w:rPr>
        <w:t>settings.</w:t>
      </w:r>
      <w:r w:rsidR="008664FE" w:rsidRPr="00387397">
        <w:rPr>
          <w:color w:val="000000" w:themeColor="text1"/>
        </w:rPr>
        <w:t xml:space="preserve"> </w:t>
      </w:r>
      <w:r w:rsidR="00C44A3C" w:rsidRPr="00387397">
        <w:rPr>
          <w:color w:val="000000" w:themeColor="text1"/>
        </w:rPr>
        <w:t xml:space="preserve">Careful measurement uncovered patterns that previous scholarship has missed and which contradict </w:t>
      </w:r>
      <w:r w:rsidR="006B7C0F" w:rsidRPr="00387397">
        <w:rPr>
          <w:color w:val="000000" w:themeColor="text1"/>
        </w:rPr>
        <w:t xml:space="preserve">the </w:t>
      </w:r>
      <w:r w:rsidR="00DE0667" w:rsidRPr="00387397">
        <w:rPr>
          <w:color w:val="000000" w:themeColor="text1"/>
        </w:rPr>
        <w:t xml:space="preserve">predictions of </w:t>
      </w:r>
      <w:r w:rsidR="006B7C0F" w:rsidRPr="00387397">
        <w:rPr>
          <w:color w:val="000000" w:themeColor="text1"/>
        </w:rPr>
        <w:t xml:space="preserve">several </w:t>
      </w:r>
      <w:r w:rsidR="00DE0667" w:rsidRPr="00387397">
        <w:rPr>
          <w:color w:val="000000" w:themeColor="text1"/>
        </w:rPr>
        <w:t>dominant theories</w:t>
      </w:r>
      <w:r w:rsidR="00C44A3C" w:rsidRPr="00387397">
        <w:rPr>
          <w:color w:val="000000" w:themeColor="text1"/>
        </w:rPr>
        <w:t xml:space="preserve">. </w:t>
      </w:r>
      <w:r w:rsidR="0093104F" w:rsidRPr="00387397">
        <w:rPr>
          <w:color w:val="000000" w:themeColor="text1"/>
        </w:rPr>
        <w:t>It also reveals that apparent</w:t>
      </w:r>
      <w:r w:rsidR="00740FB6" w:rsidRPr="00387397">
        <w:rPr>
          <w:color w:val="000000" w:themeColor="text1"/>
        </w:rPr>
        <w:t xml:space="preserve"> empirical debates in the literature can be attributed to research desi</w:t>
      </w:r>
      <w:r w:rsidR="00924CCC" w:rsidRPr="00387397">
        <w:rPr>
          <w:color w:val="000000" w:themeColor="text1"/>
        </w:rPr>
        <w:t>gn choices. Some scholars chose</w:t>
      </w:r>
      <w:r w:rsidR="00740FB6" w:rsidRPr="00387397">
        <w:rPr>
          <w:color w:val="000000" w:themeColor="text1"/>
        </w:rPr>
        <w:t xml:space="preserve"> a few key issues and </w:t>
      </w:r>
      <w:r w:rsidR="00924CCC" w:rsidRPr="00387397">
        <w:rPr>
          <w:color w:val="000000" w:themeColor="text1"/>
        </w:rPr>
        <w:t>found</w:t>
      </w:r>
      <w:r w:rsidR="00740FB6" w:rsidRPr="00387397">
        <w:rPr>
          <w:color w:val="000000" w:themeColor="text1"/>
        </w:rPr>
        <w:t xml:space="preserve"> convergence. Others looked broadly and </w:t>
      </w:r>
      <w:r w:rsidR="00924CCC" w:rsidRPr="00387397">
        <w:rPr>
          <w:color w:val="000000" w:themeColor="text1"/>
        </w:rPr>
        <w:t>did not find it</w:t>
      </w:r>
      <w:r w:rsidR="00740FB6" w:rsidRPr="00387397">
        <w:rPr>
          <w:color w:val="000000" w:themeColor="text1"/>
        </w:rPr>
        <w:t>.</w:t>
      </w:r>
      <w:r w:rsidR="00C44A3C" w:rsidRPr="00387397">
        <w:rPr>
          <w:color w:val="000000" w:themeColor="text1"/>
        </w:rPr>
        <w:t xml:space="preserve"> </w:t>
      </w:r>
      <w:r w:rsidR="00924CCC" w:rsidRPr="00387397">
        <w:rPr>
          <w:color w:val="000000" w:themeColor="text1"/>
        </w:rPr>
        <w:t xml:space="preserve">We have looked both precisely and broadly and found both conclusions are correct. </w:t>
      </w:r>
      <w:r w:rsidR="006B7C0F" w:rsidRPr="00387397">
        <w:rPr>
          <w:color w:val="000000" w:themeColor="text1"/>
        </w:rPr>
        <w:t>Activist-backed and industry-backed programs</w:t>
      </w:r>
      <w:r w:rsidR="00924CCC" w:rsidRPr="00387397">
        <w:rPr>
          <w:color w:val="000000" w:themeColor="text1"/>
        </w:rPr>
        <w:t xml:space="preserve"> converged in </w:t>
      </w:r>
      <w:r w:rsidR="006B7C0F" w:rsidRPr="00387397">
        <w:rPr>
          <w:color w:val="000000" w:themeColor="text1"/>
        </w:rPr>
        <w:t xml:space="preserve">policy </w:t>
      </w:r>
      <w:r w:rsidR="00924CCC" w:rsidRPr="00387397">
        <w:rPr>
          <w:color w:val="000000" w:themeColor="text1"/>
        </w:rPr>
        <w:t>scope on a few issues, but broadly speaking their scopes have seen little change. F</w:t>
      </w:r>
      <w:r w:rsidR="00A61891" w:rsidRPr="00387397">
        <w:rPr>
          <w:color w:val="000000" w:themeColor="text1"/>
        </w:rPr>
        <w:t>urthermore, we found the</w:t>
      </w:r>
      <w:r w:rsidR="006B7C0F" w:rsidRPr="00387397">
        <w:rPr>
          <w:color w:val="000000" w:themeColor="text1"/>
        </w:rPr>
        <w:t xml:space="preserve">se programs </w:t>
      </w:r>
      <w:r w:rsidR="00A61891" w:rsidRPr="00387397">
        <w:rPr>
          <w:color w:val="000000" w:themeColor="text1"/>
        </w:rPr>
        <w:t>to have diverged overall on prescriptiveness</w:t>
      </w:r>
      <w:r w:rsidR="006B7C0F" w:rsidRPr="00387397">
        <w:rPr>
          <w:color w:val="000000" w:themeColor="text1"/>
        </w:rPr>
        <w:t>, because, while both standards “ratcheted up,” they did so at different rates and on different policy issues</w:t>
      </w:r>
      <w:r w:rsidR="00924CCC" w:rsidRPr="00387397">
        <w:rPr>
          <w:color w:val="000000" w:themeColor="text1"/>
        </w:rPr>
        <w:t xml:space="preserve">. </w:t>
      </w:r>
      <w:r w:rsidR="00C44A3C" w:rsidRPr="00387397">
        <w:rPr>
          <w:color w:val="000000" w:themeColor="text1"/>
        </w:rPr>
        <w:t xml:space="preserve">Our hope is that this deep dive into defining policy change in one domain not only enables scholarship on the causes of public and private regulation </w:t>
      </w:r>
      <w:r w:rsidR="00C16A0D" w:rsidRPr="00387397">
        <w:rPr>
          <w:color w:val="000000" w:themeColor="text1"/>
        </w:rPr>
        <w:t>in</w:t>
      </w:r>
      <w:r w:rsidR="00C44A3C" w:rsidRPr="00387397">
        <w:rPr>
          <w:color w:val="000000" w:themeColor="text1"/>
        </w:rPr>
        <w:t xml:space="preserve"> forestry but </w:t>
      </w:r>
      <w:r w:rsidR="00980FDA" w:rsidRPr="00387397">
        <w:rPr>
          <w:color w:val="000000" w:themeColor="text1"/>
        </w:rPr>
        <w:t xml:space="preserve">that it </w:t>
      </w:r>
      <w:r w:rsidR="00C44A3C" w:rsidRPr="00387397">
        <w:rPr>
          <w:color w:val="000000" w:themeColor="text1"/>
        </w:rPr>
        <w:t xml:space="preserve">also offers a model for similar research in other policy domains. </w:t>
      </w:r>
    </w:p>
    <w:p w14:paraId="270CFD07" w14:textId="77777777" w:rsidR="00E821BC" w:rsidRPr="00387397" w:rsidRDefault="00E821BC" w:rsidP="00387397">
      <w:pPr>
        <w:spacing w:line="480" w:lineRule="auto"/>
        <w:rPr>
          <w:color w:val="000000" w:themeColor="text1"/>
        </w:rPr>
      </w:pPr>
    </w:p>
    <w:p w14:paraId="06835F65" w14:textId="356FD9A1" w:rsidR="00723712" w:rsidRPr="00387397" w:rsidRDefault="00E821BC" w:rsidP="00387397">
      <w:pPr>
        <w:spacing w:line="480" w:lineRule="auto"/>
        <w:rPr>
          <w:color w:val="000000" w:themeColor="text1"/>
        </w:rPr>
      </w:pPr>
      <w:r w:rsidRPr="00387397">
        <w:rPr>
          <w:color w:val="000000" w:themeColor="text1"/>
        </w:rPr>
        <w:t xml:space="preserve">This approach also has practical value. First, the power dynamics among groups that promote programs like the FSC or </w:t>
      </w:r>
      <w:r w:rsidR="00A80B51" w:rsidRPr="00387397">
        <w:rPr>
          <w:color w:val="000000" w:themeColor="text1"/>
        </w:rPr>
        <w:t xml:space="preserve">the </w:t>
      </w:r>
      <w:r w:rsidRPr="00387397">
        <w:rPr>
          <w:color w:val="000000" w:themeColor="text1"/>
        </w:rPr>
        <w:t>SFI have created an environment in which competing claims about policy substance and how it has changed confuse buyers. Because the politics of private regulation involve contested legitimacy, they “</w:t>
      </w:r>
      <w:r w:rsidRPr="00387397">
        <w:rPr>
          <w:rFonts w:eastAsia="Times New Roman"/>
          <w:color w:val="000000" w:themeColor="text1"/>
          <w:shd w:val="clear" w:color="auto" w:fill="FFFFFF"/>
        </w:rPr>
        <w:t>create demands by the respective ‘legitimacy communities’ for more ‘objective’ public comparisons that would resolve the debate about whose standa</w:t>
      </w:r>
      <w:r w:rsidR="002617A5" w:rsidRPr="00387397">
        <w:rPr>
          <w:rFonts w:eastAsia="Times New Roman"/>
          <w:color w:val="000000" w:themeColor="text1"/>
          <w:shd w:val="clear" w:color="auto" w:fill="FFFFFF"/>
        </w:rPr>
        <w:t xml:space="preserve">rds were higher” </w:t>
      </w:r>
      <w:r w:rsidR="002617A5" w:rsidRPr="00387397">
        <w:rPr>
          <w:rFonts w:eastAsia="Times New Roman"/>
          <w:color w:val="000000" w:themeColor="text1"/>
          <w:shd w:val="clear" w:color="auto" w:fill="FFFFFF"/>
        </w:rPr>
        <w:fldChar w:fldCharType="begin" w:fldLock="1"/>
      </w:r>
      <w:r w:rsidR="002617A5" w:rsidRPr="00387397">
        <w:rPr>
          <w:rFonts w:eastAsia="Times New Roman"/>
          <w:color w:val="000000" w:themeColor="text1"/>
          <w:shd w:val="clear" w:color="auto" w:fill="FFFFFF"/>
        </w:rPr>
        <w:instrText>ADDIN CSL_CITATION { "citationItems" : [ { "id" : "ITEM-1",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"ITEM-1",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2010)", "plainTextFormattedCitation" : "(Overdevest, 2010)", "previouslyFormattedCitation" : "(Overdevest, 2010)" }, "properties" : {  }, "schema" : "https://github.com/citation-style-language/schema/raw/master/csl-citation.json" }</w:instrText>
      </w:r>
      <w:r w:rsidR="002617A5" w:rsidRPr="00387397">
        <w:rPr>
          <w:rFonts w:eastAsia="Times New Roman"/>
          <w:color w:val="000000" w:themeColor="text1"/>
          <w:shd w:val="clear" w:color="auto" w:fill="FFFFFF"/>
        </w:rPr>
        <w:fldChar w:fldCharType="separate"/>
      </w:r>
      <w:r w:rsidR="002617A5" w:rsidRPr="00387397">
        <w:rPr>
          <w:rFonts w:eastAsia="Times New Roman"/>
          <w:noProof/>
          <w:color w:val="000000" w:themeColor="text1"/>
          <w:shd w:val="clear" w:color="auto" w:fill="FFFFFF"/>
        </w:rPr>
        <w:t>(Overdevest, 2010)</w:t>
      </w:r>
      <w:r w:rsidR="002617A5" w:rsidRPr="00387397">
        <w:rPr>
          <w:rFonts w:eastAsia="Times New Roman"/>
          <w:color w:val="000000" w:themeColor="text1"/>
          <w:shd w:val="clear" w:color="auto" w:fill="FFFFFF"/>
        </w:rPr>
        <w:fldChar w:fldCharType="end"/>
      </w:r>
      <w:r w:rsidRPr="00387397">
        <w:rPr>
          <w:rFonts w:eastAsia="Times New Roman"/>
          <w:color w:val="000000" w:themeColor="text1"/>
          <w:shd w:val="clear" w:color="auto" w:fill="FFFFFF"/>
        </w:rPr>
        <w:t xml:space="preserve">. We offer concepts to </w:t>
      </w:r>
      <w:r w:rsidR="00095902" w:rsidRPr="00387397">
        <w:rPr>
          <w:rFonts w:eastAsia="Times New Roman"/>
          <w:color w:val="000000" w:themeColor="text1"/>
          <w:shd w:val="clear" w:color="auto" w:fill="FFFFFF"/>
        </w:rPr>
        <w:t>clarify what</w:t>
      </w:r>
      <w:r w:rsidRPr="00387397">
        <w:rPr>
          <w:rFonts w:eastAsia="Times New Roman"/>
          <w:color w:val="000000" w:themeColor="text1"/>
          <w:shd w:val="clear" w:color="auto" w:fill="FFFFFF"/>
        </w:rPr>
        <w:t xml:space="preserve"> “higher” </w:t>
      </w:r>
      <w:r w:rsidRPr="00387397">
        <w:rPr>
          <w:rFonts w:eastAsia="Times New Roman"/>
          <w:color w:val="000000" w:themeColor="text1"/>
          <w:shd w:val="clear" w:color="auto" w:fill="FFFFFF"/>
        </w:rPr>
        <w:lastRenderedPageBreak/>
        <w:t>standards</w:t>
      </w:r>
      <w:r w:rsidR="00095902" w:rsidRPr="00387397">
        <w:rPr>
          <w:rFonts w:eastAsia="Times New Roman"/>
          <w:color w:val="000000" w:themeColor="text1"/>
          <w:shd w:val="clear" w:color="auto" w:fill="FFFFFF"/>
        </w:rPr>
        <w:t xml:space="preserve"> </w:t>
      </w:r>
      <w:r w:rsidR="00EF6110" w:rsidRPr="00387397">
        <w:rPr>
          <w:rFonts w:eastAsia="Times New Roman"/>
          <w:color w:val="000000" w:themeColor="text1"/>
          <w:shd w:val="clear" w:color="auto" w:fill="FFFFFF"/>
        </w:rPr>
        <w:t xml:space="preserve">may </w:t>
      </w:r>
      <w:r w:rsidR="00095902" w:rsidRPr="00387397">
        <w:rPr>
          <w:rFonts w:eastAsia="Times New Roman"/>
          <w:color w:val="000000" w:themeColor="text1"/>
          <w:shd w:val="clear" w:color="auto" w:fill="FFFFFF"/>
        </w:rPr>
        <w:t>mean</w:t>
      </w:r>
      <w:r w:rsidRPr="00387397">
        <w:rPr>
          <w:rFonts w:eastAsia="Times New Roman"/>
          <w:color w:val="000000" w:themeColor="text1"/>
          <w:shd w:val="clear" w:color="auto" w:fill="FFFFFF"/>
        </w:rPr>
        <w:t>.</w:t>
      </w:r>
      <w:r w:rsidRPr="00387397">
        <w:rPr>
          <w:color w:val="000000" w:themeColor="text1"/>
        </w:rPr>
        <w:t xml:space="preserve"> Second, it is simply impossible to measure the impact </w:t>
      </w:r>
      <w:r w:rsidR="00095902" w:rsidRPr="00387397">
        <w:rPr>
          <w:color w:val="000000" w:themeColor="text1"/>
        </w:rPr>
        <w:t>of a set of regulator</w:t>
      </w:r>
      <w:r w:rsidR="00EB7432" w:rsidRPr="00387397">
        <w:rPr>
          <w:color w:val="000000" w:themeColor="text1"/>
        </w:rPr>
        <w:t>y</w:t>
      </w:r>
      <w:r w:rsidR="00095902" w:rsidRPr="00387397">
        <w:rPr>
          <w:color w:val="000000" w:themeColor="text1"/>
        </w:rPr>
        <w:t xml:space="preserve"> requirements without disentangling the</w:t>
      </w:r>
      <w:r w:rsidRPr="00387397">
        <w:rPr>
          <w:color w:val="000000" w:themeColor="text1"/>
        </w:rPr>
        <w:t xml:space="preserve"> component parts.</w:t>
      </w:r>
    </w:p>
    <w:p w14:paraId="692A55AA" w14:textId="0C420F64" w:rsidR="00E821BC" w:rsidRPr="00387397" w:rsidRDefault="00E821BC" w:rsidP="00387397">
      <w:pPr>
        <w:spacing w:line="480" w:lineRule="auto"/>
      </w:pPr>
    </w:p>
    <w:p w14:paraId="1825442F" w14:textId="030A6247" w:rsidR="00E821BC" w:rsidRPr="00387397" w:rsidRDefault="00E821BC" w:rsidP="00387397">
      <w:pPr>
        <w:spacing w:line="480" w:lineRule="auto"/>
        <w:rPr>
          <w:color w:val="000000" w:themeColor="text1"/>
        </w:rPr>
      </w:pPr>
      <w:r w:rsidRPr="00387397">
        <w:rPr>
          <w:color w:val="000000" w:themeColor="text1"/>
        </w:rPr>
        <w:t xml:space="preserve">Most importantly, our framework and analysis offer a model for careful measurement of policy change as a variable. </w:t>
      </w:r>
      <w:r w:rsidR="005B7ED6" w:rsidRPr="00387397">
        <w:rPr>
          <w:color w:val="000000" w:themeColor="text1"/>
        </w:rPr>
        <w:t xml:space="preserve">It is tempting to take </w:t>
      </w:r>
      <w:r w:rsidR="00A80B51" w:rsidRPr="00387397">
        <w:rPr>
          <w:color w:val="000000" w:themeColor="text1"/>
        </w:rPr>
        <w:t>shortcuts</w:t>
      </w:r>
      <w:r w:rsidR="009807F9" w:rsidRPr="00387397">
        <w:rPr>
          <w:color w:val="000000" w:themeColor="text1"/>
        </w:rPr>
        <w:t xml:space="preserve"> by making broad generalizations or</w:t>
      </w:r>
      <w:r w:rsidR="00A80B51" w:rsidRPr="00387397">
        <w:rPr>
          <w:color w:val="000000" w:themeColor="text1"/>
        </w:rPr>
        <w:t xml:space="preserve"> </w:t>
      </w:r>
      <w:r w:rsidRPr="00387397">
        <w:rPr>
          <w:color w:val="000000" w:themeColor="text1"/>
        </w:rPr>
        <w:t>by selecting what is easy to measure</w:t>
      </w:r>
      <w:r w:rsidR="005B7ED6" w:rsidRPr="00387397">
        <w:rPr>
          <w:color w:val="000000" w:themeColor="text1"/>
        </w:rPr>
        <w:t xml:space="preserve"> or </w:t>
      </w:r>
      <w:r w:rsidRPr="00387397">
        <w:rPr>
          <w:color w:val="000000" w:themeColor="text1"/>
        </w:rPr>
        <w:t xml:space="preserve">what others have highlighted. </w:t>
      </w:r>
      <w:r w:rsidR="005B7ED6" w:rsidRPr="00387397">
        <w:rPr>
          <w:color w:val="000000" w:themeColor="text1"/>
        </w:rPr>
        <w:t>However,</w:t>
      </w:r>
      <w:r w:rsidRPr="00387397">
        <w:rPr>
          <w:color w:val="000000" w:themeColor="text1"/>
        </w:rPr>
        <w:t xml:space="preserve"> i</w:t>
      </w:r>
      <w:r w:rsidR="00441D9F" w:rsidRPr="00387397">
        <w:rPr>
          <w:color w:val="000000" w:themeColor="text1"/>
        </w:rPr>
        <w:t xml:space="preserve">f private governance scholars are to advance </w:t>
      </w:r>
      <w:r w:rsidR="009807F9" w:rsidRPr="00387397">
        <w:rPr>
          <w:color w:val="000000" w:themeColor="text1"/>
        </w:rPr>
        <w:t xml:space="preserve">empirical evidence </w:t>
      </w:r>
      <w:r w:rsidR="00441D9F" w:rsidRPr="00387397">
        <w:rPr>
          <w:color w:val="000000" w:themeColor="text1"/>
        </w:rPr>
        <w:t xml:space="preserve">that can be </w:t>
      </w:r>
      <w:r w:rsidR="009807F9" w:rsidRPr="00387397">
        <w:rPr>
          <w:color w:val="000000" w:themeColor="text1"/>
        </w:rPr>
        <w:t>used to test general theories</w:t>
      </w:r>
      <w:r w:rsidRPr="00387397">
        <w:rPr>
          <w:color w:val="000000" w:themeColor="text1"/>
        </w:rPr>
        <w:t>,</w:t>
      </w:r>
      <w:r w:rsidR="00387397" w:rsidRPr="00387397">
        <w:rPr>
          <w:color w:val="000000" w:themeColor="text1"/>
        </w:rPr>
        <w:t xml:space="preserve"> or develop empirically testable theories,</w:t>
      </w:r>
      <w:r w:rsidRPr="00387397">
        <w:rPr>
          <w:color w:val="000000" w:themeColor="text1"/>
        </w:rPr>
        <w:t xml:space="preserve"> our study highlight</w:t>
      </w:r>
      <w:r w:rsidR="00441D9F" w:rsidRPr="00387397">
        <w:rPr>
          <w:color w:val="000000" w:themeColor="text1"/>
        </w:rPr>
        <w:t>s</w:t>
      </w:r>
      <w:r w:rsidRPr="00387397">
        <w:rPr>
          <w:color w:val="000000" w:themeColor="text1"/>
        </w:rPr>
        <w:t xml:space="preserve"> the </w:t>
      </w:r>
      <w:r w:rsidR="00387397" w:rsidRPr="00387397">
        <w:rPr>
          <w:color w:val="000000" w:themeColor="text1"/>
        </w:rPr>
        <w:t xml:space="preserve">benefits </w:t>
      </w:r>
      <w:r w:rsidR="00441D9F" w:rsidRPr="00387397">
        <w:rPr>
          <w:color w:val="000000" w:themeColor="text1"/>
        </w:rPr>
        <w:t xml:space="preserve">of </w:t>
      </w:r>
      <w:r w:rsidR="00387397" w:rsidRPr="00387397">
        <w:rPr>
          <w:color w:val="000000" w:themeColor="text1"/>
        </w:rPr>
        <w:t xml:space="preserve">defining and measuring </w:t>
      </w:r>
      <w:r w:rsidR="00441D9F" w:rsidRPr="00387397">
        <w:rPr>
          <w:color w:val="000000" w:themeColor="text1"/>
        </w:rPr>
        <w:t xml:space="preserve">policy </w:t>
      </w:r>
      <w:r w:rsidR="00387397" w:rsidRPr="00387397">
        <w:rPr>
          <w:color w:val="000000" w:themeColor="text1"/>
        </w:rPr>
        <w:t>change</w:t>
      </w:r>
      <w:r w:rsidRPr="00387397">
        <w:rPr>
          <w:color w:val="000000" w:themeColor="text1"/>
        </w:rPr>
        <w:t>.</w:t>
      </w:r>
      <w:r w:rsidR="00045353" w:rsidRPr="00387397">
        <w:rPr>
          <w:color w:val="000000" w:themeColor="text1"/>
        </w:rPr>
        <w:t xml:space="preserve"> Doing so will not only improve the quality of </w:t>
      </w:r>
      <w:r w:rsidR="00320C54" w:rsidRPr="00387397">
        <w:rPr>
          <w:color w:val="000000" w:themeColor="text1"/>
        </w:rPr>
        <w:t xml:space="preserve">empirical </w:t>
      </w:r>
      <w:r w:rsidR="00045353" w:rsidRPr="00387397">
        <w:rPr>
          <w:color w:val="000000" w:themeColor="text1"/>
        </w:rPr>
        <w:t xml:space="preserve">research and theory, it may also uncover </w:t>
      </w:r>
      <w:r w:rsidR="008700D6" w:rsidRPr="00387397">
        <w:rPr>
          <w:color w:val="000000" w:themeColor="text1"/>
        </w:rPr>
        <w:t xml:space="preserve">entirely </w:t>
      </w:r>
      <w:r w:rsidR="00045353" w:rsidRPr="00387397">
        <w:rPr>
          <w:color w:val="000000" w:themeColor="text1"/>
        </w:rPr>
        <w:t>new puzzles</w:t>
      </w:r>
      <w:r w:rsidR="008700D6" w:rsidRPr="00387397">
        <w:rPr>
          <w:color w:val="000000" w:themeColor="text1"/>
        </w:rPr>
        <w:t xml:space="preserve"> and insights</w:t>
      </w:r>
      <w:r w:rsidR="00045353" w:rsidRPr="00387397">
        <w:rPr>
          <w:color w:val="000000" w:themeColor="text1"/>
        </w:rPr>
        <w:t>.</w:t>
      </w:r>
    </w:p>
    <w:p w14:paraId="2B3F17CD" w14:textId="7A6305FF" w:rsidR="00E35D2F" w:rsidRPr="00387397" w:rsidRDefault="00E35D2F" w:rsidP="00DA16B5">
      <w:pPr>
        <w:widowControl w:val="0"/>
        <w:autoSpaceDE w:val="0"/>
        <w:autoSpaceDN w:val="0"/>
        <w:adjustRightInd w:val="0"/>
        <w:spacing w:after="240"/>
        <w:rPr>
          <w:color w:val="000000" w:themeColor="text1"/>
        </w:rPr>
      </w:pPr>
    </w:p>
    <w:p w14:paraId="5B83B2C5" w14:textId="7114C1E4" w:rsidR="00AF5995" w:rsidRPr="00387397" w:rsidRDefault="00AF5995" w:rsidP="00DA16B5">
      <w:pPr>
        <w:widowControl w:val="0"/>
        <w:autoSpaceDE w:val="0"/>
        <w:autoSpaceDN w:val="0"/>
        <w:adjustRightInd w:val="0"/>
        <w:spacing w:after="240"/>
        <w:outlineLvl w:val="0"/>
        <w:rPr>
          <w:b/>
          <w:bCs/>
          <w:color w:val="000000" w:themeColor="text1"/>
        </w:rPr>
      </w:pPr>
      <w:r w:rsidRPr="00387397">
        <w:rPr>
          <w:b/>
          <w:bCs/>
          <w:color w:val="000000" w:themeColor="text1"/>
        </w:rPr>
        <w:t>References</w:t>
      </w:r>
    </w:p>
    <w:p w14:paraId="61D62D8E" w14:textId="7D790573" w:rsidR="003A18DB" w:rsidRPr="00387397" w:rsidRDefault="00064D39" w:rsidP="00DA16B5">
      <w:pPr>
        <w:widowControl w:val="0"/>
        <w:autoSpaceDE w:val="0"/>
        <w:autoSpaceDN w:val="0"/>
        <w:adjustRightInd w:val="0"/>
        <w:spacing w:after="240"/>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 xml:space="preserve">(3), </w:t>
      </w:r>
      <w:r w:rsidRPr="00387397">
        <w:rPr>
          <w:noProof/>
        </w:rPr>
        <w:lastRenderedPageBreak/>
        <w:t>433–464. https://doi.org/10.1177/0032329203254863</w:t>
      </w:r>
    </w:p>
    <w:p w14:paraId="54D4D93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Cashore, B., &amp; Stone, M. W. (2014). Does California need Delaware? Explaining Indonesian, Chinese, and United States support for legality compliance of internationally traded </w:t>
      </w:r>
      <w:r w:rsidRPr="00387397">
        <w:rPr>
          <w:noProof/>
        </w:rPr>
        <w:lastRenderedPageBreak/>
        <w:t xml:space="preserve">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Lanham: Lexington Books.</w:t>
      </w:r>
    </w:p>
    <w:p w14:paraId="04144AA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Fernholz, K., Howe, J., Bratkovich, S., &amp; Bowyer, J. (2010). </w:t>
      </w:r>
      <w:r w:rsidRPr="00387397">
        <w:rPr>
          <w:i/>
          <w:iCs/>
          <w:noProof/>
        </w:rPr>
        <w:t>Forest Certification: A Status Report</w:t>
      </w:r>
      <w:r w:rsidRPr="00387397">
        <w:rPr>
          <w:noProof/>
        </w:rPr>
        <w:t>.</w:t>
      </w:r>
    </w:p>
    <w:p w14:paraId="3D5F6BD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w:t>
      </w:r>
      <w:r w:rsidRPr="00387397">
        <w:rPr>
          <w:noProof/>
        </w:rPr>
        <w:lastRenderedPageBreak/>
        <w:t xml:space="preserve">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(2004). Overlapping Public and Private Governance: Can Forest Certification 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17–33. https://doi.org/10.1057/9781137314154.0006</w:t>
      </w:r>
    </w:p>
    <w:p w14:paraId="39FEB650" w14:textId="77777777" w:rsidR="000A29AD" w:rsidRPr="00387397" w:rsidRDefault="003A18DB" w:rsidP="00DA16B5">
      <w:pPr>
        <w:widowControl w:val="0"/>
        <w:autoSpaceDE w:val="0"/>
        <w:autoSpaceDN w:val="0"/>
        <w:adjustRightInd w:val="0"/>
        <w:spacing w:after="240"/>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DA16B5">
      <w:pPr>
        <w:widowControl w:val="0"/>
        <w:autoSpaceDE w:val="0"/>
        <w:autoSpaceDN w:val="0"/>
        <w:adjustRightInd w:val="0"/>
        <w:spacing w:after="240"/>
        <w:ind w:left="480" w:hanging="480"/>
        <w:rPr>
          <w:rFonts w:eastAsia="Times New Roman"/>
        </w:rPr>
      </w:pPr>
      <w:r w:rsidRPr="00387397">
        <w:rPr>
          <w:rFonts w:eastAsia="Times New Roman"/>
        </w:rPr>
        <w:lastRenderedPageBreak/>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DA16B5">
      <w:pPr>
        <w:widowControl w:val="0"/>
        <w:autoSpaceDE w:val="0"/>
        <w:autoSpaceDN w:val="0"/>
        <w:adjustRightInd w:val="0"/>
        <w:spacing w:after="240"/>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DA16B5">
      <w:pPr>
        <w:widowControl w:val="0"/>
        <w:autoSpaceDE w:val="0"/>
        <w:autoSpaceDN w:val="0"/>
        <w:adjustRightInd w:val="0"/>
        <w:spacing w:after="240"/>
        <w:ind w:left="480" w:hanging="480"/>
        <w:rPr>
          <w:noProof/>
        </w:rPr>
      </w:pPr>
      <w:r w:rsidRPr="00387397">
        <w:rPr>
          <w:noProof/>
          <w:lang w:val="sv-SE"/>
        </w:rPr>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lastRenderedPageBreak/>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Cambridge: Cambridge University Press.</w:t>
      </w:r>
    </w:p>
    <w:p w14:paraId="6B3DE18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lastRenderedPageBreak/>
        <w:t>9</w:t>
      </w:r>
      <w:r w:rsidRPr="00387397">
        <w:rPr>
          <w:noProof/>
        </w:rPr>
        <w:t>(3), 276–293. https://doi.org/10.1111/rego.12092</w:t>
      </w:r>
    </w:p>
    <w:p w14:paraId="019F927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Cambridge, MA: Harvard University Press.</w:t>
      </w:r>
    </w:p>
    <w:p w14:paraId="575355CB"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DA16B5">
      <w:pPr>
        <w:widowControl w:val="0"/>
        <w:autoSpaceDE w:val="0"/>
        <w:autoSpaceDN w:val="0"/>
        <w:adjustRightInd w:val="0"/>
        <w:spacing w:after="240"/>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387397">
      <w:pPr>
        <w:widowControl w:val="0"/>
        <w:autoSpaceDE w:val="0"/>
        <w:autoSpaceDN w:val="0"/>
        <w:adjustRightInd w:val="0"/>
        <w:spacing w:after="240"/>
        <w:ind w:left="480" w:hanging="480"/>
        <w:rPr>
          <w:color w:val="000000" w:themeColor="text1"/>
        </w:rPr>
      </w:pPr>
      <w:r w:rsidRPr="00387397">
        <w:rPr>
          <w:color w:val="000000" w:themeColor="text1"/>
        </w:rPr>
        <w:fldChar w:fldCharType="end"/>
      </w:r>
    </w:p>
    <w:p w14:paraId="62CB41B8" w14:textId="6A084D20" w:rsidR="006835E5" w:rsidRPr="00387397" w:rsidRDefault="00B366C2" w:rsidP="00DA16B5">
      <w:pPr>
        <w:outlineLvl w:val="0"/>
        <w:rPr>
          <w:b/>
          <w:color w:val="000000" w:themeColor="text1"/>
        </w:rPr>
      </w:pPr>
      <w:r w:rsidRPr="00387397">
        <w:rPr>
          <w:b/>
          <w:color w:val="000000" w:themeColor="text1"/>
        </w:rPr>
        <w:t>N</w:t>
      </w:r>
      <w:r w:rsidR="00F62ED5" w:rsidRPr="00387397">
        <w:rPr>
          <w:b/>
          <w:color w:val="000000" w:themeColor="text1"/>
        </w:rPr>
        <w:t>otes</w:t>
      </w:r>
    </w:p>
    <w:sectPr w:rsidR="006835E5" w:rsidRPr="00387397" w:rsidSect="00001747">
      <w:headerReference w:type="default" r:id="rId64"/>
      <w:footerReference w:type="even" r:id="rId65"/>
      <w:footerReference w:type="default" r:id="rId66"/>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JL" w:date="2019-03-09T17:20:00Z" w:initials="D">
    <w:p w14:paraId="3E7B5C1F" w14:textId="493BE256" w:rsidR="00F7436B" w:rsidRDefault="00F7436B">
      <w:pPr>
        <w:pStyle w:val="CommentText"/>
      </w:pPr>
      <w:r>
        <w:rPr>
          <w:rStyle w:val="CommentReference"/>
        </w:rPr>
        <w:annotationRef/>
      </w:r>
      <w:r>
        <w:t xml:space="preserve">Ben, I tried to merge the bit you added into these latter sentences. Even so, the abstract exceeds the 150 word limit. Here is your original sentences: </w:t>
      </w:r>
      <w:r>
        <w:rPr>
          <w:bCs/>
          <w:color w:val="000000" w:themeColor="text1"/>
        </w:rPr>
        <w:t>“</w:t>
      </w:r>
      <w:ins w:id="2" w:author="Cashore, Benjamin" w:date="2019-03-09T13:52:00Z">
        <w:r>
          <w:rPr>
            <w:bCs/>
            <w:color w:val="000000" w:themeColor="text1"/>
          </w:rPr>
          <w:t xml:space="preserve">Doing so leads us to another critical conceptual component for measuring private regulatory changes: the traditional approach in which </w:t>
        </w:r>
        <w:r w:rsidRPr="00C01146">
          <w:rPr>
            <w:bCs/>
            <w:i/>
            <w:iCs/>
            <w:color w:val="000000" w:themeColor="text1"/>
          </w:rPr>
          <w:t>environmental</w:t>
        </w:r>
        <w:r>
          <w:rPr>
            <w:bCs/>
            <w:color w:val="000000" w:themeColor="text1"/>
          </w:rPr>
          <w:t xml:space="preserve"> and </w:t>
        </w:r>
        <w:r w:rsidRPr="00C01146">
          <w:rPr>
            <w:bCs/>
            <w:i/>
            <w:iCs/>
            <w:color w:val="000000" w:themeColor="text1"/>
          </w:rPr>
          <w:t>socially</w:t>
        </w:r>
        <w:r>
          <w:rPr>
            <w:bCs/>
            <w:color w:val="000000" w:themeColor="text1"/>
          </w:rPr>
          <w:t xml:space="preserve"> responsible certification standards that impose costs on firms, and which the market benefits of certification systems provide are supposed to countervail if support, and compliance, are to be nurtured; and business-friendly regulations, compliance of which provides an immediate </w:t>
        </w:r>
        <w:r w:rsidRPr="00C01146">
          <w:rPr>
            <w:bCs/>
            <w:i/>
            <w:iCs/>
            <w:color w:val="000000" w:themeColor="text1"/>
          </w:rPr>
          <w:t>economic</w:t>
        </w:r>
        <w:r>
          <w:rPr>
            <w:bCs/>
            <w:color w:val="000000" w:themeColor="text1"/>
          </w:rPr>
          <w:t xml:space="preserve"> benefit that</w:t>
        </w:r>
      </w:ins>
      <w:ins w:id="3" w:author="DJL" w:date="2019-03-09T16:02:00Z">
        <w:r>
          <w:rPr>
            <w:bCs/>
            <w:color w:val="000000" w:themeColor="text1"/>
          </w:rPr>
          <w:t xml:space="preserve"> </w:t>
        </w:r>
      </w:ins>
      <w:ins w:id="4" w:author="Cashore, Benjamin" w:date="2019-03-09T13:52:00Z">
        <w:r>
          <w:rPr>
            <w:bCs/>
            <w:color w:val="000000" w:themeColor="text1"/>
          </w:rPr>
          <w:t xml:space="preserve">does not require market </w:t>
        </w:r>
      </w:ins>
      <w:r>
        <w:rPr>
          <w:bCs/>
          <w:color w:val="000000" w:themeColor="text1"/>
        </w:rPr>
        <w:t>pressure</w:t>
      </w:r>
      <w:ins w:id="5" w:author="Cashore, Benjamin" w:date="2019-03-09T13:52:00Z">
        <w:r>
          <w:rPr>
            <w:bCs/>
            <w:color w:val="000000" w:themeColor="text1"/>
          </w:rPr>
          <w:t xml:space="preserve">. </w:t>
        </w:r>
      </w:ins>
      <w:r>
        <w:t xml:space="preserve">“ </w:t>
      </w:r>
    </w:p>
  </w:comment>
  <w:comment w:id="10" w:author="DJL" w:date="2019-03-09T18:38:00Z" w:initials="D">
    <w:p w14:paraId="252ADBD5" w14:textId="700DD53D" w:rsidR="00F7436B" w:rsidRDefault="00F7436B">
      <w:pPr>
        <w:pStyle w:val="CommentText"/>
      </w:pPr>
      <w:r>
        <w:rPr>
          <w:rStyle w:val="CommentReference"/>
        </w:rPr>
        <w:annotationRef/>
      </w:r>
      <w:r>
        <w:t>This is really better than “industry-backed”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BFC95A" w15:done="0"/>
  <w15:commentEx w15:paraId="6A873C5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BFC95A" w16cid:durableId="202E4193"/>
  <w16cid:commentId w16cid:paraId="6A873C54" w16cid:durableId="202E4194"/>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75C2B" w14:textId="77777777" w:rsidR="00F7436B" w:rsidRDefault="00F7436B" w:rsidP="002E5C5B">
      <w:r>
        <w:separator/>
      </w:r>
    </w:p>
  </w:endnote>
  <w:endnote w:type="continuationSeparator" w:id="0">
    <w:p w14:paraId="2DC0A35F" w14:textId="77777777" w:rsidR="00F7436B" w:rsidRDefault="00F7436B" w:rsidP="002E5C5B">
      <w:r>
        <w:continuationSeparator/>
      </w:r>
    </w:p>
  </w:endnote>
  <w:endnote w:type="continuationNotice" w:id="1">
    <w:p w14:paraId="3B398274" w14:textId="77777777" w:rsidR="00F7436B" w:rsidRDefault="00F7436B"/>
  </w:endnote>
  <w:endnote w:id="2">
    <w:p w14:paraId="4E046AFE" w14:textId="77777777" w:rsidR="00F7436B" w:rsidRPr="002624A3" w:rsidRDefault="00F7436B" w:rsidP="00761175">
      <w:pPr>
        <w:pStyle w:val="EndnoteText"/>
        <w:rPr>
          <w:rFonts w:ascii="Times New Roman" w:hAnsi="Times New Roman" w:cs="Times New Roman"/>
          <w:sz w:val="20"/>
        </w:rPr>
      </w:pPr>
      <w:r w:rsidRPr="002624A3">
        <w:rPr>
          <w:rStyle w:val="EndnoteReference"/>
          <w:rFonts w:ascii="Times New Roman" w:hAnsi="Times New Roman" w:cs="Times New Roman"/>
          <w:sz w:val="20"/>
        </w:rPr>
        <w:endnoteRef/>
      </w:r>
      <w:r w:rsidRPr="002624A3">
        <w:rPr>
          <w:rFonts w:ascii="Times New Roman" w:hAnsi="Times New Roman" w:cs="Times New Roman"/>
          <w:sz w:val="20"/>
        </w:rPr>
        <w:t xml:space="preserve"> In theory, measuring prescriptiveness, absent issue-specific qualitative comparisons risks over-emphasizing policy means at the expense of policy ends. For example, a mandatory two-inch harvest buffer along streams would be prescriptive but meaningless. Fortunately, such differences do not appear common in practice. Indeed, competition makes emerging standards mimic substance, even where they vary significantly on prescriptiveness.</w:t>
      </w:r>
    </w:p>
  </w:endnote>
  <w:endnote w:id="3">
    <w:p w14:paraId="00275476" w14:textId="77777777" w:rsidR="00F7436B" w:rsidRPr="00C40547" w:rsidRDefault="00F7436B" w:rsidP="00A17B6A">
      <w:pPr>
        <w:pStyle w:val="EndnoteText"/>
        <w:rPr>
          <w:rFonts w:ascii="Times New Roman" w:hAnsi="Times New Roman" w:cs="Times New Roman"/>
          <w:sz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As noted, it is often </w:t>
      </w:r>
      <w:r>
        <w:rPr>
          <w:rFonts w:ascii="Times New Roman" w:hAnsi="Times New Roman" w:cs="Times New Roman"/>
          <w:sz w:val="20"/>
        </w:rPr>
        <w:t>im</w:t>
      </w:r>
      <w:r w:rsidRPr="00C40547">
        <w:rPr>
          <w:rFonts w:ascii="Times New Roman" w:hAnsi="Times New Roman" w:cs="Times New Roman"/>
          <w:sz w:val="20"/>
        </w:rPr>
        <w:t>possible to aggregate incommensurable policy settings. In this case, one would assess which of the nine possible patterns of change describe policy settings on each issue.</w:t>
      </w:r>
    </w:p>
  </w:endnote>
  <w:endnote w:id="4">
    <w:p w14:paraId="1A3A36E3" w14:textId="77777777" w:rsidR="00F7436B" w:rsidRPr="00372401" w:rsidRDefault="00F7436B" w:rsidP="00AD2400">
      <w:pPr>
        <w:rPr>
          <w:color w:val="222222"/>
          <w:sz w:val="20"/>
        </w:rPr>
      </w:pPr>
      <w:r w:rsidRPr="00372401">
        <w:rPr>
          <w:rStyle w:val="EndnoteReference"/>
          <w:sz w:val="20"/>
        </w:rPr>
        <w:endnoteRef/>
      </w:r>
      <w:r w:rsidRPr="00372401">
        <w:rPr>
          <w:sz w:val="20"/>
          <w:szCs w:val="20"/>
        </w:rPr>
        <w:t xml:space="preserve"> </w:t>
      </w:r>
      <w:r w:rsidRPr="00372401">
        <w:rPr>
          <w:sz w:val="20"/>
        </w:rPr>
        <w:t xml:space="preserve">This paper represents the synthesis of scholarly expertise in forestry and political science. The research process also included significant engagement with the standard-writers themselves to accurately characterize nuanced difference between standards and changes over time. </w:t>
      </w:r>
    </w:p>
  </w:endnote>
  <w:endnote w:id="5">
    <w:p w14:paraId="3C880C61" w14:textId="77777777" w:rsidR="00F7436B" w:rsidRPr="00372401" w:rsidRDefault="00F7436B" w:rsidP="0013321A">
      <w:pPr>
        <w:pStyle w:val="EndnoteText"/>
        <w:rPr>
          <w:rFonts w:ascii="Times New Roman" w:hAnsi="Times New Roman" w:cs="Times New Roman"/>
        </w:rPr>
      </w:pPr>
      <w:r w:rsidRPr="00372401">
        <w:rPr>
          <w:rStyle w:val="EndnoteReference"/>
          <w:rFonts w:ascii="Times New Roman" w:hAnsi="Times New Roman" w:cs="Times New Roman"/>
          <w:sz w:val="20"/>
          <w:szCs w:val="20"/>
        </w:rPr>
        <w:endnoteRef/>
      </w:r>
      <w:r w:rsidRPr="00372401">
        <w:rPr>
          <w:rFonts w:ascii="Times New Roman" w:hAnsi="Times New Roman" w:cs="Times New Roman"/>
          <w:sz w:val="20"/>
          <w:szCs w:val="20"/>
        </w:rPr>
        <w:t xml:space="preserve"> </w:t>
      </w:r>
      <w:r w:rsidRPr="00372401">
        <w:rPr>
          <w:rFonts w:ascii="Times New Roman" w:hAnsi="Times New Roman" w:cs="Times New Roman"/>
          <w:color w:val="000000" w:themeColor="text1"/>
          <w:sz w:val="20"/>
          <w:szCs w:val="20"/>
        </w:rPr>
        <w:t>FSC and SFI apply to all forestry operations and are thus more closely related to each other than to the American Tree Farm System (ATFS) which is also endorsed by PEFC but focuses on small-scale producers.</w:t>
      </w:r>
    </w:p>
  </w:endnote>
  <w:endnote w:id="6">
    <w:p w14:paraId="4739E99C" w14:textId="0F1375A3" w:rsidR="00F7436B" w:rsidRPr="00C40547" w:rsidRDefault="00F7436B" w:rsidP="00C40547">
      <w:pPr>
        <w:rPr>
          <w:sz w:val="20"/>
          <w:szCs w:val="20"/>
        </w:rPr>
      </w:pPr>
      <w:r w:rsidRPr="00C40547">
        <w:rPr>
          <w:rStyle w:val="EndnoteReference"/>
          <w:sz w:val="20"/>
          <w:szCs w:val="20"/>
        </w:rPr>
        <w:endnoteRef/>
      </w:r>
      <w:r w:rsidRPr="00C40547">
        <w:rPr>
          <w:sz w:val="20"/>
          <w:szCs w:val="20"/>
        </w:rPr>
        <w:t xml:space="preserve"> </w:t>
      </w:r>
      <w:r w:rsidRPr="00C40547">
        <w:rPr>
          <w:color w:val="000000" w:themeColor="text1"/>
          <w:sz w:val="20"/>
          <w:szCs w:val="20"/>
        </w:rPr>
        <w:t>FSC-US initially had nine regional working groups, which each produced regional indicators. These sub-national documents have since been merged into a single national standard, retaining a smaller number of region-specific indicators.</w:t>
      </w:r>
      <w:r>
        <w:rPr>
          <w:color w:val="000000" w:themeColor="text1"/>
          <w:sz w:val="20"/>
          <w:szCs w:val="20"/>
        </w:rPr>
        <w:t xml:space="preserve"> </w:t>
      </w:r>
      <w:r w:rsidRPr="004D1C57">
        <w:rPr>
          <w:color w:val="000000" w:themeColor="text1"/>
          <w:sz w:val="20"/>
          <w:szCs w:val="20"/>
        </w:rPr>
        <w:t>Substantive differences between regions in the FSC-US standards complicated national analysis. In such cases, we coded based on the text that bound at least a majority of regions.</w:t>
      </w:r>
    </w:p>
  </w:endnote>
  <w:endnote w:id="7">
    <w:p w14:paraId="67157B28" w14:textId="3A86FC4C" w:rsidR="00F7436B" w:rsidRPr="00372401" w:rsidRDefault="00F7436B" w:rsidP="00AB5202">
      <w:pPr>
        <w:rPr>
          <w:iCs/>
          <w:color w:val="000000" w:themeColor="text1"/>
        </w:rPr>
      </w:pPr>
      <w:r w:rsidRPr="002624A3">
        <w:rPr>
          <w:rStyle w:val="EndnoteReference"/>
          <w:sz w:val="20"/>
          <w:szCs w:val="20"/>
        </w:rPr>
        <w:endnoteRef/>
      </w:r>
      <w:r w:rsidRPr="002624A3">
        <w:rPr>
          <w:sz w:val="20"/>
          <w:szCs w:val="20"/>
        </w:rPr>
        <w:t xml:space="preserve"> </w:t>
      </w:r>
      <w:r w:rsidRPr="00372401">
        <w:rPr>
          <w:color w:val="000000" w:themeColor="text1"/>
          <w:sz w:val="20"/>
          <w:szCs w:val="20"/>
        </w:rPr>
        <w:t xml:space="preserve">One limitation of this study is that we focus on written forest management requirements, </w:t>
      </w:r>
      <w:r w:rsidRPr="00372401">
        <w:rPr>
          <w:iCs/>
          <w:color w:val="000000" w:themeColor="text1"/>
          <w:sz w:val="20"/>
          <w:szCs w:val="20"/>
        </w:rPr>
        <w:t>only part of the complex casual chain from institutional emergence, market uptake, auditing practices, compliance and “on the ground” behavior</w:t>
      </w:r>
      <w:r w:rsidRPr="00372401">
        <w:rPr>
          <w:sz w:val="20"/>
          <w:szCs w:val="20"/>
        </w:rPr>
        <w:t xml:space="preserve">. </w:t>
      </w:r>
      <w:r w:rsidRPr="00372401">
        <w:rPr>
          <w:iCs/>
          <w:color w:val="000000" w:themeColor="text1"/>
          <w:sz w:val="20"/>
          <w:szCs w:val="20"/>
        </w:rPr>
        <w:t xml:space="preserve">Just as with public policy, some written rules may take on more importance than others. </w:t>
      </w:r>
      <w:r w:rsidRPr="00372401">
        <w:rPr>
          <w:color w:val="000000" w:themeColor="text1"/>
          <w:sz w:val="20"/>
          <w:szCs w:val="20"/>
        </w:rPr>
        <w:t xml:space="preserve"> Legal traditions of all kinds include obligations and understandings independent of the text of the law. Yet managers and auditors use these documents to make decisions and understanding them is a necessary first step. </w:t>
      </w:r>
      <w:r>
        <w:rPr>
          <w:color w:val="000000" w:themeColor="text1"/>
          <w:sz w:val="20"/>
          <w:szCs w:val="20"/>
        </w:rPr>
        <w:t xml:space="preserve">Another limitation is that we </w:t>
      </w:r>
      <w:r w:rsidRPr="00372401">
        <w:rPr>
          <w:sz w:val="20"/>
          <w:szCs w:val="20"/>
        </w:rPr>
        <w:t>do not address public policies even though both programs require adherence to domestic law. In some cases, U</w:t>
      </w:r>
      <w:r>
        <w:rPr>
          <w:sz w:val="20"/>
          <w:szCs w:val="20"/>
        </w:rPr>
        <w:t>.</w:t>
      </w:r>
      <w:r w:rsidRPr="00372401">
        <w:rPr>
          <w:sz w:val="20"/>
          <w:szCs w:val="20"/>
        </w:rPr>
        <w:t>S</w:t>
      </w:r>
      <w:r>
        <w:rPr>
          <w:sz w:val="20"/>
          <w:szCs w:val="20"/>
        </w:rPr>
        <w:t>.</w:t>
      </w:r>
      <w:r w:rsidRPr="00372401">
        <w:rPr>
          <w:sz w:val="20"/>
          <w:szCs w:val="20"/>
        </w:rPr>
        <w:t xml:space="preserve"> law is important for interpreting our results. For example, while the SFI does </w:t>
      </w:r>
      <w:r w:rsidRPr="002624A3">
        <w:rPr>
          <w:sz w:val="20"/>
          <w:szCs w:val="20"/>
        </w:rPr>
        <w:t>not have buffer zone standards, states like Oregon, California, and Washington have highly prescriptive laws on buffer zones to which any SFI or FSC certified operation operating in these states may be audited for compliance</w:t>
      </w:r>
      <w:r>
        <w:rPr>
          <w:sz w:val="20"/>
          <w:szCs w:val="20"/>
        </w:rPr>
        <w:t>.</w:t>
      </w:r>
    </w:p>
  </w:endnote>
  <w:endnote w:id="8">
    <w:p w14:paraId="057C4426" w14:textId="689A8B41" w:rsidR="00F7436B" w:rsidRPr="00CA4AE5" w:rsidRDefault="00F7436B" w:rsidP="002603CA">
      <w:pPr>
        <w:pStyle w:val="EndnoteText"/>
        <w:rPr>
          <w:rFonts w:ascii="Times New Roman" w:hAnsi="Times New Roman" w:cs="Times New Roman"/>
          <w:sz w:val="20"/>
          <w:szCs w:val="20"/>
        </w:rPr>
      </w:pPr>
      <w:r w:rsidRPr="00C40547">
        <w:rPr>
          <w:rStyle w:val="EndnoteReference"/>
          <w:rFonts w:ascii="Times New Roman" w:hAnsi="Times New Roman" w:cs="Times New Roman"/>
          <w:sz w:val="20"/>
        </w:rPr>
        <w:endnoteRef/>
      </w:r>
      <w:r w:rsidRPr="00C40547">
        <w:rPr>
          <w:rFonts w:ascii="Times New Roman" w:hAnsi="Times New Roman" w:cs="Times New Roman"/>
          <w:sz w:val="20"/>
        </w:rPr>
        <w:t xml:space="preserve"> Note that this analysis combines public disclosure and reporting requirements with consultation requirements under a key issue called “public reporting and consultation.” Public information is a first and necessary step for meaningful consultation of all forms, including informal and legal processes beyond certification processes. SFI added requirements for public audit summaries and annual reporting in 2010.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CMU Serif Roman">
    <w:altName w:val="Times New Roman"/>
    <w:charset w:val="00"/>
    <w:family w:val="auto"/>
    <w:pitch w:val="variable"/>
    <w:sig w:usb0="E10002FF" w:usb1="5201E9EB" w:usb2="02020004" w:usb3="00000000" w:csb0="0000019F" w:csb1="00000000"/>
  </w:font>
  <w:font w:name="American Typewriter Light">
    <w:panose1 w:val="02090304020004020304"/>
    <w:charset w:val="00"/>
    <w:family w:val="auto"/>
    <w:pitch w:val="variable"/>
    <w:sig w:usb0="A000006F" w:usb1="00000019"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F7436B" w:rsidRDefault="00F7436B"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F7436B" w:rsidRDefault="00F7436B"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D568E6E" w:rsidR="00F7436B" w:rsidRDefault="00F7436B"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B40DD">
      <w:rPr>
        <w:rStyle w:val="PageNumber"/>
        <w:noProof/>
      </w:rPr>
      <w:t>28</w:t>
    </w:r>
    <w:r>
      <w:rPr>
        <w:rStyle w:val="PageNumber"/>
      </w:rPr>
      <w:fldChar w:fldCharType="end"/>
    </w:r>
  </w:p>
  <w:p w14:paraId="63C7F481" w14:textId="77777777" w:rsidR="00F7436B" w:rsidRDefault="00F7436B"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CE75EB" w14:textId="77777777" w:rsidR="00F7436B" w:rsidRDefault="00F7436B" w:rsidP="002E5C5B">
      <w:r>
        <w:separator/>
      </w:r>
    </w:p>
  </w:footnote>
  <w:footnote w:type="continuationSeparator" w:id="0">
    <w:p w14:paraId="5B723FF6" w14:textId="77777777" w:rsidR="00F7436B" w:rsidRDefault="00F7436B" w:rsidP="002E5C5B">
      <w:r>
        <w:continuationSeparator/>
      </w:r>
    </w:p>
  </w:footnote>
  <w:footnote w:type="continuationNotice" w:id="1">
    <w:p w14:paraId="067B92CA" w14:textId="77777777" w:rsidR="00F7436B" w:rsidRDefault="00F7436B"/>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F7436B" w:rsidRDefault="00F7436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shore, Benjamin">
    <w15:presenceInfo w15:providerId="AD" w15:userId="S::benjamin.cashore@yale.edu::a3cb7ff3-f747-48e0-a59c-7e6d7c31bf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530B"/>
    <w:rsid w:val="00045353"/>
    <w:rsid w:val="000455BE"/>
    <w:rsid w:val="00045762"/>
    <w:rsid w:val="00047816"/>
    <w:rsid w:val="000479DD"/>
    <w:rsid w:val="00047A2F"/>
    <w:rsid w:val="00047CBF"/>
    <w:rsid w:val="0005008F"/>
    <w:rsid w:val="000502E0"/>
    <w:rsid w:val="00050B77"/>
    <w:rsid w:val="00052C39"/>
    <w:rsid w:val="000546A7"/>
    <w:rsid w:val="000546E9"/>
    <w:rsid w:val="00054955"/>
    <w:rsid w:val="00055119"/>
    <w:rsid w:val="0005550C"/>
    <w:rsid w:val="00055524"/>
    <w:rsid w:val="00055A5A"/>
    <w:rsid w:val="00056331"/>
    <w:rsid w:val="0005679D"/>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C41"/>
    <w:rsid w:val="00074F81"/>
    <w:rsid w:val="000757CA"/>
    <w:rsid w:val="0007582A"/>
    <w:rsid w:val="00075835"/>
    <w:rsid w:val="00075E2D"/>
    <w:rsid w:val="000760C3"/>
    <w:rsid w:val="0007616F"/>
    <w:rsid w:val="00076E49"/>
    <w:rsid w:val="000771DF"/>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772"/>
    <w:rsid w:val="00090FAA"/>
    <w:rsid w:val="00091211"/>
    <w:rsid w:val="00091F07"/>
    <w:rsid w:val="00092D00"/>
    <w:rsid w:val="00093435"/>
    <w:rsid w:val="000934DD"/>
    <w:rsid w:val="0009352B"/>
    <w:rsid w:val="00093AD8"/>
    <w:rsid w:val="0009545E"/>
    <w:rsid w:val="00095902"/>
    <w:rsid w:val="000960F8"/>
    <w:rsid w:val="000965CA"/>
    <w:rsid w:val="000966DE"/>
    <w:rsid w:val="0009683E"/>
    <w:rsid w:val="000969E4"/>
    <w:rsid w:val="000A1988"/>
    <w:rsid w:val="000A2098"/>
    <w:rsid w:val="000A29AD"/>
    <w:rsid w:val="000A2A57"/>
    <w:rsid w:val="000A2B2C"/>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63F5"/>
    <w:rsid w:val="000B6B3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32C2"/>
    <w:rsid w:val="000D4571"/>
    <w:rsid w:val="000D4F2C"/>
    <w:rsid w:val="000D4F80"/>
    <w:rsid w:val="000D55EB"/>
    <w:rsid w:val="000D579C"/>
    <w:rsid w:val="000D62D6"/>
    <w:rsid w:val="000D6DAE"/>
    <w:rsid w:val="000D7ACF"/>
    <w:rsid w:val="000E0972"/>
    <w:rsid w:val="000E0DD4"/>
    <w:rsid w:val="000E11FF"/>
    <w:rsid w:val="000E1860"/>
    <w:rsid w:val="000E26E2"/>
    <w:rsid w:val="000E36A4"/>
    <w:rsid w:val="000E37A0"/>
    <w:rsid w:val="000E3858"/>
    <w:rsid w:val="000E38F7"/>
    <w:rsid w:val="000E41B5"/>
    <w:rsid w:val="000E437C"/>
    <w:rsid w:val="000E457E"/>
    <w:rsid w:val="000E4CDD"/>
    <w:rsid w:val="000E4E3B"/>
    <w:rsid w:val="000E6076"/>
    <w:rsid w:val="000E60EC"/>
    <w:rsid w:val="000E67AC"/>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C17"/>
    <w:rsid w:val="0012515D"/>
    <w:rsid w:val="0012523F"/>
    <w:rsid w:val="001254D3"/>
    <w:rsid w:val="0012582A"/>
    <w:rsid w:val="00125FF6"/>
    <w:rsid w:val="00127239"/>
    <w:rsid w:val="0012750D"/>
    <w:rsid w:val="00127723"/>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106D"/>
    <w:rsid w:val="001B1134"/>
    <w:rsid w:val="001B121E"/>
    <w:rsid w:val="001B1297"/>
    <w:rsid w:val="001B17BA"/>
    <w:rsid w:val="001B3072"/>
    <w:rsid w:val="001B3484"/>
    <w:rsid w:val="001B36CC"/>
    <w:rsid w:val="001B3C0B"/>
    <w:rsid w:val="001B3D8F"/>
    <w:rsid w:val="001B53B6"/>
    <w:rsid w:val="001B610B"/>
    <w:rsid w:val="001B7343"/>
    <w:rsid w:val="001B7852"/>
    <w:rsid w:val="001B793A"/>
    <w:rsid w:val="001B7F0E"/>
    <w:rsid w:val="001C0723"/>
    <w:rsid w:val="001C0DB9"/>
    <w:rsid w:val="001C1B41"/>
    <w:rsid w:val="001C1F48"/>
    <w:rsid w:val="001C21A7"/>
    <w:rsid w:val="001C2FCE"/>
    <w:rsid w:val="001C3D5B"/>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301B"/>
    <w:rsid w:val="001D385C"/>
    <w:rsid w:val="001D3A03"/>
    <w:rsid w:val="001D432A"/>
    <w:rsid w:val="001D4D15"/>
    <w:rsid w:val="001D4D27"/>
    <w:rsid w:val="001D585C"/>
    <w:rsid w:val="001D5EB7"/>
    <w:rsid w:val="001D603C"/>
    <w:rsid w:val="001D699E"/>
    <w:rsid w:val="001D718B"/>
    <w:rsid w:val="001D74A4"/>
    <w:rsid w:val="001D762A"/>
    <w:rsid w:val="001E0D32"/>
    <w:rsid w:val="001E112D"/>
    <w:rsid w:val="001E1824"/>
    <w:rsid w:val="001E1973"/>
    <w:rsid w:val="001E19A7"/>
    <w:rsid w:val="001E281A"/>
    <w:rsid w:val="001E2EA5"/>
    <w:rsid w:val="001E3FDA"/>
    <w:rsid w:val="001E411D"/>
    <w:rsid w:val="001E4333"/>
    <w:rsid w:val="001E4B75"/>
    <w:rsid w:val="001E4D39"/>
    <w:rsid w:val="001E4D83"/>
    <w:rsid w:val="001E5399"/>
    <w:rsid w:val="001E633D"/>
    <w:rsid w:val="001E6C9F"/>
    <w:rsid w:val="001F0035"/>
    <w:rsid w:val="001F023E"/>
    <w:rsid w:val="001F06E3"/>
    <w:rsid w:val="001F1340"/>
    <w:rsid w:val="001F16D3"/>
    <w:rsid w:val="001F18A6"/>
    <w:rsid w:val="001F20C5"/>
    <w:rsid w:val="001F2F27"/>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FFD"/>
    <w:rsid w:val="002308A8"/>
    <w:rsid w:val="00230932"/>
    <w:rsid w:val="0023136F"/>
    <w:rsid w:val="00231B05"/>
    <w:rsid w:val="002322AE"/>
    <w:rsid w:val="00232B77"/>
    <w:rsid w:val="00233575"/>
    <w:rsid w:val="00233DD1"/>
    <w:rsid w:val="00234017"/>
    <w:rsid w:val="002340B3"/>
    <w:rsid w:val="002342C8"/>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3567"/>
    <w:rsid w:val="00243C2C"/>
    <w:rsid w:val="00244892"/>
    <w:rsid w:val="0024699B"/>
    <w:rsid w:val="00246AD4"/>
    <w:rsid w:val="00247408"/>
    <w:rsid w:val="002507C3"/>
    <w:rsid w:val="00251C49"/>
    <w:rsid w:val="002522CA"/>
    <w:rsid w:val="00252320"/>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FD"/>
    <w:rsid w:val="00292529"/>
    <w:rsid w:val="00293B05"/>
    <w:rsid w:val="00294041"/>
    <w:rsid w:val="00295AC8"/>
    <w:rsid w:val="00295EA4"/>
    <w:rsid w:val="0029717E"/>
    <w:rsid w:val="002973C7"/>
    <w:rsid w:val="002A08A9"/>
    <w:rsid w:val="002A1497"/>
    <w:rsid w:val="002A1BE3"/>
    <w:rsid w:val="002A27B3"/>
    <w:rsid w:val="002A2E30"/>
    <w:rsid w:val="002A341D"/>
    <w:rsid w:val="002A4053"/>
    <w:rsid w:val="002A5191"/>
    <w:rsid w:val="002A5231"/>
    <w:rsid w:val="002A56D0"/>
    <w:rsid w:val="002A590C"/>
    <w:rsid w:val="002A63C6"/>
    <w:rsid w:val="002A6886"/>
    <w:rsid w:val="002A764F"/>
    <w:rsid w:val="002A7729"/>
    <w:rsid w:val="002A79A7"/>
    <w:rsid w:val="002A7DF1"/>
    <w:rsid w:val="002B027B"/>
    <w:rsid w:val="002B0E67"/>
    <w:rsid w:val="002B2498"/>
    <w:rsid w:val="002B28F2"/>
    <w:rsid w:val="002B394A"/>
    <w:rsid w:val="002B40C4"/>
    <w:rsid w:val="002B41B6"/>
    <w:rsid w:val="002B4BF9"/>
    <w:rsid w:val="002B4DAA"/>
    <w:rsid w:val="002B4ED3"/>
    <w:rsid w:val="002B4F55"/>
    <w:rsid w:val="002B613F"/>
    <w:rsid w:val="002B62B0"/>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F08EB"/>
    <w:rsid w:val="002F0A81"/>
    <w:rsid w:val="002F0EA6"/>
    <w:rsid w:val="002F0F82"/>
    <w:rsid w:val="002F17AF"/>
    <w:rsid w:val="002F1DC9"/>
    <w:rsid w:val="002F34D8"/>
    <w:rsid w:val="002F3BC7"/>
    <w:rsid w:val="002F407B"/>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4894"/>
    <w:rsid w:val="00334F96"/>
    <w:rsid w:val="0033543E"/>
    <w:rsid w:val="0033576B"/>
    <w:rsid w:val="00335F3E"/>
    <w:rsid w:val="00335F8F"/>
    <w:rsid w:val="00335FC9"/>
    <w:rsid w:val="00336B91"/>
    <w:rsid w:val="00336DA3"/>
    <w:rsid w:val="00336FDE"/>
    <w:rsid w:val="00337120"/>
    <w:rsid w:val="003378B1"/>
    <w:rsid w:val="003402C1"/>
    <w:rsid w:val="00340FCC"/>
    <w:rsid w:val="00341144"/>
    <w:rsid w:val="003415EF"/>
    <w:rsid w:val="00341AD2"/>
    <w:rsid w:val="003428C0"/>
    <w:rsid w:val="00342B97"/>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E42"/>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15C5"/>
    <w:rsid w:val="003C1A19"/>
    <w:rsid w:val="003C2086"/>
    <w:rsid w:val="003C28D4"/>
    <w:rsid w:val="003C30A8"/>
    <w:rsid w:val="003C3F84"/>
    <w:rsid w:val="003C4139"/>
    <w:rsid w:val="003C4684"/>
    <w:rsid w:val="003C4C23"/>
    <w:rsid w:val="003C53AE"/>
    <w:rsid w:val="003C55F9"/>
    <w:rsid w:val="003C5AC4"/>
    <w:rsid w:val="003C5E8B"/>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655"/>
    <w:rsid w:val="003F07C3"/>
    <w:rsid w:val="003F0DDB"/>
    <w:rsid w:val="003F0F68"/>
    <w:rsid w:val="003F1719"/>
    <w:rsid w:val="003F1ACA"/>
    <w:rsid w:val="003F2570"/>
    <w:rsid w:val="003F2696"/>
    <w:rsid w:val="003F3A4C"/>
    <w:rsid w:val="003F4155"/>
    <w:rsid w:val="003F42A6"/>
    <w:rsid w:val="003F460C"/>
    <w:rsid w:val="003F4A7C"/>
    <w:rsid w:val="003F4BB3"/>
    <w:rsid w:val="003F4C51"/>
    <w:rsid w:val="003F4F57"/>
    <w:rsid w:val="003F5525"/>
    <w:rsid w:val="003F6157"/>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7A6"/>
    <w:rsid w:val="004433AC"/>
    <w:rsid w:val="00443883"/>
    <w:rsid w:val="00443FCD"/>
    <w:rsid w:val="0044476A"/>
    <w:rsid w:val="004452B3"/>
    <w:rsid w:val="004453BA"/>
    <w:rsid w:val="0044595A"/>
    <w:rsid w:val="004460D8"/>
    <w:rsid w:val="00446299"/>
    <w:rsid w:val="004465E3"/>
    <w:rsid w:val="00446B35"/>
    <w:rsid w:val="0044706A"/>
    <w:rsid w:val="004471BC"/>
    <w:rsid w:val="00447336"/>
    <w:rsid w:val="0044799A"/>
    <w:rsid w:val="00447C7D"/>
    <w:rsid w:val="004503C2"/>
    <w:rsid w:val="004509F9"/>
    <w:rsid w:val="00452236"/>
    <w:rsid w:val="0045252B"/>
    <w:rsid w:val="0045359C"/>
    <w:rsid w:val="00453A42"/>
    <w:rsid w:val="00453ED9"/>
    <w:rsid w:val="00455292"/>
    <w:rsid w:val="00455523"/>
    <w:rsid w:val="00455AC6"/>
    <w:rsid w:val="00456BEE"/>
    <w:rsid w:val="004576B1"/>
    <w:rsid w:val="00457731"/>
    <w:rsid w:val="00457D9A"/>
    <w:rsid w:val="00460897"/>
    <w:rsid w:val="00460E15"/>
    <w:rsid w:val="00461321"/>
    <w:rsid w:val="00461CC5"/>
    <w:rsid w:val="00461FD0"/>
    <w:rsid w:val="00462185"/>
    <w:rsid w:val="00462D55"/>
    <w:rsid w:val="0046411D"/>
    <w:rsid w:val="0046446A"/>
    <w:rsid w:val="00464AF9"/>
    <w:rsid w:val="004650EF"/>
    <w:rsid w:val="00465E0E"/>
    <w:rsid w:val="00466392"/>
    <w:rsid w:val="0046707D"/>
    <w:rsid w:val="00467478"/>
    <w:rsid w:val="0047000A"/>
    <w:rsid w:val="0047041E"/>
    <w:rsid w:val="0047072D"/>
    <w:rsid w:val="00470F03"/>
    <w:rsid w:val="004710CB"/>
    <w:rsid w:val="00471476"/>
    <w:rsid w:val="004718BC"/>
    <w:rsid w:val="00472A85"/>
    <w:rsid w:val="0047321E"/>
    <w:rsid w:val="00473BB5"/>
    <w:rsid w:val="00473F87"/>
    <w:rsid w:val="004740E3"/>
    <w:rsid w:val="004751DE"/>
    <w:rsid w:val="00475FA1"/>
    <w:rsid w:val="00476868"/>
    <w:rsid w:val="00476C3D"/>
    <w:rsid w:val="004801BE"/>
    <w:rsid w:val="0048053C"/>
    <w:rsid w:val="00480961"/>
    <w:rsid w:val="00481A59"/>
    <w:rsid w:val="00481EC0"/>
    <w:rsid w:val="004829B5"/>
    <w:rsid w:val="004837A8"/>
    <w:rsid w:val="004837E8"/>
    <w:rsid w:val="00483AD6"/>
    <w:rsid w:val="004846EE"/>
    <w:rsid w:val="004849AB"/>
    <w:rsid w:val="00484B7E"/>
    <w:rsid w:val="00485338"/>
    <w:rsid w:val="004853EF"/>
    <w:rsid w:val="00485A13"/>
    <w:rsid w:val="00485C84"/>
    <w:rsid w:val="00490C68"/>
    <w:rsid w:val="00490D2B"/>
    <w:rsid w:val="004917D6"/>
    <w:rsid w:val="00491CD0"/>
    <w:rsid w:val="00491FA3"/>
    <w:rsid w:val="00492D97"/>
    <w:rsid w:val="00492EB9"/>
    <w:rsid w:val="00493106"/>
    <w:rsid w:val="00493144"/>
    <w:rsid w:val="00494530"/>
    <w:rsid w:val="0049487F"/>
    <w:rsid w:val="00495CB5"/>
    <w:rsid w:val="00496666"/>
    <w:rsid w:val="004967D0"/>
    <w:rsid w:val="004A0097"/>
    <w:rsid w:val="004A0210"/>
    <w:rsid w:val="004A0477"/>
    <w:rsid w:val="004A0631"/>
    <w:rsid w:val="004A082F"/>
    <w:rsid w:val="004A0AC9"/>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2310"/>
    <w:rsid w:val="004B292C"/>
    <w:rsid w:val="004B4CB2"/>
    <w:rsid w:val="004B56C6"/>
    <w:rsid w:val="004B63B9"/>
    <w:rsid w:val="004B679E"/>
    <w:rsid w:val="004B734C"/>
    <w:rsid w:val="004B753D"/>
    <w:rsid w:val="004C0DC7"/>
    <w:rsid w:val="004C1ADE"/>
    <w:rsid w:val="004C1B06"/>
    <w:rsid w:val="004C22F8"/>
    <w:rsid w:val="004C25E9"/>
    <w:rsid w:val="004C295D"/>
    <w:rsid w:val="004C322B"/>
    <w:rsid w:val="004C37AC"/>
    <w:rsid w:val="004C389E"/>
    <w:rsid w:val="004C3CDE"/>
    <w:rsid w:val="004C3F8E"/>
    <w:rsid w:val="004C499B"/>
    <w:rsid w:val="004C4A0C"/>
    <w:rsid w:val="004C511A"/>
    <w:rsid w:val="004C5FDC"/>
    <w:rsid w:val="004C6238"/>
    <w:rsid w:val="004C692D"/>
    <w:rsid w:val="004C71BC"/>
    <w:rsid w:val="004D021F"/>
    <w:rsid w:val="004D031A"/>
    <w:rsid w:val="004D097E"/>
    <w:rsid w:val="004D0B13"/>
    <w:rsid w:val="004D0D13"/>
    <w:rsid w:val="004D19B2"/>
    <w:rsid w:val="004D1C57"/>
    <w:rsid w:val="004D1F8F"/>
    <w:rsid w:val="004D2789"/>
    <w:rsid w:val="004D2FC7"/>
    <w:rsid w:val="004D3A54"/>
    <w:rsid w:val="004D3ED8"/>
    <w:rsid w:val="004D4313"/>
    <w:rsid w:val="004D48E8"/>
    <w:rsid w:val="004D4C08"/>
    <w:rsid w:val="004D4E3D"/>
    <w:rsid w:val="004D6086"/>
    <w:rsid w:val="004D63B4"/>
    <w:rsid w:val="004D67DC"/>
    <w:rsid w:val="004D69A4"/>
    <w:rsid w:val="004D6D66"/>
    <w:rsid w:val="004D72C1"/>
    <w:rsid w:val="004D7324"/>
    <w:rsid w:val="004D7FE3"/>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22762"/>
    <w:rsid w:val="00522BA3"/>
    <w:rsid w:val="00523004"/>
    <w:rsid w:val="00523CCA"/>
    <w:rsid w:val="00523F7C"/>
    <w:rsid w:val="00524061"/>
    <w:rsid w:val="005246AD"/>
    <w:rsid w:val="0052631F"/>
    <w:rsid w:val="0052693C"/>
    <w:rsid w:val="00527286"/>
    <w:rsid w:val="00527A3E"/>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5256"/>
    <w:rsid w:val="005C55BE"/>
    <w:rsid w:val="005C5C8F"/>
    <w:rsid w:val="005C5CA5"/>
    <w:rsid w:val="005C696F"/>
    <w:rsid w:val="005C70E9"/>
    <w:rsid w:val="005C7ADA"/>
    <w:rsid w:val="005C7C4D"/>
    <w:rsid w:val="005C7E52"/>
    <w:rsid w:val="005D0141"/>
    <w:rsid w:val="005D0B27"/>
    <w:rsid w:val="005D0C60"/>
    <w:rsid w:val="005D0E0D"/>
    <w:rsid w:val="005D0F75"/>
    <w:rsid w:val="005D1B90"/>
    <w:rsid w:val="005D200C"/>
    <w:rsid w:val="005D22EF"/>
    <w:rsid w:val="005D3174"/>
    <w:rsid w:val="005D3561"/>
    <w:rsid w:val="005D4390"/>
    <w:rsid w:val="005D44CC"/>
    <w:rsid w:val="005D4584"/>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3530"/>
    <w:rsid w:val="00605596"/>
    <w:rsid w:val="00605AA3"/>
    <w:rsid w:val="006064F4"/>
    <w:rsid w:val="00606606"/>
    <w:rsid w:val="00606CA8"/>
    <w:rsid w:val="0060717D"/>
    <w:rsid w:val="00610857"/>
    <w:rsid w:val="00610E25"/>
    <w:rsid w:val="0061120D"/>
    <w:rsid w:val="00611469"/>
    <w:rsid w:val="006118CB"/>
    <w:rsid w:val="0061196E"/>
    <w:rsid w:val="00612422"/>
    <w:rsid w:val="00612F2F"/>
    <w:rsid w:val="00613BEB"/>
    <w:rsid w:val="00613DED"/>
    <w:rsid w:val="0061410A"/>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FD"/>
    <w:rsid w:val="00627EF5"/>
    <w:rsid w:val="00627FF1"/>
    <w:rsid w:val="0063024B"/>
    <w:rsid w:val="006310D3"/>
    <w:rsid w:val="006312B4"/>
    <w:rsid w:val="00631F2A"/>
    <w:rsid w:val="0063219C"/>
    <w:rsid w:val="00633C5B"/>
    <w:rsid w:val="00633CCA"/>
    <w:rsid w:val="00633DC1"/>
    <w:rsid w:val="006340E7"/>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A0"/>
    <w:rsid w:val="006B60C7"/>
    <w:rsid w:val="006B6F60"/>
    <w:rsid w:val="006B743F"/>
    <w:rsid w:val="006B7870"/>
    <w:rsid w:val="006B7B51"/>
    <w:rsid w:val="006B7C0F"/>
    <w:rsid w:val="006B7D7B"/>
    <w:rsid w:val="006C00B4"/>
    <w:rsid w:val="006C01C0"/>
    <w:rsid w:val="006C01DA"/>
    <w:rsid w:val="006C0492"/>
    <w:rsid w:val="006C0585"/>
    <w:rsid w:val="006C1145"/>
    <w:rsid w:val="006C1436"/>
    <w:rsid w:val="006C1563"/>
    <w:rsid w:val="006C17F8"/>
    <w:rsid w:val="006C1AFA"/>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490"/>
    <w:rsid w:val="006E4F88"/>
    <w:rsid w:val="006E57A1"/>
    <w:rsid w:val="006E60CC"/>
    <w:rsid w:val="006E620C"/>
    <w:rsid w:val="006E65EB"/>
    <w:rsid w:val="006E6F36"/>
    <w:rsid w:val="006E7992"/>
    <w:rsid w:val="006F088F"/>
    <w:rsid w:val="006F0DF8"/>
    <w:rsid w:val="006F1056"/>
    <w:rsid w:val="006F10CD"/>
    <w:rsid w:val="006F199F"/>
    <w:rsid w:val="006F328D"/>
    <w:rsid w:val="006F3465"/>
    <w:rsid w:val="006F390B"/>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5504"/>
    <w:rsid w:val="00716545"/>
    <w:rsid w:val="007167C4"/>
    <w:rsid w:val="00716835"/>
    <w:rsid w:val="007207A5"/>
    <w:rsid w:val="007208BD"/>
    <w:rsid w:val="00720917"/>
    <w:rsid w:val="00720C12"/>
    <w:rsid w:val="00720DCD"/>
    <w:rsid w:val="00721444"/>
    <w:rsid w:val="00721897"/>
    <w:rsid w:val="00721B82"/>
    <w:rsid w:val="00721DC5"/>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769"/>
    <w:rsid w:val="00757834"/>
    <w:rsid w:val="00757A7A"/>
    <w:rsid w:val="00760EDC"/>
    <w:rsid w:val="00761175"/>
    <w:rsid w:val="007611A8"/>
    <w:rsid w:val="00761795"/>
    <w:rsid w:val="007618BB"/>
    <w:rsid w:val="0076195D"/>
    <w:rsid w:val="00761A03"/>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60E"/>
    <w:rsid w:val="007777D6"/>
    <w:rsid w:val="00777CD4"/>
    <w:rsid w:val="00780774"/>
    <w:rsid w:val="00780A8B"/>
    <w:rsid w:val="00781048"/>
    <w:rsid w:val="00782F26"/>
    <w:rsid w:val="007836F9"/>
    <w:rsid w:val="00784EB8"/>
    <w:rsid w:val="007875AF"/>
    <w:rsid w:val="00787B95"/>
    <w:rsid w:val="007900D7"/>
    <w:rsid w:val="00790749"/>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3FAB"/>
    <w:rsid w:val="007C4E00"/>
    <w:rsid w:val="007C50BB"/>
    <w:rsid w:val="007C5BEA"/>
    <w:rsid w:val="007C6595"/>
    <w:rsid w:val="007C6639"/>
    <w:rsid w:val="007C69B3"/>
    <w:rsid w:val="007C6AEE"/>
    <w:rsid w:val="007C7591"/>
    <w:rsid w:val="007C7D1A"/>
    <w:rsid w:val="007D2F0A"/>
    <w:rsid w:val="007D35A6"/>
    <w:rsid w:val="007D3C26"/>
    <w:rsid w:val="007D422B"/>
    <w:rsid w:val="007D44B9"/>
    <w:rsid w:val="007D458D"/>
    <w:rsid w:val="007D4C4C"/>
    <w:rsid w:val="007D5C48"/>
    <w:rsid w:val="007D63C4"/>
    <w:rsid w:val="007D6807"/>
    <w:rsid w:val="007D6BB2"/>
    <w:rsid w:val="007E0405"/>
    <w:rsid w:val="007E22AB"/>
    <w:rsid w:val="007E25B9"/>
    <w:rsid w:val="007E275B"/>
    <w:rsid w:val="007E2847"/>
    <w:rsid w:val="007E2E7F"/>
    <w:rsid w:val="007E5986"/>
    <w:rsid w:val="007E5A72"/>
    <w:rsid w:val="007E5F44"/>
    <w:rsid w:val="007E6A27"/>
    <w:rsid w:val="007E6C30"/>
    <w:rsid w:val="007E701B"/>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BCF"/>
    <w:rsid w:val="00807FCB"/>
    <w:rsid w:val="00810524"/>
    <w:rsid w:val="00810D5D"/>
    <w:rsid w:val="00811E6D"/>
    <w:rsid w:val="0081290B"/>
    <w:rsid w:val="008130F4"/>
    <w:rsid w:val="008135D5"/>
    <w:rsid w:val="008138B9"/>
    <w:rsid w:val="00814427"/>
    <w:rsid w:val="008150F7"/>
    <w:rsid w:val="00815183"/>
    <w:rsid w:val="0081585A"/>
    <w:rsid w:val="00815AF3"/>
    <w:rsid w:val="00815B19"/>
    <w:rsid w:val="0081669B"/>
    <w:rsid w:val="00816AE1"/>
    <w:rsid w:val="0081783C"/>
    <w:rsid w:val="00817B82"/>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718D"/>
    <w:rsid w:val="00827E41"/>
    <w:rsid w:val="00830A1B"/>
    <w:rsid w:val="00831391"/>
    <w:rsid w:val="008314EF"/>
    <w:rsid w:val="00831A50"/>
    <w:rsid w:val="00831C11"/>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E"/>
    <w:rsid w:val="00847F5C"/>
    <w:rsid w:val="00850964"/>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607F"/>
    <w:rsid w:val="008663F5"/>
    <w:rsid w:val="008664FE"/>
    <w:rsid w:val="00866E3F"/>
    <w:rsid w:val="0086774D"/>
    <w:rsid w:val="008700D6"/>
    <w:rsid w:val="00873317"/>
    <w:rsid w:val="00874A21"/>
    <w:rsid w:val="0087529D"/>
    <w:rsid w:val="008754E0"/>
    <w:rsid w:val="0087576F"/>
    <w:rsid w:val="00875827"/>
    <w:rsid w:val="00875DA7"/>
    <w:rsid w:val="00876DFC"/>
    <w:rsid w:val="008800A1"/>
    <w:rsid w:val="00880121"/>
    <w:rsid w:val="008808D1"/>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F39"/>
    <w:rsid w:val="00894FFA"/>
    <w:rsid w:val="00895289"/>
    <w:rsid w:val="00895A64"/>
    <w:rsid w:val="00895DC6"/>
    <w:rsid w:val="008972EE"/>
    <w:rsid w:val="00897A71"/>
    <w:rsid w:val="008A044D"/>
    <w:rsid w:val="008A0725"/>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40A1"/>
    <w:rsid w:val="008B45A8"/>
    <w:rsid w:val="008B46A7"/>
    <w:rsid w:val="008B525A"/>
    <w:rsid w:val="008B5393"/>
    <w:rsid w:val="008B5A39"/>
    <w:rsid w:val="008B5E90"/>
    <w:rsid w:val="008B62C8"/>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D0507"/>
    <w:rsid w:val="008D05FE"/>
    <w:rsid w:val="008D0BB0"/>
    <w:rsid w:val="008D0BEE"/>
    <w:rsid w:val="008D0E8C"/>
    <w:rsid w:val="008D2417"/>
    <w:rsid w:val="008D245F"/>
    <w:rsid w:val="008D2611"/>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BD"/>
    <w:rsid w:val="008E62B8"/>
    <w:rsid w:val="008E652F"/>
    <w:rsid w:val="008E6B08"/>
    <w:rsid w:val="008E6F39"/>
    <w:rsid w:val="008E7016"/>
    <w:rsid w:val="008E7672"/>
    <w:rsid w:val="008E7BA1"/>
    <w:rsid w:val="008F1932"/>
    <w:rsid w:val="008F1DDE"/>
    <w:rsid w:val="008F2333"/>
    <w:rsid w:val="008F2631"/>
    <w:rsid w:val="008F2CDD"/>
    <w:rsid w:val="008F339C"/>
    <w:rsid w:val="008F4251"/>
    <w:rsid w:val="008F5C1C"/>
    <w:rsid w:val="008F65DC"/>
    <w:rsid w:val="009001A0"/>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41C"/>
    <w:rsid w:val="0091584C"/>
    <w:rsid w:val="00915E97"/>
    <w:rsid w:val="009160A7"/>
    <w:rsid w:val="00916679"/>
    <w:rsid w:val="00916722"/>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C0A"/>
    <w:rsid w:val="00955B39"/>
    <w:rsid w:val="00955D13"/>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AF2"/>
    <w:rsid w:val="009828BE"/>
    <w:rsid w:val="00982DA6"/>
    <w:rsid w:val="00982E94"/>
    <w:rsid w:val="0098428F"/>
    <w:rsid w:val="00984BB1"/>
    <w:rsid w:val="00985217"/>
    <w:rsid w:val="00985A6E"/>
    <w:rsid w:val="009860A4"/>
    <w:rsid w:val="009860CE"/>
    <w:rsid w:val="009860FF"/>
    <w:rsid w:val="009861C3"/>
    <w:rsid w:val="00986BCF"/>
    <w:rsid w:val="009871A9"/>
    <w:rsid w:val="009902C0"/>
    <w:rsid w:val="0099356D"/>
    <w:rsid w:val="0099408A"/>
    <w:rsid w:val="00994687"/>
    <w:rsid w:val="00994710"/>
    <w:rsid w:val="00995389"/>
    <w:rsid w:val="00995DBA"/>
    <w:rsid w:val="00995EBB"/>
    <w:rsid w:val="00995ED8"/>
    <w:rsid w:val="00996222"/>
    <w:rsid w:val="009965B5"/>
    <w:rsid w:val="00996AD7"/>
    <w:rsid w:val="00996E72"/>
    <w:rsid w:val="00996E82"/>
    <w:rsid w:val="009977F0"/>
    <w:rsid w:val="009A0A93"/>
    <w:rsid w:val="009A1AC8"/>
    <w:rsid w:val="009A225E"/>
    <w:rsid w:val="009A28B2"/>
    <w:rsid w:val="009A2BD7"/>
    <w:rsid w:val="009A37AE"/>
    <w:rsid w:val="009A391A"/>
    <w:rsid w:val="009A3D57"/>
    <w:rsid w:val="009A493D"/>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32"/>
    <w:rsid w:val="009F20E2"/>
    <w:rsid w:val="009F24C2"/>
    <w:rsid w:val="009F25CC"/>
    <w:rsid w:val="009F2AEA"/>
    <w:rsid w:val="009F3087"/>
    <w:rsid w:val="009F38DB"/>
    <w:rsid w:val="009F3E1E"/>
    <w:rsid w:val="009F4001"/>
    <w:rsid w:val="009F400E"/>
    <w:rsid w:val="009F41C8"/>
    <w:rsid w:val="009F5253"/>
    <w:rsid w:val="009F54A3"/>
    <w:rsid w:val="009F57EA"/>
    <w:rsid w:val="009F5F48"/>
    <w:rsid w:val="009F69EA"/>
    <w:rsid w:val="00A001EC"/>
    <w:rsid w:val="00A00D87"/>
    <w:rsid w:val="00A01AD2"/>
    <w:rsid w:val="00A026C5"/>
    <w:rsid w:val="00A02E11"/>
    <w:rsid w:val="00A02F71"/>
    <w:rsid w:val="00A031C0"/>
    <w:rsid w:val="00A0358E"/>
    <w:rsid w:val="00A036AE"/>
    <w:rsid w:val="00A04CB7"/>
    <w:rsid w:val="00A05010"/>
    <w:rsid w:val="00A056D9"/>
    <w:rsid w:val="00A05DB3"/>
    <w:rsid w:val="00A06DD4"/>
    <w:rsid w:val="00A07424"/>
    <w:rsid w:val="00A07529"/>
    <w:rsid w:val="00A07F53"/>
    <w:rsid w:val="00A100EC"/>
    <w:rsid w:val="00A10384"/>
    <w:rsid w:val="00A1087D"/>
    <w:rsid w:val="00A10D8C"/>
    <w:rsid w:val="00A1147B"/>
    <w:rsid w:val="00A12C72"/>
    <w:rsid w:val="00A13147"/>
    <w:rsid w:val="00A13B1C"/>
    <w:rsid w:val="00A14776"/>
    <w:rsid w:val="00A1481E"/>
    <w:rsid w:val="00A14AD0"/>
    <w:rsid w:val="00A17A59"/>
    <w:rsid w:val="00A17B6A"/>
    <w:rsid w:val="00A20082"/>
    <w:rsid w:val="00A22620"/>
    <w:rsid w:val="00A22AFB"/>
    <w:rsid w:val="00A23161"/>
    <w:rsid w:val="00A236EF"/>
    <w:rsid w:val="00A24049"/>
    <w:rsid w:val="00A2405F"/>
    <w:rsid w:val="00A2426D"/>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2352"/>
    <w:rsid w:val="00A42473"/>
    <w:rsid w:val="00A43B04"/>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FBC"/>
    <w:rsid w:val="00AA58CE"/>
    <w:rsid w:val="00AA5EF1"/>
    <w:rsid w:val="00AA7072"/>
    <w:rsid w:val="00AB1F16"/>
    <w:rsid w:val="00AB2193"/>
    <w:rsid w:val="00AB23AE"/>
    <w:rsid w:val="00AB244D"/>
    <w:rsid w:val="00AB26EE"/>
    <w:rsid w:val="00AB2D52"/>
    <w:rsid w:val="00AB32B4"/>
    <w:rsid w:val="00AB330D"/>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127A"/>
    <w:rsid w:val="00B02034"/>
    <w:rsid w:val="00B028D9"/>
    <w:rsid w:val="00B02A59"/>
    <w:rsid w:val="00B02B10"/>
    <w:rsid w:val="00B02C50"/>
    <w:rsid w:val="00B02DE0"/>
    <w:rsid w:val="00B02F65"/>
    <w:rsid w:val="00B031D2"/>
    <w:rsid w:val="00B032AF"/>
    <w:rsid w:val="00B03BF3"/>
    <w:rsid w:val="00B043EC"/>
    <w:rsid w:val="00B04FBC"/>
    <w:rsid w:val="00B056D2"/>
    <w:rsid w:val="00B0650C"/>
    <w:rsid w:val="00B06698"/>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1940"/>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736A"/>
    <w:rsid w:val="00B479FD"/>
    <w:rsid w:val="00B47E54"/>
    <w:rsid w:val="00B50287"/>
    <w:rsid w:val="00B50435"/>
    <w:rsid w:val="00B506FD"/>
    <w:rsid w:val="00B507E1"/>
    <w:rsid w:val="00B51060"/>
    <w:rsid w:val="00B515DF"/>
    <w:rsid w:val="00B51978"/>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329C"/>
    <w:rsid w:val="00BC37CE"/>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C20"/>
    <w:rsid w:val="00BD44E2"/>
    <w:rsid w:val="00BD4BA1"/>
    <w:rsid w:val="00BD4FF2"/>
    <w:rsid w:val="00BD501C"/>
    <w:rsid w:val="00BD5DE0"/>
    <w:rsid w:val="00BD63BD"/>
    <w:rsid w:val="00BD6672"/>
    <w:rsid w:val="00BD6793"/>
    <w:rsid w:val="00BD725F"/>
    <w:rsid w:val="00BE0093"/>
    <w:rsid w:val="00BE0095"/>
    <w:rsid w:val="00BE0311"/>
    <w:rsid w:val="00BE04B5"/>
    <w:rsid w:val="00BE085B"/>
    <w:rsid w:val="00BE0AC8"/>
    <w:rsid w:val="00BE0B46"/>
    <w:rsid w:val="00BE1B04"/>
    <w:rsid w:val="00BE1DC1"/>
    <w:rsid w:val="00BE25F3"/>
    <w:rsid w:val="00BE2609"/>
    <w:rsid w:val="00BE274C"/>
    <w:rsid w:val="00BE341B"/>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70AF"/>
    <w:rsid w:val="00BF70D3"/>
    <w:rsid w:val="00BF7F4F"/>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6133"/>
    <w:rsid w:val="00C162D6"/>
    <w:rsid w:val="00C1634E"/>
    <w:rsid w:val="00C16A0D"/>
    <w:rsid w:val="00C16EE8"/>
    <w:rsid w:val="00C16F54"/>
    <w:rsid w:val="00C20055"/>
    <w:rsid w:val="00C21076"/>
    <w:rsid w:val="00C219CE"/>
    <w:rsid w:val="00C21A67"/>
    <w:rsid w:val="00C21D68"/>
    <w:rsid w:val="00C22261"/>
    <w:rsid w:val="00C22EFD"/>
    <w:rsid w:val="00C22FE4"/>
    <w:rsid w:val="00C233B2"/>
    <w:rsid w:val="00C236EE"/>
    <w:rsid w:val="00C23870"/>
    <w:rsid w:val="00C23EB3"/>
    <w:rsid w:val="00C24866"/>
    <w:rsid w:val="00C25394"/>
    <w:rsid w:val="00C25A8A"/>
    <w:rsid w:val="00C25BAD"/>
    <w:rsid w:val="00C25D8B"/>
    <w:rsid w:val="00C27199"/>
    <w:rsid w:val="00C30526"/>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CF9"/>
    <w:rsid w:val="00C42558"/>
    <w:rsid w:val="00C42DC0"/>
    <w:rsid w:val="00C436ED"/>
    <w:rsid w:val="00C43A04"/>
    <w:rsid w:val="00C442FA"/>
    <w:rsid w:val="00C44A3C"/>
    <w:rsid w:val="00C45D81"/>
    <w:rsid w:val="00C4665E"/>
    <w:rsid w:val="00C46E55"/>
    <w:rsid w:val="00C5047A"/>
    <w:rsid w:val="00C51F87"/>
    <w:rsid w:val="00C52A43"/>
    <w:rsid w:val="00C52A7B"/>
    <w:rsid w:val="00C52C1F"/>
    <w:rsid w:val="00C539AF"/>
    <w:rsid w:val="00C53E13"/>
    <w:rsid w:val="00C544AF"/>
    <w:rsid w:val="00C5466C"/>
    <w:rsid w:val="00C5526F"/>
    <w:rsid w:val="00C5543D"/>
    <w:rsid w:val="00C5582C"/>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A7E"/>
    <w:rsid w:val="00C7174F"/>
    <w:rsid w:val="00C71D15"/>
    <w:rsid w:val="00C71F79"/>
    <w:rsid w:val="00C71FF2"/>
    <w:rsid w:val="00C73F2C"/>
    <w:rsid w:val="00C7585D"/>
    <w:rsid w:val="00C75CF3"/>
    <w:rsid w:val="00C76060"/>
    <w:rsid w:val="00C76729"/>
    <w:rsid w:val="00C76963"/>
    <w:rsid w:val="00C76E44"/>
    <w:rsid w:val="00C777B4"/>
    <w:rsid w:val="00C77859"/>
    <w:rsid w:val="00C77C4C"/>
    <w:rsid w:val="00C80933"/>
    <w:rsid w:val="00C80C1F"/>
    <w:rsid w:val="00C81E2E"/>
    <w:rsid w:val="00C81FF2"/>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FF8"/>
    <w:rsid w:val="00CC4635"/>
    <w:rsid w:val="00CC4E80"/>
    <w:rsid w:val="00CC5245"/>
    <w:rsid w:val="00CC5951"/>
    <w:rsid w:val="00CC5987"/>
    <w:rsid w:val="00CC5D24"/>
    <w:rsid w:val="00CC604F"/>
    <w:rsid w:val="00CC684D"/>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3401"/>
    <w:rsid w:val="00D43459"/>
    <w:rsid w:val="00D43C23"/>
    <w:rsid w:val="00D44484"/>
    <w:rsid w:val="00D44994"/>
    <w:rsid w:val="00D44F19"/>
    <w:rsid w:val="00D465EE"/>
    <w:rsid w:val="00D4696C"/>
    <w:rsid w:val="00D46BED"/>
    <w:rsid w:val="00D476E5"/>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EF9"/>
    <w:rsid w:val="00D74F7C"/>
    <w:rsid w:val="00D75AC9"/>
    <w:rsid w:val="00D76460"/>
    <w:rsid w:val="00D769FC"/>
    <w:rsid w:val="00D77964"/>
    <w:rsid w:val="00D779AA"/>
    <w:rsid w:val="00D80705"/>
    <w:rsid w:val="00D80E3C"/>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109A"/>
    <w:rsid w:val="00D910B4"/>
    <w:rsid w:val="00D9138F"/>
    <w:rsid w:val="00D91637"/>
    <w:rsid w:val="00D91E54"/>
    <w:rsid w:val="00D9202B"/>
    <w:rsid w:val="00D92CA6"/>
    <w:rsid w:val="00D92DDE"/>
    <w:rsid w:val="00D92F03"/>
    <w:rsid w:val="00D93830"/>
    <w:rsid w:val="00D93D9D"/>
    <w:rsid w:val="00D93DF9"/>
    <w:rsid w:val="00D947D2"/>
    <w:rsid w:val="00D94D14"/>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C"/>
    <w:rsid w:val="00DA162A"/>
    <w:rsid w:val="00DA16B5"/>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6E1"/>
    <w:rsid w:val="00DB5A3F"/>
    <w:rsid w:val="00DB5BBB"/>
    <w:rsid w:val="00DB5D80"/>
    <w:rsid w:val="00DB66B7"/>
    <w:rsid w:val="00DB7C64"/>
    <w:rsid w:val="00DC003B"/>
    <w:rsid w:val="00DC016E"/>
    <w:rsid w:val="00DC05B2"/>
    <w:rsid w:val="00DC111D"/>
    <w:rsid w:val="00DC16C5"/>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FE5"/>
    <w:rsid w:val="00DD6967"/>
    <w:rsid w:val="00DD7268"/>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945"/>
    <w:rsid w:val="00DF2B45"/>
    <w:rsid w:val="00DF3664"/>
    <w:rsid w:val="00DF3B21"/>
    <w:rsid w:val="00DF3D47"/>
    <w:rsid w:val="00DF41C8"/>
    <w:rsid w:val="00DF44B0"/>
    <w:rsid w:val="00DF4833"/>
    <w:rsid w:val="00DF50BE"/>
    <w:rsid w:val="00DF5505"/>
    <w:rsid w:val="00DF57B4"/>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52F"/>
    <w:rsid w:val="00E35D2F"/>
    <w:rsid w:val="00E368BD"/>
    <w:rsid w:val="00E3694D"/>
    <w:rsid w:val="00E37313"/>
    <w:rsid w:val="00E37366"/>
    <w:rsid w:val="00E37F79"/>
    <w:rsid w:val="00E40757"/>
    <w:rsid w:val="00E41421"/>
    <w:rsid w:val="00E41EF9"/>
    <w:rsid w:val="00E420BD"/>
    <w:rsid w:val="00E420F3"/>
    <w:rsid w:val="00E42DCB"/>
    <w:rsid w:val="00E433D2"/>
    <w:rsid w:val="00E4447F"/>
    <w:rsid w:val="00E448F3"/>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DC1"/>
    <w:rsid w:val="00E73006"/>
    <w:rsid w:val="00E7376A"/>
    <w:rsid w:val="00E738BF"/>
    <w:rsid w:val="00E74106"/>
    <w:rsid w:val="00E74A0D"/>
    <w:rsid w:val="00E74C06"/>
    <w:rsid w:val="00E751A2"/>
    <w:rsid w:val="00E7560C"/>
    <w:rsid w:val="00E7569E"/>
    <w:rsid w:val="00E75CBE"/>
    <w:rsid w:val="00E7697B"/>
    <w:rsid w:val="00E76EA2"/>
    <w:rsid w:val="00E770DA"/>
    <w:rsid w:val="00E772FE"/>
    <w:rsid w:val="00E821BC"/>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3136"/>
    <w:rsid w:val="00EA3DE9"/>
    <w:rsid w:val="00EA4FBC"/>
    <w:rsid w:val="00EA5524"/>
    <w:rsid w:val="00EA59F6"/>
    <w:rsid w:val="00EA6008"/>
    <w:rsid w:val="00EA607B"/>
    <w:rsid w:val="00EA6400"/>
    <w:rsid w:val="00EA721E"/>
    <w:rsid w:val="00EB0030"/>
    <w:rsid w:val="00EB0767"/>
    <w:rsid w:val="00EB0B24"/>
    <w:rsid w:val="00EB0D96"/>
    <w:rsid w:val="00EB1D88"/>
    <w:rsid w:val="00EB2A54"/>
    <w:rsid w:val="00EB2F29"/>
    <w:rsid w:val="00EB336C"/>
    <w:rsid w:val="00EB3D04"/>
    <w:rsid w:val="00EB40DD"/>
    <w:rsid w:val="00EB4E19"/>
    <w:rsid w:val="00EB506D"/>
    <w:rsid w:val="00EB50AE"/>
    <w:rsid w:val="00EB5571"/>
    <w:rsid w:val="00EB5975"/>
    <w:rsid w:val="00EB6036"/>
    <w:rsid w:val="00EB636A"/>
    <w:rsid w:val="00EB709F"/>
    <w:rsid w:val="00EB7432"/>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D7"/>
    <w:rsid w:val="00ED3DCF"/>
    <w:rsid w:val="00ED4362"/>
    <w:rsid w:val="00ED5B50"/>
    <w:rsid w:val="00ED609B"/>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6A79"/>
    <w:rsid w:val="00F37473"/>
    <w:rsid w:val="00F4039A"/>
    <w:rsid w:val="00F40561"/>
    <w:rsid w:val="00F405B8"/>
    <w:rsid w:val="00F4163C"/>
    <w:rsid w:val="00F4180D"/>
    <w:rsid w:val="00F41F42"/>
    <w:rsid w:val="00F42539"/>
    <w:rsid w:val="00F42789"/>
    <w:rsid w:val="00F4286F"/>
    <w:rsid w:val="00F4305E"/>
    <w:rsid w:val="00F43BC1"/>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46B1"/>
    <w:rsid w:val="00F64937"/>
    <w:rsid w:val="00F649BB"/>
    <w:rsid w:val="00F64D2B"/>
    <w:rsid w:val="00F65793"/>
    <w:rsid w:val="00F658B8"/>
    <w:rsid w:val="00F65EBB"/>
    <w:rsid w:val="00F66C33"/>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A04FE"/>
    <w:rsid w:val="00FA0AFE"/>
    <w:rsid w:val="00FA16FA"/>
    <w:rsid w:val="00FA347C"/>
    <w:rsid w:val="00FA3E0F"/>
    <w:rsid w:val="00FA41FA"/>
    <w:rsid w:val="00FA50C1"/>
    <w:rsid w:val="00FA592C"/>
    <w:rsid w:val="00FA64C7"/>
    <w:rsid w:val="00FA66BC"/>
    <w:rsid w:val="00FA690F"/>
    <w:rsid w:val="00FA72AB"/>
    <w:rsid w:val="00FA76FB"/>
    <w:rsid w:val="00FA77AB"/>
    <w:rsid w:val="00FB012D"/>
    <w:rsid w:val="00FB139F"/>
    <w:rsid w:val="00FB23AF"/>
    <w:rsid w:val="00FB2CB3"/>
    <w:rsid w:val="00FB31FD"/>
    <w:rsid w:val="00FB33CC"/>
    <w:rsid w:val="00FB3EB3"/>
    <w:rsid w:val="00FB4581"/>
    <w:rsid w:val="00FB4D44"/>
    <w:rsid w:val="00FB5035"/>
    <w:rsid w:val="00FB51C0"/>
    <w:rsid w:val="00FB769A"/>
    <w:rsid w:val="00FB78BE"/>
    <w:rsid w:val="00FB7B9B"/>
    <w:rsid w:val="00FC0085"/>
    <w:rsid w:val="00FC2829"/>
    <w:rsid w:val="00FC292C"/>
    <w:rsid w:val="00FC2FDC"/>
    <w:rsid w:val="00FC4501"/>
    <w:rsid w:val="00FC497F"/>
    <w:rsid w:val="00FC4A9B"/>
    <w:rsid w:val="00FC4DF6"/>
    <w:rsid w:val="00FC4F74"/>
    <w:rsid w:val="00FC50B9"/>
    <w:rsid w:val="00FC50DB"/>
    <w:rsid w:val="00FC6F6F"/>
    <w:rsid w:val="00FC79C0"/>
    <w:rsid w:val="00FC7DB8"/>
    <w:rsid w:val="00FD01B6"/>
    <w:rsid w:val="00FD0EB0"/>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63" Type="http://schemas.openxmlformats.org/officeDocument/2006/relationships/comments" Target="comments.xml"/><Relationship Id="rId64" Type="http://schemas.openxmlformats.org/officeDocument/2006/relationships/header" Target="header1.xml"/><Relationship Id="rId65" Type="http://schemas.openxmlformats.org/officeDocument/2006/relationships/footer" Target="footer1.xml"/><Relationship Id="rId66" Type="http://schemas.openxmlformats.org/officeDocument/2006/relationships/footer" Target="footer2.xml"/><Relationship Id="rId67" Type="http://schemas.openxmlformats.org/officeDocument/2006/relationships/fontTable" Target="fontTable.xml"/><Relationship Id="rId68" Type="http://schemas.openxmlformats.org/officeDocument/2006/relationships/theme" Target="theme/theme1.xml"/><Relationship Id="rId69" Type="http://schemas.microsoft.com/office/2016/09/relationships/commentsIds" Target="commentsIds.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numbering" Target="numbering.xml"/><Relationship Id="rId57" Type="http://schemas.openxmlformats.org/officeDocument/2006/relationships/styles" Target="styles.xml"/><Relationship Id="rId58" Type="http://schemas.microsoft.com/office/2007/relationships/stylesWithEffects" Target="stylesWithEffects.xml"/><Relationship Id="rId59" Type="http://schemas.openxmlformats.org/officeDocument/2006/relationships/settings" Target="settings.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70" Type="http://schemas.microsoft.com/office/2011/relationships/people" Target="people.xml"/><Relationship Id="rId71" Type="http://schemas.microsoft.com/office/2011/relationships/commentsExtended" Target="commentsExtended.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60" Type="http://schemas.openxmlformats.org/officeDocument/2006/relationships/webSettings" Target="webSettings.xml"/><Relationship Id="rId61" Type="http://schemas.openxmlformats.org/officeDocument/2006/relationships/footnotes" Target="footnotes.xml"/><Relationship Id="rId62" Type="http://schemas.openxmlformats.org/officeDocument/2006/relationships/endnotes" Target="endnotes.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6305D9-19B9-DF4D-BA3D-F3C6291C89A9}">
  <ds:schemaRefs>
    <ds:schemaRef ds:uri="http://schemas.openxmlformats.org/officeDocument/2006/bibliography"/>
  </ds:schemaRefs>
</ds:datastoreItem>
</file>

<file path=customXml/itemProps10.xml><?xml version="1.0" encoding="utf-8"?>
<ds:datastoreItem xmlns:ds="http://schemas.openxmlformats.org/officeDocument/2006/customXml" ds:itemID="{35A659F3-7C9C-7846-A32F-F1531D07CE93}">
  <ds:schemaRefs>
    <ds:schemaRef ds:uri="http://schemas.openxmlformats.org/officeDocument/2006/bibliography"/>
  </ds:schemaRefs>
</ds:datastoreItem>
</file>

<file path=customXml/itemProps11.xml><?xml version="1.0" encoding="utf-8"?>
<ds:datastoreItem xmlns:ds="http://schemas.openxmlformats.org/officeDocument/2006/customXml" ds:itemID="{ACFFD1D1-046C-FF48-8238-1ACD36879AED}">
  <ds:schemaRefs>
    <ds:schemaRef ds:uri="http://schemas.openxmlformats.org/officeDocument/2006/bibliography"/>
  </ds:schemaRefs>
</ds:datastoreItem>
</file>

<file path=customXml/itemProps12.xml><?xml version="1.0" encoding="utf-8"?>
<ds:datastoreItem xmlns:ds="http://schemas.openxmlformats.org/officeDocument/2006/customXml" ds:itemID="{A3A43490-5069-D341-B8EE-EFFFC070E503}">
  <ds:schemaRefs>
    <ds:schemaRef ds:uri="http://schemas.openxmlformats.org/officeDocument/2006/bibliography"/>
  </ds:schemaRefs>
</ds:datastoreItem>
</file>

<file path=customXml/itemProps13.xml><?xml version="1.0" encoding="utf-8"?>
<ds:datastoreItem xmlns:ds="http://schemas.openxmlformats.org/officeDocument/2006/customXml" ds:itemID="{746B8C02-BA69-8E42-AA81-C19E16134380}">
  <ds:schemaRefs>
    <ds:schemaRef ds:uri="http://schemas.openxmlformats.org/officeDocument/2006/bibliography"/>
  </ds:schemaRefs>
</ds:datastoreItem>
</file>

<file path=customXml/itemProps14.xml><?xml version="1.0" encoding="utf-8"?>
<ds:datastoreItem xmlns:ds="http://schemas.openxmlformats.org/officeDocument/2006/customXml" ds:itemID="{18AD6911-435D-844A-9BFF-CBAC6504356B}">
  <ds:schemaRefs>
    <ds:schemaRef ds:uri="http://schemas.openxmlformats.org/officeDocument/2006/bibliography"/>
  </ds:schemaRefs>
</ds:datastoreItem>
</file>

<file path=customXml/itemProps15.xml><?xml version="1.0" encoding="utf-8"?>
<ds:datastoreItem xmlns:ds="http://schemas.openxmlformats.org/officeDocument/2006/customXml" ds:itemID="{14D50DD7-7692-5B42-A101-7287EE7C83C5}">
  <ds:schemaRefs>
    <ds:schemaRef ds:uri="http://schemas.openxmlformats.org/officeDocument/2006/bibliography"/>
  </ds:schemaRefs>
</ds:datastoreItem>
</file>

<file path=customXml/itemProps16.xml><?xml version="1.0" encoding="utf-8"?>
<ds:datastoreItem xmlns:ds="http://schemas.openxmlformats.org/officeDocument/2006/customXml" ds:itemID="{DA153EEC-765F-5C4F-83F5-00EF90102D56}">
  <ds:schemaRefs>
    <ds:schemaRef ds:uri="http://schemas.openxmlformats.org/officeDocument/2006/bibliography"/>
  </ds:schemaRefs>
</ds:datastoreItem>
</file>

<file path=customXml/itemProps17.xml><?xml version="1.0" encoding="utf-8"?>
<ds:datastoreItem xmlns:ds="http://schemas.openxmlformats.org/officeDocument/2006/customXml" ds:itemID="{B06C4849-674F-8B45-9981-BF4D2BCBDB55}">
  <ds:schemaRefs>
    <ds:schemaRef ds:uri="http://schemas.openxmlformats.org/officeDocument/2006/bibliography"/>
  </ds:schemaRefs>
</ds:datastoreItem>
</file>

<file path=customXml/itemProps18.xml><?xml version="1.0" encoding="utf-8"?>
<ds:datastoreItem xmlns:ds="http://schemas.openxmlformats.org/officeDocument/2006/customXml" ds:itemID="{195939AC-10EF-7F45-8B36-503C7EEF9924}">
  <ds:schemaRefs>
    <ds:schemaRef ds:uri="http://schemas.openxmlformats.org/officeDocument/2006/bibliography"/>
  </ds:schemaRefs>
</ds:datastoreItem>
</file>

<file path=customXml/itemProps19.xml><?xml version="1.0" encoding="utf-8"?>
<ds:datastoreItem xmlns:ds="http://schemas.openxmlformats.org/officeDocument/2006/customXml" ds:itemID="{CC2EB895-6EDA-C24B-94BE-5DABD4E98AA2}">
  <ds:schemaRefs>
    <ds:schemaRef ds:uri="http://schemas.openxmlformats.org/officeDocument/2006/bibliography"/>
  </ds:schemaRefs>
</ds:datastoreItem>
</file>

<file path=customXml/itemProps2.xml><?xml version="1.0" encoding="utf-8"?>
<ds:datastoreItem xmlns:ds="http://schemas.openxmlformats.org/officeDocument/2006/customXml" ds:itemID="{41CD3CF0-34E7-2B44-9FA3-976DE6DEDC98}">
  <ds:schemaRefs>
    <ds:schemaRef ds:uri="http://schemas.openxmlformats.org/officeDocument/2006/bibliography"/>
  </ds:schemaRefs>
</ds:datastoreItem>
</file>

<file path=customXml/itemProps20.xml><?xml version="1.0" encoding="utf-8"?>
<ds:datastoreItem xmlns:ds="http://schemas.openxmlformats.org/officeDocument/2006/customXml" ds:itemID="{CF8D40D3-28A1-634E-919A-3ADAFB4E6FD6}">
  <ds:schemaRefs>
    <ds:schemaRef ds:uri="http://schemas.openxmlformats.org/officeDocument/2006/bibliography"/>
  </ds:schemaRefs>
</ds:datastoreItem>
</file>

<file path=customXml/itemProps21.xml><?xml version="1.0" encoding="utf-8"?>
<ds:datastoreItem xmlns:ds="http://schemas.openxmlformats.org/officeDocument/2006/customXml" ds:itemID="{AB6FF82C-F6B1-7F4A-9F64-4207045D7E37}">
  <ds:schemaRefs>
    <ds:schemaRef ds:uri="http://schemas.openxmlformats.org/officeDocument/2006/bibliography"/>
  </ds:schemaRefs>
</ds:datastoreItem>
</file>

<file path=customXml/itemProps22.xml><?xml version="1.0" encoding="utf-8"?>
<ds:datastoreItem xmlns:ds="http://schemas.openxmlformats.org/officeDocument/2006/customXml" ds:itemID="{88F82621-935A-9543-A2D1-FC72D4448F34}">
  <ds:schemaRefs>
    <ds:schemaRef ds:uri="http://schemas.openxmlformats.org/officeDocument/2006/bibliography"/>
  </ds:schemaRefs>
</ds:datastoreItem>
</file>

<file path=customXml/itemProps23.xml><?xml version="1.0" encoding="utf-8"?>
<ds:datastoreItem xmlns:ds="http://schemas.openxmlformats.org/officeDocument/2006/customXml" ds:itemID="{6150B4EF-8C63-1D48-A72C-E78485917249}">
  <ds:schemaRefs>
    <ds:schemaRef ds:uri="http://schemas.openxmlformats.org/officeDocument/2006/bibliography"/>
  </ds:schemaRefs>
</ds:datastoreItem>
</file>

<file path=customXml/itemProps24.xml><?xml version="1.0" encoding="utf-8"?>
<ds:datastoreItem xmlns:ds="http://schemas.openxmlformats.org/officeDocument/2006/customXml" ds:itemID="{31E18D3C-8BF5-5741-9A0F-6F781A26AB0B}">
  <ds:schemaRefs>
    <ds:schemaRef ds:uri="http://schemas.openxmlformats.org/officeDocument/2006/bibliography"/>
  </ds:schemaRefs>
</ds:datastoreItem>
</file>

<file path=customXml/itemProps25.xml><?xml version="1.0" encoding="utf-8"?>
<ds:datastoreItem xmlns:ds="http://schemas.openxmlformats.org/officeDocument/2006/customXml" ds:itemID="{1DE3E6D7-CA22-1844-BA92-84D8525C4495}">
  <ds:schemaRefs>
    <ds:schemaRef ds:uri="http://schemas.openxmlformats.org/officeDocument/2006/bibliography"/>
  </ds:schemaRefs>
</ds:datastoreItem>
</file>

<file path=customXml/itemProps26.xml><?xml version="1.0" encoding="utf-8"?>
<ds:datastoreItem xmlns:ds="http://schemas.openxmlformats.org/officeDocument/2006/customXml" ds:itemID="{EAC09097-0B04-A34F-AF83-C7B49D55D447}">
  <ds:schemaRefs>
    <ds:schemaRef ds:uri="http://schemas.openxmlformats.org/officeDocument/2006/bibliography"/>
  </ds:schemaRefs>
</ds:datastoreItem>
</file>

<file path=customXml/itemProps27.xml><?xml version="1.0" encoding="utf-8"?>
<ds:datastoreItem xmlns:ds="http://schemas.openxmlformats.org/officeDocument/2006/customXml" ds:itemID="{6A06707B-F333-4442-B152-6943CEAE1C1C}">
  <ds:schemaRefs>
    <ds:schemaRef ds:uri="http://schemas.openxmlformats.org/officeDocument/2006/bibliography"/>
  </ds:schemaRefs>
</ds:datastoreItem>
</file>

<file path=customXml/itemProps28.xml><?xml version="1.0" encoding="utf-8"?>
<ds:datastoreItem xmlns:ds="http://schemas.openxmlformats.org/officeDocument/2006/customXml" ds:itemID="{5654A5A2-4A60-E64F-BC6E-277701018EE4}">
  <ds:schemaRefs>
    <ds:schemaRef ds:uri="http://schemas.openxmlformats.org/officeDocument/2006/bibliography"/>
  </ds:schemaRefs>
</ds:datastoreItem>
</file>

<file path=customXml/itemProps29.xml><?xml version="1.0" encoding="utf-8"?>
<ds:datastoreItem xmlns:ds="http://schemas.openxmlformats.org/officeDocument/2006/customXml" ds:itemID="{560B6D2F-738E-584B-9932-72E568B881D7}">
  <ds:schemaRefs>
    <ds:schemaRef ds:uri="http://schemas.openxmlformats.org/officeDocument/2006/bibliography"/>
  </ds:schemaRefs>
</ds:datastoreItem>
</file>

<file path=customXml/itemProps3.xml><?xml version="1.0" encoding="utf-8"?>
<ds:datastoreItem xmlns:ds="http://schemas.openxmlformats.org/officeDocument/2006/customXml" ds:itemID="{E82BFEE3-D458-5240-9775-A185A55EA253}">
  <ds:schemaRefs>
    <ds:schemaRef ds:uri="http://schemas.openxmlformats.org/officeDocument/2006/bibliography"/>
  </ds:schemaRefs>
</ds:datastoreItem>
</file>

<file path=customXml/itemProps30.xml><?xml version="1.0" encoding="utf-8"?>
<ds:datastoreItem xmlns:ds="http://schemas.openxmlformats.org/officeDocument/2006/customXml" ds:itemID="{6909449D-1C0B-6A46-9569-562B8A4C82B7}">
  <ds:schemaRefs>
    <ds:schemaRef ds:uri="http://schemas.openxmlformats.org/officeDocument/2006/bibliography"/>
  </ds:schemaRefs>
</ds:datastoreItem>
</file>

<file path=customXml/itemProps31.xml><?xml version="1.0" encoding="utf-8"?>
<ds:datastoreItem xmlns:ds="http://schemas.openxmlformats.org/officeDocument/2006/customXml" ds:itemID="{60413F9A-7E2B-1544-8C40-0F70CA07573B}">
  <ds:schemaRefs>
    <ds:schemaRef ds:uri="http://schemas.openxmlformats.org/officeDocument/2006/bibliography"/>
  </ds:schemaRefs>
</ds:datastoreItem>
</file>

<file path=customXml/itemProps32.xml><?xml version="1.0" encoding="utf-8"?>
<ds:datastoreItem xmlns:ds="http://schemas.openxmlformats.org/officeDocument/2006/customXml" ds:itemID="{C3C14807-15DF-4E4E-9AFC-D7C3C1CBF968}">
  <ds:schemaRefs>
    <ds:schemaRef ds:uri="http://schemas.openxmlformats.org/officeDocument/2006/bibliography"/>
  </ds:schemaRefs>
</ds:datastoreItem>
</file>

<file path=customXml/itemProps33.xml><?xml version="1.0" encoding="utf-8"?>
<ds:datastoreItem xmlns:ds="http://schemas.openxmlformats.org/officeDocument/2006/customXml" ds:itemID="{2D238506-E471-4A40-8E7B-515343B2302F}">
  <ds:schemaRefs>
    <ds:schemaRef ds:uri="http://schemas.openxmlformats.org/officeDocument/2006/bibliography"/>
  </ds:schemaRefs>
</ds:datastoreItem>
</file>

<file path=customXml/itemProps34.xml><?xml version="1.0" encoding="utf-8"?>
<ds:datastoreItem xmlns:ds="http://schemas.openxmlformats.org/officeDocument/2006/customXml" ds:itemID="{3D75AC2F-1A3F-B740-8BB2-39732D237C54}">
  <ds:schemaRefs>
    <ds:schemaRef ds:uri="http://schemas.openxmlformats.org/officeDocument/2006/bibliography"/>
  </ds:schemaRefs>
</ds:datastoreItem>
</file>

<file path=customXml/itemProps35.xml><?xml version="1.0" encoding="utf-8"?>
<ds:datastoreItem xmlns:ds="http://schemas.openxmlformats.org/officeDocument/2006/customXml" ds:itemID="{DF1C07C4-0C1A-A148-B99C-07A0F974E629}">
  <ds:schemaRefs>
    <ds:schemaRef ds:uri="http://schemas.openxmlformats.org/officeDocument/2006/bibliography"/>
  </ds:schemaRefs>
</ds:datastoreItem>
</file>

<file path=customXml/itemProps36.xml><?xml version="1.0" encoding="utf-8"?>
<ds:datastoreItem xmlns:ds="http://schemas.openxmlformats.org/officeDocument/2006/customXml" ds:itemID="{BF3E14A2-B88A-9740-9AF7-B2888C4103EA}">
  <ds:schemaRefs>
    <ds:schemaRef ds:uri="http://schemas.openxmlformats.org/officeDocument/2006/bibliography"/>
  </ds:schemaRefs>
</ds:datastoreItem>
</file>

<file path=customXml/itemProps37.xml><?xml version="1.0" encoding="utf-8"?>
<ds:datastoreItem xmlns:ds="http://schemas.openxmlformats.org/officeDocument/2006/customXml" ds:itemID="{26F6EC12-0501-D445-A2DE-5BAEAE0CBE1D}">
  <ds:schemaRefs>
    <ds:schemaRef ds:uri="http://schemas.openxmlformats.org/officeDocument/2006/bibliography"/>
  </ds:schemaRefs>
</ds:datastoreItem>
</file>

<file path=customXml/itemProps38.xml><?xml version="1.0" encoding="utf-8"?>
<ds:datastoreItem xmlns:ds="http://schemas.openxmlformats.org/officeDocument/2006/customXml" ds:itemID="{2D36846A-E788-4D4D-91E1-C7AFC672A01F}">
  <ds:schemaRefs>
    <ds:schemaRef ds:uri="http://schemas.openxmlformats.org/officeDocument/2006/bibliography"/>
  </ds:schemaRefs>
</ds:datastoreItem>
</file>

<file path=customXml/itemProps39.xml><?xml version="1.0" encoding="utf-8"?>
<ds:datastoreItem xmlns:ds="http://schemas.openxmlformats.org/officeDocument/2006/customXml" ds:itemID="{164FF2F2-9481-4B48-910D-3E52686E63F5}">
  <ds:schemaRefs>
    <ds:schemaRef ds:uri="http://schemas.openxmlformats.org/officeDocument/2006/bibliography"/>
  </ds:schemaRefs>
</ds:datastoreItem>
</file>

<file path=customXml/itemProps4.xml><?xml version="1.0" encoding="utf-8"?>
<ds:datastoreItem xmlns:ds="http://schemas.openxmlformats.org/officeDocument/2006/customXml" ds:itemID="{34C3CCBE-3018-1E4D-96CB-15A7A8770E88}">
  <ds:schemaRefs>
    <ds:schemaRef ds:uri="http://schemas.openxmlformats.org/officeDocument/2006/bibliography"/>
  </ds:schemaRefs>
</ds:datastoreItem>
</file>

<file path=customXml/itemProps40.xml><?xml version="1.0" encoding="utf-8"?>
<ds:datastoreItem xmlns:ds="http://schemas.openxmlformats.org/officeDocument/2006/customXml" ds:itemID="{24704C18-589A-B341-B908-EB7406AAF537}">
  <ds:schemaRefs>
    <ds:schemaRef ds:uri="http://schemas.openxmlformats.org/officeDocument/2006/bibliography"/>
  </ds:schemaRefs>
</ds:datastoreItem>
</file>

<file path=customXml/itemProps41.xml><?xml version="1.0" encoding="utf-8"?>
<ds:datastoreItem xmlns:ds="http://schemas.openxmlformats.org/officeDocument/2006/customXml" ds:itemID="{F9106D4A-814A-6A44-9D2D-9098FE577AAD}">
  <ds:schemaRefs>
    <ds:schemaRef ds:uri="http://schemas.openxmlformats.org/officeDocument/2006/bibliography"/>
  </ds:schemaRefs>
</ds:datastoreItem>
</file>

<file path=customXml/itemProps42.xml><?xml version="1.0" encoding="utf-8"?>
<ds:datastoreItem xmlns:ds="http://schemas.openxmlformats.org/officeDocument/2006/customXml" ds:itemID="{30E7DC59-7FF7-5649-92A3-D5781128F729}">
  <ds:schemaRefs>
    <ds:schemaRef ds:uri="http://schemas.openxmlformats.org/officeDocument/2006/bibliography"/>
  </ds:schemaRefs>
</ds:datastoreItem>
</file>

<file path=customXml/itemProps43.xml><?xml version="1.0" encoding="utf-8"?>
<ds:datastoreItem xmlns:ds="http://schemas.openxmlformats.org/officeDocument/2006/customXml" ds:itemID="{9C385318-96E2-3949-93E2-4D6C69B445FA}">
  <ds:schemaRefs>
    <ds:schemaRef ds:uri="http://schemas.openxmlformats.org/officeDocument/2006/bibliography"/>
  </ds:schemaRefs>
</ds:datastoreItem>
</file>

<file path=customXml/itemProps44.xml><?xml version="1.0" encoding="utf-8"?>
<ds:datastoreItem xmlns:ds="http://schemas.openxmlformats.org/officeDocument/2006/customXml" ds:itemID="{4DA1472C-7F35-E849-803C-1AAB1F37AFA3}">
  <ds:schemaRefs>
    <ds:schemaRef ds:uri="http://schemas.openxmlformats.org/officeDocument/2006/bibliography"/>
  </ds:schemaRefs>
</ds:datastoreItem>
</file>

<file path=customXml/itemProps45.xml><?xml version="1.0" encoding="utf-8"?>
<ds:datastoreItem xmlns:ds="http://schemas.openxmlformats.org/officeDocument/2006/customXml" ds:itemID="{C5245C12-74D5-A04C-B659-0BC97A0B4A96}">
  <ds:schemaRefs>
    <ds:schemaRef ds:uri="http://schemas.openxmlformats.org/officeDocument/2006/bibliography"/>
  </ds:schemaRefs>
</ds:datastoreItem>
</file>

<file path=customXml/itemProps46.xml><?xml version="1.0" encoding="utf-8"?>
<ds:datastoreItem xmlns:ds="http://schemas.openxmlformats.org/officeDocument/2006/customXml" ds:itemID="{A0B54837-013E-864B-BAAD-5FF1DBE8A6A1}">
  <ds:schemaRefs>
    <ds:schemaRef ds:uri="http://schemas.openxmlformats.org/officeDocument/2006/bibliography"/>
  </ds:schemaRefs>
</ds:datastoreItem>
</file>

<file path=customXml/itemProps47.xml><?xml version="1.0" encoding="utf-8"?>
<ds:datastoreItem xmlns:ds="http://schemas.openxmlformats.org/officeDocument/2006/customXml" ds:itemID="{F3D9B616-B7F5-F848-96FC-60F89B4B975D}">
  <ds:schemaRefs>
    <ds:schemaRef ds:uri="http://schemas.openxmlformats.org/officeDocument/2006/bibliography"/>
  </ds:schemaRefs>
</ds:datastoreItem>
</file>

<file path=customXml/itemProps48.xml><?xml version="1.0" encoding="utf-8"?>
<ds:datastoreItem xmlns:ds="http://schemas.openxmlformats.org/officeDocument/2006/customXml" ds:itemID="{3E3B599E-0EA0-6249-ACD9-8EB0EC9E77A2}">
  <ds:schemaRefs>
    <ds:schemaRef ds:uri="http://schemas.openxmlformats.org/officeDocument/2006/bibliography"/>
  </ds:schemaRefs>
</ds:datastoreItem>
</file>

<file path=customXml/itemProps49.xml><?xml version="1.0" encoding="utf-8"?>
<ds:datastoreItem xmlns:ds="http://schemas.openxmlformats.org/officeDocument/2006/customXml" ds:itemID="{C23C38F2-F075-064A-8A14-098D70D97262}">
  <ds:schemaRefs>
    <ds:schemaRef ds:uri="http://schemas.openxmlformats.org/officeDocument/2006/bibliography"/>
  </ds:schemaRefs>
</ds:datastoreItem>
</file>

<file path=customXml/itemProps5.xml><?xml version="1.0" encoding="utf-8"?>
<ds:datastoreItem xmlns:ds="http://schemas.openxmlformats.org/officeDocument/2006/customXml" ds:itemID="{C29CFC49-E08B-7A46-8E44-BDE24DE32F2F}">
  <ds:schemaRefs>
    <ds:schemaRef ds:uri="http://schemas.openxmlformats.org/officeDocument/2006/bibliography"/>
  </ds:schemaRefs>
</ds:datastoreItem>
</file>

<file path=customXml/itemProps50.xml><?xml version="1.0" encoding="utf-8"?>
<ds:datastoreItem xmlns:ds="http://schemas.openxmlformats.org/officeDocument/2006/customXml" ds:itemID="{AFB89951-DA36-114D-85D1-E414B0DDAAE3}">
  <ds:schemaRefs>
    <ds:schemaRef ds:uri="http://schemas.openxmlformats.org/officeDocument/2006/bibliography"/>
  </ds:schemaRefs>
</ds:datastoreItem>
</file>

<file path=customXml/itemProps51.xml><?xml version="1.0" encoding="utf-8"?>
<ds:datastoreItem xmlns:ds="http://schemas.openxmlformats.org/officeDocument/2006/customXml" ds:itemID="{717BD033-BEC5-804E-A8F8-62D8A810967C}">
  <ds:schemaRefs>
    <ds:schemaRef ds:uri="http://schemas.openxmlformats.org/officeDocument/2006/bibliography"/>
  </ds:schemaRefs>
</ds:datastoreItem>
</file>

<file path=customXml/itemProps52.xml><?xml version="1.0" encoding="utf-8"?>
<ds:datastoreItem xmlns:ds="http://schemas.openxmlformats.org/officeDocument/2006/customXml" ds:itemID="{CAEDE888-D352-FC45-AFD4-F0FF5D091FB3}">
  <ds:schemaRefs>
    <ds:schemaRef ds:uri="http://schemas.openxmlformats.org/officeDocument/2006/bibliography"/>
  </ds:schemaRefs>
</ds:datastoreItem>
</file>

<file path=customXml/itemProps53.xml><?xml version="1.0" encoding="utf-8"?>
<ds:datastoreItem xmlns:ds="http://schemas.openxmlformats.org/officeDocument/2006/customXml" ds:itemID="{88198525-9A0F-4B48-ABCB-722C39A3CD50}">
  <ds:schemaRefs>
    <ds:schemaRef ds:uri="http://schemas.openxmlformats.org/officeDocument/2006/bibliography"/>
  </ds:schemaRefs>
</ds:datastoreItem>
</file>

<file path=customXml/itemProps54.xml><?xml version="1.0" encoding="utf-8"?>
<ds:datastoreItem xmlns:ds="http://schemas.openxmlformats.org/officeDocument/2006/customXml" ds:itemID="{9D15FA87-7478-8D47-A723-79E33D35CCB0}">
  <ds:schemaRefs>
    <ds:schemaRef ds:uri="http://schemas.openxmlformats.org/officeDocument/2006/bibliography"/>
  </ds:schemaRefs>
</ds:datastoreItem>
</file>

<file path=customXml/itemProps55.xml><?xml version="1.0" encoding="utf-8"?>
<ds:datastoreItem xmlns:ds="http://schemas.openxmlformats.org/officeDocument/2006/customXml" ds:itemID="{DEA34B4A-BD2D-7A46-9D59-96B2C67E6171}">
  <ds:schemaRefs>
    <ds:schemaRef ds:uri="http://schemas.openxmlformats.org/officeDocument/2006/bibliography"/>
  </ds:schemaRefs>
</ds:datastoreItem>
</file>

<file path=customXml/itemProps6.xml><?xml version="1.0" encoding="utf-8"?>
<ds:datastoreItem xmlns:ds="http://schemas.openxmlformats.org/officeDocument/2006/customXml" ds:itemID="{3B9AD126-51CA-4741-9AF4-3FA61E683C14}">
  <ds:schemaRefs>
    <ds:schemaRef ds:uri="http://schemas.openxmlformats.org/officeDocument/2006/bibliography"/>
  </ds:schemaRefs>
</ds:datastoreItem>
</file>

<file path=customXml/itemProps7.xml><?xml version="1.0" encoding="utf-8"?>
<ds:datastoreItem xmlns:ds="http://schemas.openxmlformats.org/officeDocument/2006/customXml" ds:itemID="{BCA1AD81-A572-8442-8A37-33485DCFEBF5}">
  <ds:schemaRefs>
    <ds:schemaRef ds:uri="http://schemas.openxmlformats.org/officeDocument/2006/bibliography"/>
  </ds:schemaRefs>
</ds:datastoreItem>
</file>

<file path=customXml/itemProps8.xml><?xml version="1.0" encoding="utf-8"?>
<ds:datastoreItem xmlns:ds="http://schemas.openxmlformats.org/officeDocument/2006/customXml" ds:itemID="{B18902D8-4173-704F-884E-55F2269A1EF6}">
  <ds:schemaRefs>
    <ds:schemaRef ds:uri="http://schemas.openxmlformats.org/officeDocument/2006/bibliography"/>
  </ds:schemaRefs>
</ds:datastoreItem>
</file>

<file path=customXml/itemProps9.xml><?xml version="1.0" encoding="utf-8"?>
<ds:datastoreItem xmlns:ds="http://schemas.openxmlformats.org/officeDocument/2006/customXml" ds:itemID="{7F340B45-BEDF-8C4C-8E5F-2D2CB45BE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50</Pages>
  <Words>39198</Words>
  <Characters>223430</Characters>
  <Application>Microsoft Macintosh Word</Application>
  <DocSecurity>0</DocSecurity>
  <Lines>1861</Lines>
  <Paragraphs>524</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262104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11</cp:revision>
  <cp:lastPrinted>2018-09-07T15:16:00Z</cp:lastPrinted>
  <dcterms:created xsi:type="dcterms:W3CDTF">2019-03-09T22:15:00Z</dcterms:created>
  <dcterms:modified xsi:type="dcterms:W3CDTF">2019-03-10T15:33:00Z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