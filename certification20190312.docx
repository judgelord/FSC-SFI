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5277CE" w14:textId="77777777" w:rsidR="00943052" w:rsidRDefault="00943052" w:rsidP="00943052">
      <w:pPr>
        <w:pStyle w:val="Heading1"/>
        <w:shd w:val="clear" w:color="auto" w:fill="FFFFFF"/>
        <w:spacing w:before="300" w:after="150"/>
        <w:rPr>
          <w:rFonts w:ascii="Helvetica Neue" w:eastAsia="Times New Roman" w:hAnsi="Helvetica Neue"/>
          <w:color w:val="333333"/>
          <w:sz w:val="57"/>
          <w:szCs w:val="57"/>
        </w:rPr>
      </w:pPr>
      <w:r>
        <w:rPr>
          <w:rFonts w:ascii="Helvetica Neue" w:eastAsia="Times New Roman" w:hAnsi="Helvetica Neue"/>
          <w:b/>
          <w:bCs/>
          <w:color w:val="333333"/>
          <w:sz w:val="57"/>
          <w:szCs w:val="57"/>
        </w:rPr>
        <w:t>Do Private Regulations Ratchet Up?</w:t>
      </w:r>
    </w:p>
    <w:p w14:paraId="12CAE777" w14:textId="06A31424" w:rsidR="00943052" w:rsidRDefault="00943052" w:rsidP="00943052">
      <w:pPr>
        <w:pStyle w:val="Heading3"/>
        <w:shd w:val="clear" w:color="auto" w:fill="FFFFFF"/>
        <w:spacing w:before="300" w:beforeAutospacing="0" w:after="150" w:afterAutospacing="0"/>
        <w:rPr>
          <w:rFonts w:ascii="Helvetica Neue" w:eastAsia="Times New Roman" w:hAnsi="Helvetica Neue"/>
          <w:b w:val="0"/>
          <w:bCs w:val="0"/>
          <w:color w:val="333333"/>
          <w:sz w:val="36"/>
          <w:szCs w:val="36"/>
        </w:rPr>
      </w:pPr>
      <w:r>
        <w:rPr>
          <w:rStyle w:val="Emphasis"/>
          <w:rFonts w:ascii="Helvetica Neue" w:eastAsia="Times New Roman" w:hAnsi="Helvetica Neue"/>
          <w:b w:val="0"/>
          <w:bCs w:val="0"/>
          <w:color w:val="333333"/>
          <w:sz w:val="36"/>
          <w:szCs w:val="36"/>
        </w:rPr>
        <w:t>How to distinguish types of regulatory stringency and patterns of change</w:t>
      </w:r>
    </w:p>
    <w:p w14:paraId="0D1E7A9A" w14:textId="77777777" w:rsidR="00943052" w:rsidRDefault="00943052" w:rsidP="004A1418">
      <w:pPr>
        <w:spacing w:line="480" w:lineRule="auto"/>
        <w:outlineLvl w:val="0"/>
        <w:rPr>
          <w:b/>
          <w:bCs/>
          <w:color w:val="000000" w:themeColor="text1"/>
        </w:rPr>
      </w:pPr>
    </w:p>
    <w:p w14:paraId="5E8D297C" w14:textId="5784E58D" w:rsidR="00143AB6" w:rsidRPr="001A65DD" w:rsidRDefault="00143AB6" w:rsidP="004A1418">
      <w:pPr>
        <w:spacing w:line="480" w:lineRule="auto"/>
        <w:outlineLvl w:val="0"/>
        <w:rPr>
          <w:b/>
          <w:bCs/>
          <w:color w:val="000000" w:themeColor="text1"/>
        </w:rPr>
      </w:pPr>
      <w:r w:rsidRPr="001A65DD">
        <w:rPr>
          <w:b/>
          <w:bCs/>
          <w:color w:val="000000" w:themeColor="text1"/>
        </w:rPr>
        <w:t xml:space="preserve">Abstract </w:t>
      </w:r>
      <w:r w:rsidR="007D7A1D">
        <w:rPr>
          <w:b/>
          <w:bCs/>
          <w:color w:val="000000" w:themeColor="text1"/>
        </w:rPr>
        <w:t>[150 word limit]</w:t>
      </w:r>
    </w:p>
    <w:p w14:paraId="5663F896" w14:textId="17E981B0" w:rsidR="00491F88" w:rsidRDefault="00C90A60" w:rsidP="004A1418">
      <w:pPr>
        <w:spacing w:line="480" w:lineRule="auto"/>
        <w:outlineLvl w:val="0"/>
        <w:rPr>
          <w:bCs/>
          <w:color w:val="000000" w:themeColor="text1"/>
        </w:rPr>
      </w:pPr>
      <w:r w:rsidRPr="00C90A60">
        <w:rPr>
          <w:bCs/>
          <w:color w:val="000000" w:themeColor="text1"/>
        </w:rPr>
        <w:t xml:space="preserve">Scholars present conflicting accounts of change in private regulations, including whether competing programs “race to the bottom,” “ratchet up,” “converge,” or “diverge.” We find this to be a symptom of inconsistent measures of regulatory stringency. To remedy this, we offer a framework to distinguish three often-conflated measures: </w:t>
      </w:r>
      <w:r w:rsidR="00FC3928">
        <w:rPr>
          <w:bCs/>
          <w:color w:val="000000" w:themeColor="text1"/>
        </w:rPr>
        <w:t xml:space="preserve">policy </w:t>
      </w:r>
      <w:r w:rsidRPr="00C90A60">
        <w:rPr>
          <w:bCs/>
          <w:color w:val="000000" w:themeColor="text1"/>
        </w:rPr>
        <w:t xml:space="preserve">scope, prescriptiveness, and performance levels. Using our framework, we compare two </w:t>
      </w:r>
      <w:r w:rsidR="00FC3928">
        <w:rPr>
          <w:bCs/>
          <w:color w:val="000000" w:themeColor="text1"/>
        </w:rPr>
        <w:t xml:space="preserve">leading </w:t>
      </w:r>
      <w:bookmarkStart w:id="0" w:name="_GoBack"/>
      <w:bookmarkEnd w:id="0"/>
      <w:r w:rsidRPr="00C90A60">
        <w:rPr>
          <w:bCs/>
          <w:color w:val="000000" w:themeColor="text1"/>
        </w:rPr>
        <w:t>U</w:t>
      </w:r>
      <w:r w:rsidR="00F66C48">
        <w:rPr>
          <w:bCs/>
          <w:color w:val="000000" w:themeColor="text1"/>
        </w:rPr>
        <w:t>.</w:t>
      </w:r>
      <w:r w:rsidRPr="00C90A60">
        <w:rPr>
          <w:bCs/>
          <w:color w:val="000000" w:themeColor="text1"/>
        </w:rPr>
        <w:t>S</w:t>
      </w:r>
      <w:r w:rsidR="00F66C48">
        <w:rPr>
          <w:bCs/>
          <w:color w:val="000000" w:themeColor="text1"/>
        </w:rPr>
        <w:t>.</w:t>
      </w:r>
      <w:r w:rsidRPr="00C90A60">
        <w:rPr>
          <w:bCs/>
          <w:color w:val="000000" w:themeColor="text1"/>
        </w:rPr>
        <w:t xml:space="preserve"> forestry certification programs, revealing an upward but divergent pattern in policy prescriptiveness. The program founded by activists </w:t>
      </w:r>
      <w:r w:rsidR="00F66C48">
        <w:rPr>
          <w:bCs/>
          <w:color w:val="000000" w:themeColor="text1"/>
        </w:rPr>
        <w:t xml:space="preserve">generally </w:t>
      </w:r>
      <w:r w:rsidRPr="00C90A60">
        <w:rPr>
          <w:bCs/>
          <w:color w:val="000000" w:themeColor="text1"/>
        </w:rPr>
        <w:t>added requirements that impose costs on firms, while the program established by the American Forest &amp; Paper Association</w:t>
      </w:r>
      <w:r w:rsidR="00F66C48">
        <w:rPr>
          <w:bCs/>
          <w:color w:val="000000" w:themeColor="text1"/>
        </w:rPr>
        <w:t xml:space="preserve"> generally</w:t>
      </w:r>
      <w:r w:rsidRPr="00C90A60">
        <w:rPr>
          <w:bCs/>
          <w:color w:val="000000" w:themeColor="text1"/>
        </w:rPr>
        <w:t xml:space="preserve"> added requirements that benefit the sector</w:t>
      </w:r>
      <w:r w:rsidR="00F66C48">
        <w:rPr>
          <w:bCs/>
          <w:color w:val="000000" w:themeColor="text1"/>
        </w:rPr>
        <w:t xml:space="preserve">. This is </w:t>
      </w:r>
      <w:r w:rsidRPr="00C90A60">
        <w:rPr>
          <w:bCs/>
          <w:color w:val="000000" w:themeColor="text1"/>
        </w:rPr>
        <w:t>consistent with our hypothesis that industry-backed programs target less costly types of regulatory stringency than activist-backed programs. We also find several more nuanced patterns of change that previous scholarship failed to anticipate, illustrating how disentangling types of stringency can improve theory building and testing.</w:t>
      </w:r>
      <w:r w:rsidR="00074887" w:rsidDel="00074887">
        <w:rPr>
          <w:bCs/>
          <w:color w:val="000000" w:themeColor="text1"/>
        </w:rPr>
        <w:t xml:space="preserve"> </w:t>
      </w:r>
    </w:p>
    <w:p w14:paraId="75EDE0E5" w14:textId="3F4E414C" w:rsidR="001A65DD" w:rsidRDefault="00C90A60" w:rsidP="004A1418">
      <w:pPr>
        <w:spacing w:line="480" w:lineRule="auto"/>
        <w:outlineLvl w:val="0"/>
        <w:rPr>
          <w:bCs/>
          <w:color w:val="000000" w:themeColor="text1"/>
        </w:rPr>
      </w:pPr>
      <w:r>
        <w:rPr>
          <w:bCs/>
          <w:color w:val="000000" w:themeColor="text1"/>
        </w:rPr>
        <w:t>[15</w:t>
      </w:r>
      <w:r w:rsidR="00491F88">
        <w:rPr>
          <w:bCs/>
          <w:color w:val="000000" w:themeColor="text1"/>
        </w:rPr>
        <w:t>0</w:t>
      </w:r>
      <w:r w:rsidR="007D7A1D">
        <w:rPr>
          <w:bCs/>
          <w:color w:val="000000" w:themeColor="text1"/>
        </w:rPr>
        <w:t xml:space="preserve"> words]</w:t>
      </w:r>
    </w:p>
    <w:p w14:paraId="7C5C6785" w14:textId="77777777" w:rsidR="007D7A1D" w:rsidRPr="001A65DD" w:rsidRDefault="007D7A1D" w:rsidP="004A1418">
      <w:pPr>
        <w:spacing w:line="480" w:lineRule="auto"/>
        <w:outlineLvl w:val="0"/>
        <w:rPr>
          <w:bCs/>
          <w:color w:val="000000" w:themeColor="text1"/>
        </w:rPr>
      </w:pPr>
    </w:p>
    <w:p w14:paraId="63F76C7A" w14:textId="49C197C0" w:rsidR="00A8487A" w:rsidRPr="00A8487A" w:rsidRDefault="004C6146" w:rsidP="004A1418">
      <w:pPr>
        <w:pStyle w:val="NormalWeb"/>
        <w:spacing w:line="480" w:lineRule="auto"/>
        <w:rPr>
          <w:b/>
          <w:bCs/>
          <w:color w:val="000000" w:themeColor="text1"/>
        </w:rPr>
      </w:pPr>
      <w:r>
        <w:rPr>
          <w:b/>
          <w:bCs/>
          <w:color w:val="000000" w:themeColor="text1"/>
        </w:rPr>
        <w:t xml:space="preserve"># </w:t>
      </w:r>
      <w:r w:rsidR="00A8487A" w:rsidRPr="00A8487A">
        <w:rPr>
          <w:b/>
          <w:bCs/>
          <w:color w:val="000000" w:themeColor="text1"/>
        </w:rPr>
        <w:t>1 Introduction</w:t>
      </w:r>
    </w:p>
    <w:p w14:paraId="3455A022" w14:textId="77777777" w:rsidR="007D7C27" w:rsidRPr="007D7C27" w:rsidRDefault="007D7C27" w:rsidP="007D7C27">
      <w:pPr>
        <w:pStyle w:val="NormalWeb"/>
        <w:spacing w:line="480" w:lineRule="auto"/>
        <w:rPr>
          <w:bCs/>
          <w:color w:val="000000" w:themeColor="text1"/>
        </w:rPr>
      </w:pPr>
      <w:r w:rsidRPr="007D7C27">
        <w:rPr>
          <w:bCs/>
          <w:color w:val="000000" w:themeColor="text1"/>
        </w:rPr>
        <w:lastRenderedPageBreak/>
        <w:t xml:space="preserve">Private governance initiatives such as product certification programs have targeted farm and factory working conditions, greenhouse gas emissions, and fishery, mine, and forest management (Auld, 2014; Bartley, 2003; Bozzi, Cashore, Levin, &amp; McDermott, 2012; Hudson &amp; Hudson, 2003; van der Ven, 2015; Vince &amp; Haward, 2017; Vogel, 2008). Many of these initiatives were founded by activists who were dissatisfied with public regulations. With tactics like boycotts as “sticks” and brand-boosting praise as “carrots,” activists create incentives for companies to comply with private regulations thereby giving their preferred certification programs rulemaking authority rooted in market power rather than governmental powers (Cashore, 2002). In some sectors, such as forestry, activist-backed programs met resistance from industry groups that launched competing certification programs to offer more “business-friendly” alternatives. The result has been hotly contested debates between supporters of programs founded by activists and supporters of industry-backed alternatives. These debates center on the relative stringency of each program’s requirements. </w:t>
      </w:r>
    </w:p>
    <w:p w14:paraId="53ED1231" w14:textId="77777777" w:rsidR="007D7C27" w:rsidRPr="007D7C27" w:rsidRDefault="007D7C27" w:rsidP="007D7C27">
      <w:pPr>
        <w:pStyle w:val="NormalWeb"/>
        <w:spacing w:line="480" w:lineRule="auto"/>
        <w:rPr>
          <w:bCs/>
          <w:color w:val="000000" w:themeColor="text1"/>
        </w:rPr>
      </w:pPr>
    </w:p>
    <w:p w14:paraId="48DFB379" w14:textId="77777777" w:rsidR="007D7C27" w:rsidRPr="007D7C27" w:rsidRDefault="007D7C27" w:rsidP="007D7C27">
      <w:pPr>
        <w:pStyle w:val="NormalWeb"/>
        <w:spacing w:line="480" w:lineRule="auto"/>
        <w:rPr>
          <w:bCs/>
          <w:color w:val="000000" w:themeColor="text1"/>
        </w:rPr>
      </w:pPr>
      <w:r w:rsidRPr="007D7C27">
        <w:rPr>
          <w:bCs/>
          <w:color w:val="000000" w:themeColor="text1"/>
        </w:rPr>
        <w:t xml:space="preserve">In response to these emerging forms of regulation and ensuing public debates, scholars across political science, economics, and sociology have given sustained theoretical and empirical attention to the evolution of private regulation (Grabs et al., 2017). A key motivation behind this research is understanding whether the social and market forces behind private regulations lead to similar patterns observed in public regulations, such as a “race to the bottom” as governments attempt to attract capital, a “race to the middle” as shared expectations emerge, or a “race to the top” as companies operating in areas with more stringent regulations lobby to equalize </w:t>
      </w:r>
      <w:r w:rsidRPr="007D7C27">
        <w:rPr>
          <w:bCs/>
          <w:color w:val="000000" w:themeColor="text1"/>
        </w:rPr>
        <w:lastRenderedPageBreak/>
        <w:t>requirements across jurisdictions (e.g., Berger &amp; Dore, 1996; Rodrik, Subramanian, &amp; Trebbi, 2002; Vogel, 1995).</w:t>
      </w:r>
    </w:p>
    <w:p w14:paraId="48F50259" w14:textId="77777777" w:rsidR="007D7C27" w:rsidRPr="007D7C27" w:rsidRDefault="007D7C27" w:rsidP="007D7C27">
      <w:pPr>
        <w:pStyle w:val="NormalWeb"/>
        <w:spacing w:line="480" w:lineRule="auto"/>
        <w:rPr>
          <w:bCs/>
          <w:color w:val="000000" w:themeColor="text1"/>
        </w:rPr>
      </w:pPr>
    </w:p>
    <w:p w14:paraId="7A67DE8E" w14:textId="77777777" w:rsidR="007D7C27" w:rsidRPr="007D7C27" w:rsidRDefault="007D7C27" w:rsidP="007D7C27">
      <w:pPr>
        <w:pStyle w:val="NormalWeb"/>
        <w:spacing w:line="480" w:lineRule="auto"/>
        <w:rPr>
          <w:bCs/>
          <w:color w:val="000000" w:themeColor="text1"/>
        </w:rPr>
      </w:pPr>
      <w:r w:rsidRPr="007D7C27">
        <w:rPr>
          <w:bCs/>
          <w:color w:val="000000" w:themeColor="text1"/>
        </w:rPr>
        <w:t>While this scholarship has made great strides, it lacks consistent concepts of regulatory stringency and methods to compare policies over time. Some scholars rely on broad characterizations of regulatory stringency without offering a precise definition. Others base their characterizations on only a small subset of the issues that programs address. Such ambiguity, we argue, has led to seemingly contradictory findings, hindering efforts to compare private regulations and develop theories about why they change. To be sure, these questions interest students of both public and private policymaking, but whereas a rich public policy scholarship has emerged to measure and explain policy change as a dependent variable (Green-Pederson, 2007; Hall, 1992; Howlett &amp; Cashore, 2014), students of private governance have given much less attention to the concept of policy change.</w:t>
      </w:r>
    </w:p>
    <w:p w14:paraId="7DD1DFB3" w14:textId="77777777" w:rsidR="007D7C27" w:rsidRPr="007D7C27" w:rsidRDefault="007D7C27" w:rsidP="007D7C27">
      <w:pPr>
        <w:pStyle w:val="NormalWeb"/>
        <w:spacing w:line="480" w:lineRule="auto"/>
        <w:rPr>
          <w:bCs/>
          <w:color w:val="000000" w:themeColor="text1"/>
        </w:rPr>
      </w:pPr>
      <w:r w:rsidRPr="007D7C27">
        <w:rPr>
          <w:bCs/>
          <w:color w:val="000000" w:themeColor="text1"/>
        </w:rPr>
        <w:t xml:space="preserve"> </w:t>
      </w:r>
    </w:p>
    <w:p w14:paraId="33E4E4EF" w14:textId="7C397EF9" w:rsidR="001F6B43" w:rsidRPr="007D7C27" w:rsidRDefault="007D7C27" w:rsidP="004A1418">
      <w:pPr>
        <w:pStyle w:val="NormalWeb"/>
        <w:spacing w:line="480" w:lineRule="auto"/>
        <w:rPr>
          <w:bCs/>
          <w:color w:val="000000" w:themeColor="text1"/>
        </w:rPr>
      </w:pPr>
      <w:r w:rsidRPr="007D7C27">
        <w:rPr>
          <w:bCs/>
          <w:color w:val="000000" w:themeColor="text1"/>
        </w:rPr>
        <w:t xml:space="preserve">To address this gap, we build on public policy concepts to offer a two-part approach to describe and compare regulations over time. Part distinguishes three types of regulatory stringency: 1) How comprehensive is the scope of issues addressed? 2) How prescriptive are the requirements?  3) What are the specific levels of performance required? Part two offers a method to classify changes across programs, yielding nine possible patterns to describe both relative and absolute directions of policy change. This approach provides a common language to describe how various regulations in the same policy space may change over time. Such research is especially important </w:t>
      </w:r>
      <w:r w:rsidRPr="007D7C27">
        <w:rPr>
          <w:bCs/>
          <w:color w:val="000000" w:themeColor="text1"/>
        </w:rPr>
        <w:lastRenderedPageBreak/>
        <w:t>where multiple programs, backed by different coalitions, compete to exercise regulatory authority. By distinguishing among types of regulatory stringency and patterns of change, many of the hypotheses advanced by the private governance literature can be restated in ways that are more conceptually precise and thus more tractable for empirical testing</w:t>
      </w:r>
      <w:r w:rsidR="000A2C8A" w:rsidRPr="00387397">
        <w:rPr>
          <w:color w:val="000000" w:themeColor="text1"/>
        </w:rPr>
        <w:t>.</w:t>
      </w:r>
      <w:r w:rsidR="000A2C8A">
        <w:rPr>
          <w:rStyle w:val="CommentReference"/>
          <w:rFonts w:asciiTheme="minorHAnsi" w:hAnsiTheme="minorHAnsi" w:cstheme="minorBidi"/>
        </w:rPr>
        <w:commentReference w:id="1"/>
      </w:r>
    </w:p>
    <w:p w14:paraId="4D34600F" w14:textId="77777777" w:rsidR="00A8487A" w:rsidRPr="00387397" w:rsidRDefault="00A8487A" w:rsidP="004A1418">
      <w:pPr>
        <w:pStyle w:val="NormalWeb"/>
        <w:spacing w:before="0" w:beforeAutospacing="0" w:after="0" w:afterAutospacing="0" w:line="480" w:lineRule="auto"/>
        <w:rPr>
          <w:color w:val="000000" w:themeColor="text1"/>
        </w:rPr>
      </w:pPr>
    </w:p>
    <w:p w14:paraId="49CCA072" w14:textId="30251D68" w:rsidR="00C93F34" w:rsidRDefault="00722696" w:rsidP="004A1418">
      <w:pPr>
        <w:spacing w:line="480" w:lineRule="auto"/>
        <w:rPr>
          <w:color w:val="000000" w:themeColor="text1"/>
        </w:rPr>
      </w:pPr>
      <w:r w:rsidRPr="00722696">
        <w:rPr>
          <w:color w:val="000000" w:themeColor="text1"/>
        </w:rPr>
        <w:t>We proceed in the following steps. Section two maps the different concepts and measures of regulatory stringency in existing private governance scholarship. Section three presents our framework to distinguish three types of stringency and compare them across programs and over time. In section four, we use this framework to compare competing forest certification programs, one of the most institutionalized forms of private regulation. Overall, the activist-backed program became even more prescriptive on more issues, yielding a pattern of “ratcheting up” but also diverging prescriptiveness. In particular, the activist-backed program increased requirements on ecological protection, while the industry-backed program increased requirements on issues relating to efficient business operations and public perceptions of forestry. However, in 2015 the industry-backed program introduced new requirements on three social and ecological issues that were historically emphasized by the activist-backed program. These results raise questions for future research, which we outline in section 5.</w:t>
      </w:r>
    </w:p>
    <w:p w14:paraId="1AE5FD58" w14:textId="77777777" w:rsidR="00722696" w:rsidRPr="00387397" w:rsidRDefault="00722696" w:rsidP="004A1418">
      <w:pPr>
        <w:spacing w:line="480" w:lineRule="auto"/>
        <w:rPr>
          <w:rFonts w:eastAsia="Times New Roman"/>
          <w:color w:val="000000" w:themeColor="text1"/>
        </w:rPr>
      </w:pPr>
    </w:p>
    <w:p w14:paraId="6E92EE61" w14:textId="22E78ED2" w:rsidR="001D4D15" w:rsidRPr="00387397" w:rsidRDefault="004C6146" w:rsidP="004A1418">
      <w:pPr>
        <w:spacing w:line="480" w:lineRule="auto"/>
        <w:outlineLvl w:val="0"/>
        <w:rPr>
          <w:rFonts w:eastAsia="Times New Roman"/>
          <w:b/>
          <w:bCs/>
          <w:color w:val="000000" w:themeColor="text1"/>
        </w:rPr>
      </w:pPr>
      <w:r>
        <w:rPr>
          <w:rFonts w:eastAsia="Times New Roman"/>
          <w:b/>
          <w:bCs/>
          <w:color w:val="000000" w:themeColor="text1"/>
        </w:rPr>
        <w:t xml:space="preserve"># </w:t>
      </w:r>
      <w:r w:rsidR="001210A6" w:rsidRPr="00387397">
        <w:rPr>
          <w:rFonts w:eastAsia="Times New Roman"/>
          <w:b/>
          <w:bCs/>
          <w:color w:val="000000" w:themeColor="text1"/>
        </w:rPr>
        <w:t>2</w:t>
      </w:r>
      <w:r w:rsidR="00E60982" w:rsidRPr="00387397">
        <w:rPr>
          <w:rFonts w:eastAsia="Times New Roman"/>
          <w:b/>
          <w:bCs/>
          <w:color w:val="000000" w:themeColor="text1"/>
        </w:rPr>
        <w:t xml:space="preserve"> </w:t>
      </w:r>
      <w:r w:rsidR="00773EB5" w:rsidRPr="00387397">
        <w:rPr>
          <w:rFonts w:eastAsia="Times New Roman"/>
          <w:b/>
          <w:bCs/>
          <w:color w:val="000000" w:themeColor="text1"/>
        </w:rPr>
        <w:t xml:space="preserve">Regulatory </w:t>
      </w:r>
      <w:r w:rsidR="00A542B9" w:rsidRPr="00387397">
        <w:rPr>
          <w:rFonts w:eastAsia="Times New Roman"/>
          <w:b/>
          <w:bCs/>
          <w:color w:val="000000" w:themeColor="text1"/>
        </w:rPr>
        <w:t>s</w:t>
      </w:r>
      <w:r w:rsidR="00055524" w:rsidRPr="00387397">
        <w:rPr>
          <w:rFonts w:eastAsia="Times New Roman"/>
          <w:b/>
          <w:bCs/>
          <w:color w:val="000000" w:themeColor="text1"/>
        </w:rPr>
        <w:t xml:space="preserve">tringency </w:t>
      </w:r>
    </w:p>
    <w:p w14:paraId="19544190" w14:textId="57C677B5" w:rsidR="00E44A0D" w:rsidRPr="00387397" w:rsidRDefault="00EA2A19" w:rsidP="004A1418">
      <w:pPr>
        <w:pStyle w:val="NormalWeb"/>
        <w:spacing w:before="0" w:beforeAutospacing="0" w:after="0" w:afterAutospacing="0" w:line="480" w:lineRule="auto"/>
        <w:rPr>
          <w:color w:val="000000" w:themeColor="text1"/>
        </w:rPr>
      </w:pPr>
      <w:r>
        <w:rPr>
          <w:color w:val="000000" w:themeColor="text1"/>
        </w:rPr>
        <w:t>P</w:t>
      </w:r>
      <w:r w:rsidR="00E2063F" w:rsidRPr="00387397">
        <w:rPr>
          <w:color w:val="000000" w:themeColor="text1"/>
        </w:rPr>
        <w:t xml:space="preserve">ublic policy scholarship has </w:t>
      </w:r>
      <w:r w:rsidR="00AA2203" w:rsidRPr="00387397">
        <w:rPr>
          <w:color w:val="000000" w:themeColor="text1"/>
        </w:rPr>
        <w:t xml:space="preserve">long </w:t>
      </w:r>
      <w:r w:rsidR="00E2063F" w:rsidRPr="00387397">
        <w:rPr>
          <w:color w:val="000000" w:themeColor="text1"/>
        </w:rPr>
        <w:t xml:space="preserve">been concerned with how </w:t>
      </w:r>
      <w:r w:rsidR="00C22EFD" w:rsidRPr="00387397">
        <w:rPr>
          <w:color w:val="000000" w:themeColor="text1"/>
        </w:rPr>
        <w:t xml:space="preserve">different kinds of </w:t>
      </w:r>
      <w:r w:rsidR="00E2063F" w:rsidRPr="00387397">
        <w:rPr>
          <w:color w:val="000000" w:themeColor="text1"/>
        </w:rPr>
        <w:t xml:space="preserve">regulatory stringency might </w:t>
      </w:r>
      <w:r w:rsidR="00A542B9" w:rsidRPr="00387397">
        <w:rPr>
          <w:color w:val="000000" w:themeColor="text1"/>
        </w:rPr>
        <w:t xml:space="preserve">have different causes or </w:t>
      </w:r>
      <w:r w:rsidR="004F119A">
        <w:rPr>
          <w:color w:val="000000" w:themeColor="text1"/>
        </w:rPr>
        <w:t>effect</w:t>
      </w:r>
      <w:r w:rsidR="008F251F">
        <w:rPr>
          <w:color w:val="000000" w:themeColor="text1"/>
        </w:rPr>
        <w:t xml:space="preserve">s </w:t>
      </w:r>
      <w:commentRangeStart w:id="2"/>
      <w:commentRangeStart w:id="3"/>
      <w:r w:rsidR="008F251F">
        <w:rPr>
          <w:color w:val="000000" w:themeColor="text1"/>
        </w:rPr>
        <w:t>(see Brunel an</w:t>
      </w:r>
      <w:r w:rsidR="00C31FF7">
        <w:rPr>
          <w:color w:val="000000" w:themeColor="text1"/>
        </w:rPr>
        <w:t>d Levinson (2016) for a review).</w:t>
      </w:r>
      <w:r w:rsidR="008F251F">
        <w:rPr>
          <w:color w:val="000000" w:themeColor="text1"/>
        </w:rPr>
        <w:t xml:space="preserve"> </w:t>
      </w:r>
      <w:commentRangeEnd w:id="2"/>
      <w:r w:rsidR="00527EFD">
        <w:rPr>
          <w:rStyle w:val="CommentReference"/>
          <w:rFonts w:asciiTheme="minorHAnsi" w:hAnsiTheme="minorHAnsi" w:cstheme="minorBidi"/>
        </w:rPr>
        <w:commentReference w:id="2"/>
      </w:r>
      <w:commentRangeEnd w:id="3"/>
      <w:r w:rsidR="00432103">
        <w:rPr>
          <w:rStyle w:val="CommentReference"/>
          <w:rFonts w:asciiTheme="minorHAnsi" w:hAnsiTheme="minorHAnsi" w:cstheme="minorBidi"/>
        </w:rPr>
        <w:commentReference w:id="3"/>
      </w:r>
      <w:r w:rsidR="00E63AB8">
        <w:rPr>
          <w:color w:val="000000" w:themeColor="text1"/>
        </w:rPr>
        <w:t>P</w:t>
      </w:r>
      <w:r w:rsidR="008F251F">
        <w:rPr>
          <w:color w:val="000000" w:themeColor="text1"/>
        </w:rPr>
        <w:t>rivate</w:t>
      </w:r>
      <w:r w:rsidR="00E2063F" w:rsidRPr="00387397">
        <w:rPr>
          <w:color w:val="000000" w:themeColor="text1"/>
        </w:rPr>
        <w:t xml:space="preserve"> governance</w:t>
      </w:r>
      <w:r w:rsidR="00C31FF7">
        <w:rPr>
          <w:color w:val="000000" w:themeColor="text1"/>
        </w:rPr>
        <w:t xml:space="preserve"> scholars’</w:t>
      </w:r>
      <w:r w:rsidR="00E2063F" w:rsidRPr="00387397">
        <w:rPr>
          <w:color w:val="000000" w:themeColor="text1"/>
        </w:rPr>
        <w:t xml:space="preserve"> </w:t>
      </w:r>
      <w:r w:rsidR="00E63AB8">
        <w:rPr>
          <w:color w:val="000000" w:themeColor="text1"/>
        </w:rPr>
        <w:t xml:space="preserve">limited </w:t>
      </w:r>
      <w:r w:rsidR="00E2063F" w:rsidRPr="00387397">
        <w:rPr>
          <w:color w:val="000000" w:themeColor="text1"/>
        </w:rPr>
        <w:t>attention to these question</w:t>
      </w:r>
      <w:r w:rsidR="00E63AB8">
        <w:rPr>
          <w:color w:val="000000" w:themeColor="text1"/>
        </w:rPr>
        <w:t>s is problematic</w:t>
      </w:r>
      <w:r w:rsidR="00E2063F" w:rsidRPr="00387397">
        <w:rPr>
          <w:color w:val="000000" w:themeColor="text1"/>
        </w:rPr>
        <w:t xml:space="preserve"> because </w:t>
      </w:r>
      <w:r w:rsidR="0028639A" w:rsidRPr="00387397">
        <w:rPr>
          <w:color w:val="000000" w:themeColor="text1"/>
        </w:rPr>
        <w:t xml:space="preserve">measuring </w:t>
      </w:r>
      <w:r w:rsidR="00950983" w:rsidRPr="00387397">
        <w:rPr>
          <w:color w:val="000000" w:themeColor="text1"/>
        </w:rPr>
        <w:t>regulator</w:t>
      </w:r>
      <w:r w:rsidR="008E51A4" w:rsidRPr="00387397">
        <w:rPr>
          <w:color w:val="000000" w:themeColor="text1"/>
        </w:rPr>
        <w:t>y</w:t>
      </w:r>
      <w:r w:rsidR="00950983" w:rsidRPr="00387397">
        <w:rPr>
          <w:color w:val="000000" w:themeColor="text1"/>
        </w:rPr>
        <w:t xml:space="preserve"> stringency </w:t>
      </w:r>
      <w:r w:rsidR="00AA2203" w:rsidRPr="00387397">
        <w:rPr>
          <w:color w:val="000000" w:themeColor="text1"/>
        </w:rPr>
        <w:t xml:space="preserve">is </w:t>
      </w:r>
      <w:r w:rsidR="0028639A" w:rsidRPr="00387397">
        <w:rPr>
          <w:color w:val="000000" w:themeColor="text1"/>
        </w:rPr>
        <w:t xml:space="preserve">necessary </w:t>
      </w:r>
      <w:r w:rsidR="00AA2203" w:rsidRPr="00387397">
        <w:rPr>
          <w:color w:val="000000" w:themeColor="text1"/>
        </w:rPr>
        <w:t>to assess</w:t>
      </w:r>
      <w:r w:rsidR="00E2063F" w:rsidRPr="00387397">
        <w:rPr>
          <w:color w:val="000000" w:themeColor="text1"/>
        </w:rPr>
        <w:t xml:space="preserve"> </w:t>
      </w:r>
      <w:r w:rsidR="00950983" w:rsidRPr="00387397">
        <w:rPr>
          <w:color w:val="000000" w:themeColor="text1"/>
        </w:rPr>
        <w:t>theor</w:t>
      </w:r>
      <w:r w:rsidR="005664A9" w:rsidRPr="00387397">
        <w:rPr>
          <w:color w:val="000000" w:themeColor="text1"/>
        </w:rPr>
        <w:t xml:space="preserve">etical debates about the role of </w:t>
      </w:r>
      <w:r w:rsidR="005664A9" w:rsidRPr="00387397">
        <w:rPr>
          <w:color w:val="000000" w:themeColor="text1"/>
        </w:rPr>
        <w:lastRenderedPageBreak/>
        <w:t xml:space="preserve">policy content as both </w:t>
      </w:r>
      <w:commentRangeStart w:id="4"/>
      <w:commentRangeStart w:id="5"/>
      <w:r w:rsidR="005664A9" w:rsidRPr="00387397">
        <w:rPr>
          <w:color w:val="000000" w:themeColor="text1"/>
        </w:rPr>
        <w:t>a</w:t>
      </w:r>
      <w:r w:rsidR="004F119A">
        <w:rPr>
          <w:color w:val="000000" w:themeColor="text1"/>
        </w:rPr>
        <w:t xml:space="preserve"> dependent and </w:t>
      </w:r>
      <w:r w:rsidR="0028639A" w:rsidRPr="00387397">
        <w:rPr>
          <w:color w:val="000000" w:themeColor="text1"/>
        </w:rPr>
        <w:t>explanatory</w:t>
      </w:r>
      <w:r w:rsidR="005664A9" w:rsidRPr="00387397">
        <w:rPr>
          <w:color w:val="000000" w:themeColor="text1"/>
        </w:rPr>
        <w:t xml:space="preserve"> variable</w:t>
      </w:r>
      <w:commentRangeEnd w:id="4"/>
      <w:r w:rsidR="006F3194">
        <w:rPr>
          <w:rStyle w:val="CommentReference"/>
          <w:rFonts w:asciiTheme="minorHAnsi" w:hAnsiTheme="minorHAnsi" w:cstheme="minorBidi"/>
        </w:rPr>
        <w:commentReference w:id="4"/>
      </w:r>
      <w:commentRangeEnd w:id="5"/>
      <w:r w:rsidR="00C31FF7">
        <w:rPr>
          <w:rStyle w:val="CommentReference"/>
          <w:rFonts w:asciiTheme="minorHAnsi" w:hAnsiTheme="minorHAnsi" w:cstheme="minorBidi"/>
        </w:rPr>
        <w:commentReference w:id="5"/>
      </w:r>
      <w:r w:rsidR="002E6520" w:rsidRPr="00387397">
        <w:rPr>
          <w:color w:val="000000" w:themeColor="text1"/>
        </w:rPr>
        <w:t xml:space="preserve">, </w:t>
      </w:r>
      <w:r w:rsidR="005664A9" w:rsidRPr="00387397">
        <w:rPr>
          <w:color w:val="000000" w:themeColor="text1"/>
        </w:rPr>
        <w:t xml:space="preserve">i.e. propositions about the way </w:t>
      </w:r>
      <w:r w:rsidR="00AA2203" w:rsidRPr="00387397">
        <w:rPr>
          <w:color w:val="000000" w:themeColor="text1"/>
        </w:rPr>
        <w:t>in</w:t>
      </w:r>
      <w:r w:rsidR="005664A9" w:rsidRPr="00387397">
        <w:rPr>
          <w:color w:val="000000" w:themeColor="text1"/>
        </w:rPr>
        <w:t xml:space="preserve"> which </w:t>
      </w:r>
      <w:r w:rsidR="001D4D15" w:rsidRPr="00387397">
        <w:rPr>
          <w:color w:val="000000" w:themeColor="text1"/>
        </w:rPr>
        <w:t>activist campaigns,</w:t>
      </w:r>
      <w:r w:rsidR="00B877C6">
        <w:rPr>
          <w:color w:val="000000" w:themeColor="text1"/>
        </w:rPr>
        <w:t xml:space="preserve"> market forces,</w:t>
      </w:r>
      <w:r w:rsidR="001D4D15" w:rsidRPr="00387397">
        <w:rPr>
          <w:color w:val="000000" w:themeColor="text1"/>
        </w:rPr>
        <w:t xml:space="preserve"> and competition among </w:t>
      </w:r>
      <w:r w:rsidR="00C16133" w:rsidRPr="00387397">
        <w:rPr>
          <w:color w:val="000000" w:themeColor="text1"/>
        </w:rPr>
        <w:t>alternative programs shape policy content</w:t>
      </w:r>
      <w:r w:rsidR="005664A9" w:rsidRPr="00387397">
        <w:rPr>
          <w:color w:val="000000" w:themeColor="text1"/>
        </w:rPr>
        <w:t xml:space="preserve">; and, </w:t>
      </w:r>
      <w:r w:rsidR="00AA2203" w:rsidRPr="00387397">
        <w:rPr>
          <w:color w:val="000000" w:themeColor="text1"/>
        </w:rPr>
        <w:t>conversely</w:t>
      </w:r>
      <w:r w:rsidR="002E6520" w:rsidRPr="00387397">
        <w:rPr>
          <w:color w:val="000000" w:themeColor="text1"/>
        </w:rPr>
        <w:t xml:space="preserve">, </w:t>
      </w:r>
      <w:r w:rsidR="00917B56" w:rsidRPr="00387397">
        <w:rPr>
          <w:color w:val="000000" w:themeColor="text1"/>
        </w:rPr>
        <w:t xml:space="preserve">propositions about </w:t>
      </w:r>
      <w:r w:rsidR="00C16133" w:rsidRPr="00387397">
        <w:rPr>
          <w:color w:val="000000" w:themeColor="text1"/>
        </w:rPr>
        <w:t>how policy content shape</w:t>
      </w:r>
      <w:r w:rsidR="005664A9" w:rsidRPr="00387397">
        <w:rPr>
          <w:color w:val="000000" w:themeColor="text1"/>
        </w:rPr>
        <w:t>s</w:t>
      </w:r>
      <w:r w:rsidR="00C16133" w:rsidRPr="00387397">
        <w:rPr>
          <w:color w:val="000000" w:themeColor="text1"/>
        </w:rPr>
        <w:t xml:space="preserve"> activist support, </w:t>
      </w:r>
      <w:r w:rsidR="00B877C6" w:rsidRPr="00387397">
        <w:rPr>
          <w:color w:val="000000" w:themeColor="text1"/>
        </w:rPr>
        <w:t xml:space="preserve">market adoption, </w:t>
      </w:r>
      <w:r w:rsidR="002E6520" w:rsidRPr="00387397">
        <w:rPr>
          <w:color w:val="000000" w:themeColor="text1"/>
        </w:rPr>
        <w:t xml:space="preserve">impact, </w:t>
      </w:r>
      <w:r w:rsidR="00C16133" w:rsidRPr="00387397">
        <w:rPr>
          <w:color w:val="000000" w:themeColor="text1"/>
        </w:rPr>
        <w:t xml:space="preserve">and </w:t>
      </w:r>
      <w:r w:rsidR="004F119A">
        <w:rPr>
          <w:color w:val="000000" w:themeColor="text1"/>
        </w:rPr>
        <w:t>how other programs respond</w:t>
      </w:r>
      <w:r w:rsidR="00EA721E" w:rsidRPr="00387397">
        <w:rPr>
          <w:color w:val="000000" w:themeColor="text1"/>
        </w:rPr>
        <w:t>.</w:t>
      </w:r>
    </w:p>
    <w:p w14:paraId="15CFE6F1" w14:textId="52F8AADA" w:rsidR="001D4D15" w:rsidRPr="00387397" w:rsidRDefault="001D4D15" w:rsidP="004A1418">
      <w:pPr>
        <w:pStyle w:val="NormalWeb"/>
        <w:spacing w:before="0" w:beforeAutospacing="0" w:after="0" w:afterAutospacing="0" w:line="480" w:lineRule="auto"/>
        <w:rPr>
          <w:color w:val="000000" w:themeColor="text1"/>
        </w:rPr>
      </w:pPr>
    </w:p>
    <w:p w14:paraId="67523F5A" w14:textId="77777777" w:rsidR="00722696" w:rsidRPr="00722696" w:rsidRDefault="001E44F7" w:rsidP="004A1418">
      <w:pPr>
        <w:spacing w:line="480" w:lineRule="auto"/>
        <w:rPr>
          <w:color w:val="000000" w:themeColor="text1"/>
        </w:rPr>
      </w:pPr>
      <w:r w:rsidRPr="001E44F7">
        <w:rPr>
          <w:b/>
          <w:color w:val="000000" w:themeColor="text1"/>
        </w:rPr>
        <w:t>Stringency as an explanatory variable:</w:t>
      </w:r>
      <w:r>
        <w:rPr>
          <w:color w:val="000000" w:themeColor="text1"/>
        </w:rPr>
        <w:t xml:space="preserve"> </w:t>
      </w:r>
      <w:r w:rsidR="00722696" w:rsidRPr="00722696">
        <w:rPr>
          <w:color w:val="000000" w:themeColor="text1"/>
        </w:rPr>
        <w:t xml:space="preserve">Scholars who study how private regulations gain legitimacy, trust, or support from various audiences posit that regulatory stringency is a key explanatory variable. For example, McDermott (2012) argues that stringency may reduce trust by mandating formulaic, top-down approaches. Atkinson and Rosenthal (2014) find that perceived stringency increases market demand for certified products, but Prado (2013) finds that it also reduces adoption by firms. Meidinger (2003) suggests that changes in stringency that disadvantage some firms or groups may catalyze these actors to create alternative private regulatory programs. Alternatively, those disadvantaged by changes to private regulation may then opt to pursue their aims through public policy (Weimer, 2006). Such consequences are consistent with broader findings from literatures on “corporate social responsibility” (CSR) initiatives, such as environmental management systems (EMS), industry codes of conduct, and third-party certification programs, which find that more costly requirements are less likely to be adopted (Delmas &amp; Montiel, 2008; Kollman &amp; Prakash, 2001; Lyon &amp; Maxwell, 2008). </w:t>
      </w:r>
    </w:p>
    <w:p w14:paraId="595544D9" w14:textId="77777777" w:rsidR="00722696" w:rsidRPr="00722696" w:rsidRDefault="00722696" w:rsidP="004A1418">
      <w:pPr>
        <w:spacing w:line="480" w:lineRule="auto"/>
        <w:rPr>
          <w:color w:val="000000" w:themeColor="text1"/>
        </w:rPr>
      </w:pPr>
    </w:p>
    <w:p w14:paraId="373F1AEA" w14:textId="77777777" w:rsidR="00722696" w:rsidRPr="00722696" w:rsidRDefault="00722696" w:rsidP="004A1418">
      <w:pPr>
        <w:spacing w:line="480" w:lineRule="auto"/>
        <w:rPr>
          <w:color w:val="000000" w:themeColor="text1"/>
        </w:rPr>
      </w:pPr>
      <w:r w:rsidRPr="00722696">
        <w:rPr>
          <w:color w:val="000000" w:themeColor="text1"/>
        </w:rPr>
        <w:t xml:space="preserve">The effects of stringency on trust, legitimacy, compliance cost, and adoption matter because understanding the likely future impact of private regulations “on the ground” requires understanding their evolutionary trajectories (van der Ven and Cashore, 2018). Even activist-backed programs that establish stringent requirements on one issue at one point in time may not </w:t>
      </w:r>
      <w:r w:rsidRPr="00722696">
        <w:rPr>
          <w:color w:val="000000" w:themeColor="text1"/>
        </w:rPr>
        <w:lastRenderedPageBreak/>
        <w:t>do so on other issues and at other times (LeBaron and Burgoon, 2018). Nuanced gaps in otherwise stringent private regulations—“regulatory loopholes”—may also explain their lack of success in addressing problems like deforestation (van der Ven et al., 2018). Taken together these studies suggest that changes in regulatory stringency may have a wide range of effects, but assessing them is often hampered by inadequate attention to defining and measuring stringency as an explanatory variable.</w:t>
      </w:r>
    </w:p>
    <w:p w14:paraId="5061E6F5" w14:textId="237C0180" w:rsidR="007029A4" w:rsidRPr="00387397" w:rsidRDefault="007029A4" w:rsidP="004A1418">
      <w:pPr>
        <w:spacing w:line="480" w:lineRule="auto"/>
        <w:rPr>
          <w:color w:val="000000" w:themeColor="text1"/>
        </w:rPr>
      </w:pPr>
    </w:p>
    <w:p w14:paraId="4404F47A" w14:textId="5B01F6E9" w:rsidR="00343B6E" w:rsidRPr="00343B6E" w:rsidRDefault="004C6146" w:rsidP="004A1418">
      <w:pPr>
        <w:spacing w:line="480" w:lineRule="auto"/>
        <w:rPr>
          <w:color w:val="000000" w:themeColor="text1"/>
        </w:rPr>
      </w:pPr>
      <w:r>
        <w:rPr>
          <w:b/>
          <w:color w:val="000000" w:themeColor="text1"/>
        </w:rPr>
        <w:t>Stringency as a</w:t>
      </w:r>
      <w:r w:rsidR="001E44F7" w:rsidRPr="001E44F7">
        <w:rPr>
          <w:b/>
          <w:color w:val="000000" w:themeColor="text1"/>
        </w:rPr>
        <w:t xml:space="preserve"> </w:t>
      </w:r>
      <w:r w:rsidR="001E44F7">
        <w:rPr>
          <w:b/>
          <w:color w:val="000000" w:themeColor="text1"/>
        </w:rPr>
        <w:t>dependent</w:t>
      </w:r>
      <w:r w:rsidR="001E44F7" w:rsidRPr="001E44F7">
        <w:rPr>
          <w:b/>
          <w:color w:val="000000" w:themeColor="text1"/>
        </w:rPr>
        <w:t xml:space="preserve"> variable:</w:t>
      </w:r>
      <w:r w:rsidR="001E44F7">
        <w:rPr>
          <w:color w:val="000000" w:themeColor="text1"/>
        </w:rPr>
        <w:t xml:space="preserve"> </w:t>
      </w:r>
      <w:r w:rsidR="00343B6E" w:rsidRPr="00343B6E">
        <w:rPr>
          <w:color w:val="000000" w:themeColor="text1"/>
        </w:rPr>
        <w:t xml:space="preserve">Regulatory stringency is also the primary variable of interest in studies of the reverse causal relationships: how ideological, economic, political, and social forces shape and constrain the policy content of private regulations (e.g., Bartley, 2003; Cashore, Auld, &amp; Newsom, 2004; Fischer &amp; Lyon, 2014). Here, regulatory stringency is the dependent variable. Unlike governments, which enjoy sovereign authority, private organizations must achieve and maintain legitimacy in the eyes of both those they aim to empower and those they seek to regulate (Bartley, 2007; Bodansky, 1999; Cashore, 2002), and one way they do this through claims about the stringency of their requirements. </w:t>
      </w:r>
    </w:p>
    <w:p w14:paraId="0D23B694" w14:textId="77777777" w:rsidR="00343B6E" w:rsidRPr="00343B6E" w:rsidRDefault="00343B6E" w:rsidP="004A1418">
      <w:pPr>
        <w:spacing w:line="480" w:lineRule="auto"/>
        <w:rPr>
          <w:color w:val="000000" w:themeColor="text1"/>
        </w:rPr>
      </w:pPr>
    </w:p>
    <w:p w14:paraId="2E1FFF78" w14:textId="77777777" w:rsidR="00343B6E" w:rsidRPr="00343B6E" w:rsidRDefault="00343B6E" w:rsidP="004A1418">
      <w:pPr>
        <w:spacing w:line="480" w:lineRule="auto"/>
        <w:rPr>
          <w:color w:val="000000" w:themeColor="text1"/>
        </w:rPr>
      </w:pPr>
      <w:r w:rsidRPr="00343B6E">
        <w:rPr>
          <w:color w:val="000000" w:themeColor="text1"/>
        </w:rPr>
        <w:t xml:space="preserve">Scholars theorize that various forces either promote or hinder stringent regulation. For example, ideas about the political responsibilities of businesses shape both activist demands for private governance and firms’ responses to private governance efforts (Bartley, 2003; Djelic &amp; Etchanchu, 2017). These different ideas are then embodied in more or less stringent policies depending on which coalitions gain rulemaking authority (Botzem &amp; Dobusch, 2012; Hsueh and Prakash, 2012). Bartley (2003) finds private regulations emerging when social movements target companies with tactics that aim to redirect, rather than challenge, neo-liberal ideas. Others find </w:t>
      </w:r>
      <w:r w:rsidRPr="00343B6E">
        <w:rPr>
          <w:color w:val="000000" w:themeColor="text1"/>
        </w:rPr>
        <w:lastRenderedPageBreak/>
        <w:t xml:space="preserve">private regulations arising from collective action by industry to preempt or replace more stringent government regulations (Bartley, 2007; Cashore, 2002; Grabosky, 2013; Green, 2013; Loconto &amp; Fouilleux, 2014; Lyon &amp; Maxwell, 2008; Maxwell, Lyon, &amp; Hackett, 2000; Prakash, 2000). Abbott and Wood (2009) suggest that the content of public and private regulations are a joint result of bargaining between activists and firms. The common thread is that each of these studies aims to explain relative differences or changes in policy. </w:t>
      </w:r>
    </w:p>
    <w:p w14:paraId="1C985ECF" w14:textId="77777777" w:rsidR="00343B6E" w:rsidRPr="00343B6E" w:rsidRDefault="00343B6E" w:rsidP="004A1418">
      <w:pPr>
        <w:spacing w:line="480" w:lineRule="auto"/>
        <w:rPr>
          <w:color w:val="000000" w:themeColor="text1"/>
        </w:rPr>
      </w:pPr>
    </w:p>
    <w:p w14:paraId="728066EE" w14:textId="1C79F83A" w:rsidR="00A413D7" w:rsidRPr="00387397" w:rsidRDefault="00343B6E" w:rsidP="004A1418">
      <w:pPr>
        <w:spacing w:line="480" w:lineRule="auto"/>
        <w:rPr>
          <w:color w:val="000000" w:themeColor="text1"/>
        </w:rPr>
      </w:pPr>
      <w:r w:rsidRPr="00343B6E">
        <w:rPr>
          <w:color w:val="000000" w:themeColor="text1"/>
        </w:rPr>
        <w:t xml:space="preserve">Others seek to explain variation in regulatory stringency as a result of endogenous interactions among private authorities (DeLeon &amp; Rivera, 2009; Eberlein, Abbott, Black, Meidinger, &amp; Wood, 2014; Green &amp; Auld, 2017; Gulbrandsen, 2014; Howard-Grenville, Nash, &amp; Coglianese, 2008; Li &amp; van ’t Veld, 2015; Mills, 2016). For example, Smith and Fischlein (2010, p. 520) suggest that competing private regulations change frequently and often imitate each other. </w:t>
      </w:r>
      <w:commentRangeStart w:id="6"/>
      <w:commentRangeStart w:id="7"/>
      <w:r w:rsidR="00DB5239" w:rsidRPr="00387397">
        <w:rPr>
          <w:color w:val="000000" w:themeColor="text1"/>
        </w:rPr>
        <w:t xml:space="preserve">Similarly, </w:t>
      </w:r>
      <w:r w:rsidR="00DF70F1" w:rsidRPr="00387397">
        <w:rPr>
          <w:color w:val="000000" w:themeColor="text1"/>
          <w:shd w:val="clear" w:color="auto" w:fill="FFFFFF"/>
        </w:rPr>
        <w:t>Eberlein et al.</w:t>
      </w:r>
      <w:r w:rsidR="00916679">
        <w:rPr>
          <w:color w:val="000000" w:themeColor="text1"/>
          <w:shd w:val="clear" w:color="auto" w:fill="FFFFFF"/>
        </w:rPr>
        <w:t xml:space="preserve"> </w:t>
      </w:r>
      <w:r w:rsidR="00916679" w:rsidRPr="00387397">
        <w:rPr>
          <w:color w:val="000000" w:themeColor="text1"/>
          <w:shd w:val="clear" w:color="auto" w:fill="FFFFFF"/>
        </w:rPr>
        <w:fldChar w:fldCharType="begin" w:fldLock="1"/>
      </w:r>
      <w:r w:rsidR="00916679" w:rsidRPr="00387397">
        <w:rPr>
          <w:color w:val="000000" w:themeColor="text1"/>
          <w:shd w:val="clear" w:color="auto" w:fill="FFFFFF"/>
        </w:rPr>
        <w:instrText>ADDIN CSL_CITATION { "citationItems" : [ { "id" : "ITEM-1", "itemData" : { "DOI" : "10.1111/rego.12030", "ISSN" : "17485983", "author" : [ { "dropping-particle" : "", "family" : "Eberlein", "given" : "Burkard", "non-dropping-particle" : "", "parse-names" : false, "suffix" : "" }, { "dropping-particle" : "", "family" : "Abbott", "given" : "Kenneth W.", "non-dropping-particle" : "", "parse-names" : false, "suffix" : "" }, { "dropping-particle" : "", "family" : "Black", "given" : "Julia", "non-dropping-particle" : "", "parse-names" : false, "suffix" : "" }, { "dropping-particle" : "", "family" : "Meidinger", "given" : "Errol", "non-dropping-particle" : "", "parse-names" : false, "suffix" : "" }, { "dropping-particle" : "", "family" : "Wood", "given" : "Stepan", "non-dropping-particle" : "", "parse-names" : false, "suffix" : "" } ], "container-title" : "Regulation &amp; Governance", "id" : "ITEM-1", "issue" : "1", "issued" : { "date-parts" : [ [ "2014", "3" ] ] }, "page" : "1-21", "title" : "Transnational business governance interactions: Conceptualization and framework for analysis", "type" : "article-journal", "volume" : "8" }, "prefix" : "Table 2 in ", "uris" : [ "http://www.mendeley.com/documents/?uuid=169410b1-ba8a-37f3-9534-92a2e5e84f8b" ] } ], "mendeley" : { "formattedCitation" : "(Table 2 in Eberlein et al., 2014)", "plainTextFormattedCitation" : "(Table 2 in Eberlein et al., 2014)", "previouslyFormattedCitation" : "(Table 2 in Eberlein et al., 2014)" }, "properties" : {  }, "schema" : "https://github.com/citation-style-language/schema/raw/master/csl-citation.json" }</w:instrText>
      </w:r>
      <w:r w:rsidR="00916679" w:rsidRPr="00387397">
        <w:rPr>
          <w:color w:val="000000" w:themeColor="text1"/>
          <w:shd w:val="clear" w:color="auto" w:fill="FFFFFF"/>
        </w:rPr>
        <w:fldChar w:fldCharType="separate"/>
      </w:r>
      <w:r w:rsidR="00916679">
        <w:rPr>
          <w:noProof/>
          <w:color w:val="000000" w:themeColor="text1"/>
          <w:shd w:val="clear" w:color="auto" w:fill="FFFFFF"/>
        </w:rPr>
        <w:t>(</w:t>
      </w:r>
      <w:r w:rsidR="00916679" w:rsidRPr="00387397">
        <w:rPr>
          <w:noProof/>
          <w:color w:val="000000" w:themeColor="text1"/>
          <w:shd w:val="clear" w:color="auto" w:fill="FFFFFF"/>
        </w:rPr>
        <w:t>2014)</w:t>
      </w:r>
      <w:r w:rsidR="00916679" w:rsidRPr="00387397">
        <w:rPr>
          <w:color w:val="000000" w:themeColor="text1"/>
          <w:shd w:val="clear" w:color="auto" w:fill="FFFFFF"/>
        </w:rPr>
        <w:fldChar w:fldCharType="end"/>
      </w:r>
      <w:r w:rsidR="00916679">
        <w:rPr>
          <w:color w:val="000000" w:themeColor="text1"/>
          <w:shd w:val="clear" w:color="auto" w:fill="FFFFFF"/>
        </w:rPr>
        <w:t xml:space="preserve"> </w:t>
      </w:r>
      <w:r w:rsidR="00DF70F1" w:rsidRPr="00387397">
        <w:rPr>
          <w:color w:val="000000" w:themeColor="text1"/>
          <w:shd w:val="clear" w:color="auto" w:fill="FFFFFF"/>
        </w:rPr>
        <w:t xml:space="preserve">identify “frequent rule revision” or “differentiation among rule systems” as </w:t>
      </w:r>
      <w:r w:rsidR="00916679">
        <w:rPr>
          <w:color w:val="000000" w:themeColor="text1"/>
          <w:shd w:val="clear" w:color="auto" w:fill="FFFFFF"/>
        </w:rPr>
        <w:t xml:space="preserve">potential </w:t>
      </w:r>
      <w:r w:rsidR="00DF70F1" w:rsidRPr="00387397">
        <w:rPr>
          <w:color w:val="000000" w:themeColor="text1"/>
          <w:shd w:val="clear" w:color="auto" w:fill="FFFFFF"/>
        </w:rPr>
        <w:t>effect</w:t>
      </w:r>
      <w:r w:rsidR="00916679">
        <w:rPr>
          <w:color w:val="000000" w:themeColor="text1"/>
          <w:shd w:val="clear" w:color="auto" w:fill="FFFFFF"/>
        </w:rPr>
        <w:t>s</w:t>
      </w:r>
      <w:r w:rsidR="00DF70F1" w:rsidRPr="00387397">
        <w:rPr>
          <w:color w:val="000000" w:themeColor="text1"/>
          <w:shd w:val="clear" w:color="auto" w:fill="FFFFFF"/>
        </w:rPr>
        <w:t xml:space="preserve"> of </w:t>
      </w:r>
      <w:r w:rsidR="001E44F7">
        <w:rPr>
          <w:color w:val="000000" w:themeColor="text1"/>
          <w:shd w:val="clear" w:color="auto" w:fill="FFFFFF"/>
        </w:rPr>
        <w:t>such interaction</w:t>
      </w:r>
      <w:r w:rsidR="001A65DD">
        <w:rPr>
          <w:color w:val="000000" w:themeColor="text1"/>
          <w:shd w:val="clear" w:color="auto" w:fill="FFFFFF"/>
        </w:rPr>
        <w:t xml:space="preserve">. </w:t>
      </w:r>
      <w:commentRangeEnd w:id="6"/>
      <w:r w:rsidR="001F354C">
        <w:rPr>
          <w:rStyle w:val="CommentReference"/>
          <w:rFonts w:asciiTheme="minorHAnsi" w:hAnsiTheme="minorHAnsi" w:cstheme="minorBidi"/>
        </w:rPr>
        <w:commentReference w:id="6"/>
      </w:r>
      <w:commentRangeEnd w:id="7"/>
      <w:r w:rsidR="001E44F7">
        <w:rPr>
          <w:rStyle w:val="CommentReference"/>
          <w:rFonts w:asciiTheme="minorHAnsi" w:hAnsiTheme="minorHAnsi" w:cstheme="minorBidi"/>
        </w:rPr>
        <w:commentReference w:id="7"/>
      </w:r>
      <w:commentRangeStart w:id="8"/>
      <w:del w:id="9" w:author="Cashore, Benjamin" w:date="2019-03-11T18:45:00Z">
        <w:r w:rsidR="00C707ED" w:rsidRPr="00387397" w:rsidDel="00C95F61">
          <w:rPr>
            <w:color w:val="000000" w:themeColor="text1"/>
            <w:shd w:val="clear" w:color="auto" w:fill="FFFFFF"/>
          </w:rPr>
          <w:delText>Taken together, this literature suggests that some r</w:delText>
        </w:r>
        <w:r w:rsidR="001676BE" w:rsidRPr="00387397" w:rsidDel="00C95F61">
          <w:rPr>
            <w:color w:val="000000" w:themeColor="text1"/>
            <w:shd w:val="clear" w:color="auto" w:fill="FFFFFF"/>
          </w:rPr>
          <w:delText xml:space="preserve">ules will be </w:delText>
        </w:r>
        <w:r w:rsidR="00C707ED" w:rsidRPr="00387397" w:rsidDel="00C95F61">
          <w:rPr>
            <w:color w:val="000000" w:themeColor="text1"/>
            <w:shd w:val="clear" w:color="auto" w:fill="FFFFFF"/>
          </w:rPr>
          <w:delText>more stringent on different issues than others in the same policy space.</w:delText>
        </w:r>
        <w:r w:rsidR="00DB5239" w:rsidRPr="00387397" w:rsidDel="00C95F61">
          <w:rPr>
            <w:color w:val="000000" w:themeColor="text1"/>
            <w:shd w:val="clear" w:color="auto" w:fill="FFFFFF"/>
          </w:rPr>
          <w:delText xml:space="preserve"> </w:delText>
        </w:r>
      </w:del>
      <w:commentRangeEnd w:id="8"/>
      <w:r w:rsidR="001E44F7">
        <w:rPr>
          <w:rStyle w:val="CommentReference"/>
          <w:rFonts w:asciiTheme="minorHAnsi" w:hAnsiTheme="minorHAnsi" w:cstheme="minorBidi"/>
        </w:rPr>
        <w:commentReference w:id="8"/>
      </w:r>
      <w:r w:rsidR="00DB5239" w:rsidRPr="00387397">
        <w:rPr>
          <w:color w:val="000000" w:themeColor="text1"/>
        </w:rPr>
        <w:t xml:space="preserve"> </w:t>
      </w:r>
    </w:p>
    <w:p w14:paraId="0A167D86" w14:textId="77777777" w:rsidR="00A72CEF" w:rsidRPr="00387397" w:rsidRDefault="00A72CEF" w:rsidP="004A1418">
      <w:pPr>
        <w:spacing w:line="480" w:lineRule="auto"/>
        <w:rPr>
          <w:rFonts w:eastAsia="Times New Roman"/>
          <w:color w:val="000000" w:themeColor="text1"/>
        </w:rPr>
      </w:pPr>
    </w:p>
    <w:p w14:paraId="2425DF0F" w14:textId="77777777" w:rsidR="00343B6E" w:rsidRPr="00343B6E" w:rsidRDefault="00343B6E" w:rsidP="004A1418">
      <w:pPr>
        <w:spacing w:line="480" w:lineRule="auto"/>
        <w:rPr>
          <w:rFonts w:eastAsia="Times New Roman"/>
          <w:color w:val="000000" w:themeColor="text1"/>
        </w:rPr>
      </w:pPr>
      <w:r w:rsidRPr="00343B6E">
        <w:rPr>
          <w:rFonts w:eastAsia="Times New Roman"/>
          <w:color w:val="000000" w:themeColor="text1"/>
        </w:rPr>
        <w:t xml:space="preserve">A related body of scholarship seeks to explain regulatory stringency as a result of strategic interactions among the coalitions backing different programs. Some focus on how competition may lead to more “weak or lax standards” as firms “shop” for lower-cost programs, potentially causing a “race to the bottom” (Abbott &amp; Snidal, 2010; Fransen, 2011; Gulbrandsen, 2004). In contrast, others find competition causing “weak” regulations to be “revised upwards” as activists invite public comparisons with the requirements of “higher” regulations (Overdevest, 2005, 2010). And still others find both patterns occurring, depending on market and industry structures (Cashore et al., 2004; Hassel, 2008; van der Ven, 2015). Cashore et al. (2004) highlight how </w:t>
      </w:r>
      <w:r w:rsidRPr="00343B6E">
        <w:rPr>
          <w:rFonts w:eastAsia="Times New Roman"/>
          <w:color w:val="000000" w:themeColor="text1"/>
        </w:rPr>
        <w:lastRenderedPageBreak/>
        <w:t>market and institutional logics initially work to pressure coalitions to “lower” stringency but then, later, work to maintain differences.</w:t>
      </w:r>
    </w:p>
    <w:p w14:paraId="5BEB1B3D" w14:textId="77777777" w:rsidR="00343B6E" w:rsidRPr="00343B6E" w:rsidRDefault="00343B6E" w:rsidP="004A1418">
      <w:pPr>
        <w:spacing w:line="480" w:lineRule="auto"/>
        <w:rPr>
          <w:rFonts w:eastAsia="Times New Roman"/>
          <w:color w:val="000000" w:themeColor="text1"/>
        </w:rPr>
      </w:pPr>
    </w:p>
    <w:p w14:paraId="7F2D4A3A" w14:textId="051C65F3" w:rsidR="0077660E" w:rsidRPr="00343B6E" w:rsidRDefault="00343B6E" w:rsidP="004A1418">
      <w:pPr>
        <w:spacing w:line="480" w:lineRule="auto"/>
        <w:rPr>
          <w:rFonts w:eastAsia="Times New Roman"/>
          <w:color w:val="000000" w:themeColor="text1"/>
        </w:rPr>
      </w:pPr>
      <w:r w:rsidRPr="00343B6E">
        <w:rPr>
          <w:rFonts w:eastAsia="Times New Roman"/>
          <w:color w:val="000000" w:themeColor="text1"/>
        </w:rPr>
        <w:t>Concepts of regulatory stringency are also at the core of formal models of private governance. Models by Youssef and Abderrazak (2009) and Fisher and Lyon (2014) suggest that standards may increase or decrease stringency under different conditions, such as increases or decreases in compliance costs or market demand. Game-theoretic models (Fischer &amp; Lyon, 2014; Li &amp; van ’t Veld, 2015; Poret, 2016) and empirical research (Cashore et al., 2004) both suggest that asymmetric incentives lead competing programs to adopt different levels of stringency in equilibrium. Where an activist-backed regulation competes with an industry-backed regulation, these theories predict a stable equilibrium where the activist-back</w:t>
      </w:r>
      <w:r>
        <w:rPr>
          <w:rFonts w:eastAsia="Times New Roman"/>
          <w:color w:val="000000" w:themeColor="text1"/>
        </w:rPr>
        <w:t>ed regulation is more stringent</w:t>
      </w:r>
      <w:commentRangeStart w:id="10"/>
      <w:r w:rsidR="00D00707" w:rsidRPr="00387397">
        <w:rPr>
          <w:color w:val="000000" w:themeColor="text1"/>
        </w:rPr>
        <w:t>.</w:t>
      </w:r>
      <w:del w:id="11" w:author="Cashore, Benjamin" w:date="2019-03-11T18:47:00Z">
        <w:r w:rsidR="00A5406B" w:rsidRPr="00387397" w:rsidDel="00880F93">
          <w:rPr>
            <w:color w:val="000000" w:themeColor="text1"/>
          </w:rPr>
          <w:delText xml:space="preserve"> T</w:delText>
        </w:r>
        <w:r w:rsidR="001676BE" w:rsidRPr="00387397" w:rsidDel="00880F93">
          <w:rPr>
            <w:color w:val="000000" w:themeColor="text1"/>
          </w:rPr>
          <w:delText>esting this proposition requires concept</w:delText>
        </w:r>
        <w:r w:rsidR="0043781A" w:rsidRPr="00387397" w:rsidDel="00880F93">
          <w:rPr>
            <w:color w:val="000000" w:themeColor="text1"/>
          </w:rPr>
          <w:delText>s</w:delText>
        </w:r>
        <w:r w:rsidR="001676BE" w:rsidRPr="00387397" w:rsidDel="00880F93">
          <w:rPr>
            <w:color w:val="000000" w:themeColor="text1"/>
          </w:rPr>
          <w:delText xml:space="preserve"> of stringency that can be </w:delText>
        </w:r>
        <w:r w:rsidR="0043781A" w:rsidRPr="00387397" w:rsidDel="00880F93">
          <w:rPr>
            <w:color w:val="000000" w:themeColor="text1"/>
          </w:rPr>
          <w:delText>operationalized</w:delText>
        </w:r>
        <w:r w:rsidR="001676BE" w:rsidRPr="00387397" w:rsidDel="00880F93">
          <w:rPr>
            <w:color w:val="000000" w:themeColor="text1"/>
          </w:rPr>
          <w:delText xml:space="preserve"> </w:delText>
        </w:r>
        <w:r w:rsidR="0096451E" w:rsidRPr="00387397" w:rsidDel="00880F93">
          <w:rPr>
            <w:color w:val="000000" w:themeColor="text1"/>
          </w:rPr>
          <w:delText xml:space="preserve">consistently </w:delText>
        </w:r>
        <w:r w:rsidR="00A5406B" w:rsidRPr="00387397" w:rsidDel="00880F93">
          <w:rPr>
            <w:color w:val="000000" w:themeColor="text1"/>
          </w:rPr>
          <w:delText>within and across programs</w:delText>
        </w:r>
      </w:del>
      <w:commentRangeEnd w:id="10"/>
      <w:r w:rsidR="00876BF6">
        <w:rPr>
          <w:rStyle w:val="CommentReference"/>
          <w:rFonts w:asciiTheme="minorHAnsi" w:hAnsiTheme="minorHAnsi" w:cstheme="minorBidi"/>
        </w:rPr>
        <w:commentReference w:id="10"/>
      </w:r>
      <w:r w:rsidR="000F3031" w:rsidRPr="00387397">
        <w:rPr>
          <w:color w:val="000000" w:themeColor="text1"/>
        </w:rPr>
        <w:t xml:space="preserve"> </w:t>
      </w:r>
    </w:p>
    <w:p w14:paraId="28568F1D" w14:textId="77777777" w:rsidR="00E44A0D" w:rsidRDefault="00E44A0D" w:rsidP="004A1418">
      <w:pPr>
        <w:spacing w:line="480" w:lineRule="auto"/>
        <w:rPr>
          <w:color w:val="000000" w:themeColor="text1"/>
        </w:rPr>
      </w:pPr>
    </w:p>
    <w:p w14:paraId="75C7E604" w14:textId="694E5DF6" w:rsidR="004C6146" w:rsidRDefault="00880F93" w:rsidP="004A1418">
      <w:pPr>
        <w:spacing w:line="480" w:lineRule="auto"/>
      </w:pPr>
      <w:r>
        <w:rPr>
          <w:color w:val="000000" w:themeColor="text1"/>
        </w:rPr>
        <w:t>Taken together</w:t>
      </w:r>
      <w:r w:rsidR="00876BF6">
        <w:rPr>
          <w:color w:val="000000" w:themeColor="text1"/>
        </w:rPr>
        <w:t xml:space="preserve"> these studies</w:t>
      </w:r>
      <w:r>
        <w:rPr>
          <w:color w:val="000000" w:themeColor="text1"/>
        </w:rPr>
        <w:t xml:space="preserve"> </w:t>
      </w:r>
      <w:r w:rsidR="00E44A0D">
        <w:rPr>
          <w:color w:val="000000" w:themeColor="text1"/>
        </w:rPr>
        <w:t xml:space="preserve">posit a wide range of theories to explain change in </w:t>
      </w:r>
      <w:r>
        <w:rPr>
          <w:color w:val="000000" w:themeColor="text1"/>
        </w:rPr>
        <w:t xml:space="preserve">regulatory stringency, but </w:t>
      </w:r>
      <w:r w:rsidR="00876BF6">
        <w:rPr>
          <w:color w:val="000000" w:themeColor="text1"/>
        </w:rPr>
        <w:t xml:space="preserve">assessing them </w:t>
      </w:r>
      <w:r w:rsidR="00E44A0D">
        <w:rPr>
          <w:color w:val="000000" w:themeColor="text1"/>
        </w:rPr>
        <w:t xml:space="preserve">has been </w:t>
      </w:r>
      <w:r>
        <w:rPr>
          <w:color w:val="000000" w:themeColor="text1"/>
        </w:rPr>
        <w:t xml:space="preserve">hampered by </w:t>
      </w:r>
      <w:r w:rsidR="00876BF6">
        <w:rPr>
          <w:color w:val="000000" w:themeColor="text1"/>
        </w:rPr>
        <w:t>poor</w:t>
      </w:r>
      <w:r>
        <w:rPr>
          <w:color w:val="000000" w:themeColor="text1"/>
        </w:rPr>
        <w:t xml:space="preserve"> attention to the dependent variable they seek to explain.</w:t>
      </w:r>
      <w:r w:rsidR="00E44A0D">
        <w:rPr>
          <w:color w:val="000000" w:themeColor="text1"/>
        </w:rPr>
        <w:t xml:space="preserve"> This is most striking in the patterns of change these </w:t>
      </w:r>
      <w:r w:rsidR="00494B03">
        <w:rPr>
          <w:color w:val="000000" w:themeColor="text1"/>
        </w:rPr>
        <w:t>studies</w:t>
      </w:r>
      <w:r w:rsidR="00E44A0D">
        <w:rPr>
          <w:color w:val="000000" w:themeColor="text1"/>
        </w:rPr>
        <w:t xml:space="preserve"> </w:t>
      </w:r>
      <w:r w:rsidR="00494B03">
        <w:rPr>
          <w:color w:val="000000" w:themeColor="text1"/>
        </w:rPr>
        <w:t>claim to find</w:t>
      </w:r>
      <w:r w:rsidR="00E44A0D">
        <w:rPr>
          <w:color w:val="000000" w:themeColor="text1"/>
        </w:rPr>
        <w:t xml:space="preserve">. Some </w:t>
      </w:r>
      <w:r w:rsidR="00E44A0D">
        <w:t>posit</w:t>
      </w:r>
      <w:r w:rsidR="00E44A0D" w:rsidRPr="00387397">
        <w:t>—</w:t>
      </w:r>
      <w:commentRangeStart w:id="12"/>
      <w:r w:rsidR="00E44A0D" w:rsidRPr="00387397">
        <w:t xml:space="preserve">and find </w:t>
      </w:r>
      <w:r w:rsidR="00E44A0D">
        <w:t>evidence</w:t>
      </w:r>
      <w:r w:rsidR="00E44A0D" w:rsidRPr="00387397">
        <w:t xml:space="preserve"> for</w:t>
      </w:r>
      <w:commentRangeEnd w:id="12"/>
      <w:r w:rsidR="00E44A0D">
        <w:rPr>
          <w:rStyle w:val="CommentReference"/>
          <w:rFonts w:asciiTheme="minorHAnsi" w:hAnsiTheme="minorHAnsi" w:cstheme="minorBidi"/>
        </w:rPr>
        <w:commentReference w:id="12"/>
      </w:r>
      <w:r w:rsidR="00E44A0D" w:rsidRPr="00387397">
        <w:t>—</w:t>
      </w:r>
      <w:r w:rsidR="00E44A0D">
        <w:t>a pattern</w:t>
      </w:r>
      <w:r w:rsidR="00E44A0D" w:rsidRPr="00387397">
        <w:t xml:space="preserve"> where competing regulations “ratchet up” and less stringent regulations converge toward more stringent ones </w:t>
      </w:r>
      <w:r w:rsidR="00E44A0D" w:rsidRPr="00387397">
        <w:rPr>
          <w:color w:val="000000" w:themeColor="text1"/>
        </w:rPr>
        <w:fldChar w:fldCharType="begin" w:fldLock="1"/>
      </w:r>
      <w:r w:rsidR="00E44A0D" w:rsidRPr="00387397">
        <w:rPr>
          <w:color w:val="000000" w:themeColor="text1"/>
        </w:rPr>
        <w:instrText>ADDIN CSL_CITATION { "citationItems" : [ { "id" : "ITEM-1", "itemData" : { "DOI" : "10.1177/1086026604270460", "abstract" : "Here, the author reviews arguments about the uses of collaborative and performance-based information in environmental politics. The use of information is considered as a way to transform treadmill politics. In particular, recent experiments in participatory forest standard setting and certification operate to generate information about forest practice and policy for interested parties. The case that environmental nongovernmental organizations (NGOs) or other civil society groups armed with collaborative and performance-based information can push more effectively for social change is considered, as is the role of the state in (potentially) fostering information provision as public policy. Results presented here follow the completion of 40 interviews with certification actors in the United States, archival research on key documents, analysis of transcripts of industry and NGO conferences on certification, and field tours with managers of certified lands.", "author" : [ { "dropping-particle" : "", "family" : "Overdevest", "given" : "Christine", "non-dropping-particle" : "", "parse-names" : false, "suffix" : "" } ], "container-title" : "Organization &amp; Environment", "id" : "ITEM-1", "issue" : "1", "issued" : { "date-parts" : [ [ "2005", "3", "17" ] ] }, "page" : "72-90", "publisher" : "Sage PublicationsSage CA: Thousand Oaks, CA", "title" : "Treadmill Politics, Information Politics, and Public Policy", "type" : "article-journal", "volume" : "18" }, "uris" : [ "http://www.mendeley.com/documents/?uuid=cdde9eec-bc1d-3a3a-b0a2-955e5fdd97bb" ] }, { "id" : "ITEM-2", "itemData" : { "DOI" : "10.1093/ser/mwp028", "abstract" : "This project evaluates the factors driving improvement of industry-sponsored private regulatory standards under conditions of competition in three-country contexts between 1995 and 2005. The paper provides a comparative analysis of regulatory competition in forestry in the USA, Sweden and Finland. While previous research has identified the importance of transnational supply chain pressure and of NGOs\u2019 direct targeting campaigns in diffusing and upgrading standards, this paper stresses the role of public comparison and environmental benchmarking that contributed to an upgrading of industry standards via competition between the Forest Stewardship Council and rival industry-sponsored schemes. The paper explores how transnational and national actors created important moments of public comparison in which substantive as well as accountability standards were ratcheted up while they diffused more broadly across industry. This project evaluates the role of environmental benchmarking in constructing and contesting the legitimacy of private regulation.\r\n\r\n", "author" : [ { "dropping-particle" : "", "family" : "Overdevest", "given" : "Christine", "non-dropping-particle" : "", "parse-names" : false, "suffix" : "" } ], "container-title" : "Socio-Economic Review", "id" : "ITEM-2", "issue" : "1", "issued" : { "date-parts" : [ [ "2010" ] ] }, "page" : "47-76", "publisher" : "Oxford University Press", "title" : "Comparing forest certification schemes: the case of ratcheting standards in the forest sector", "type" : "article-journal", "volume" : "8" }, "uris" : [ "http://www.mendeley.com/documents/?uuid=f9fb4646-0b34-3e25-bbdb-922e471f93ee" ] } ], "mendeley" : { "formattedCitation" : "(Overdevest, 2005, 2010)", "plainTextFormattedCitation" : "(Overdevest, 2005, 2010)", "previouslyFormattedCitation" : "(Overdevest, 2005, 2010)" }, "properties" : {  }, "schema" : "https://github.com/citation-style-language/schema/raw/master/csl-citation.json" }</w:instrText>
      </w:r>
      <w:r w:rsidR="00E44A0D" w:rsidRPr="00387397">
        <w:rPr>
          <w:color w:val="000000" w:themeColor="text1"/>
        </w:rPr>
        <w:fldChar w:fldCharType="separate"/>
      </w:r>
      <w:r w:rsidR="00E44A0D" w:rsidRPr="00387397">
        <w:rPr>
          <w:noProof/>
          <w:color w:val="000000" w:themeColor="text1"/>
        </w:rPr>
        <w:t xml:space="preserve">(e.g. Overdevest, 2005, 2010; Overdevest </w:t>
      </w:r>
      <w:r w:rsidR="00E44A0D" w:rsidRPr="00387397">
        <w:rPr>
          <w:rFonts w:eastAsia="Times New Roman"/>
          <w:bCs/>
          <w:color w:val="000000" w:themeColor="text1"/>
        </w:rPr>
        <w:t>and Zeitlin,</w:t>
      </w:r>
      <w:r w:rsidR="00E44A0D" w:rsidRPr="00387397">
        <w:rPr>
          <w:rFonts w:eastAsia="Times New Roman"/>
          <w:b/>
          <w:bCs/>
          <w:color w:val="000000" w:themeColor="text1"/>
        </w:rPr>
        <w:t xml:space="preserve"> </w:t>
      </w:r>
      <w:r w:rsidR="00E44A0D" w:rsidRPr="00387397">
        <w:rPr>
          <w:rFonts w:eastAsia="Times New Roman"/>
          <w:b/>
          <w:bCs/>
          <w:color w:val="000000" w:themeColor="text1"/>
        </w:rPr>
        <w:fldChar w:fldCharType="begin" w:fldLock="1"/>
      </w:r>
      <w:r w:rsidR="00E44A0D" w:rsidRPr="00387397">
        <w:rPr>
          <w:rFonts w:eastAsia="Times New Roman"/>
          <w:b/>
          <w:bCs/>
          <w:color w:val="000000" w:themeColor="text1"/>
        </w:rPr>
        <w:instrText>ADDIN CSL_CITATION { "citationItems" : [ { "id" : "ITEM-1", "itemData" : { "DOI" : "10.1111/j.1748-5991.2012.01133.x", "ISSN" : "17485983", "author" : [ { "dropping-particle" : "", "family" : "Overdevest", "given" : "Christine", "non-dropping-particle" : "", "parse-names" : false, "suffix" : "" }, { "dropping-particle" : "", "family" : "Zeitlin", "given" : "Jonathan", "non-dropping-particle" : "", "parse-names" : false, "suffix" : "" } ], "container-title" : "Regulation &amp; Governance", "id" : "ITEM-1", "issue" : "1", "issued" : { "date-parts" : [ [ "2014", "3", "1" ] ] }, "page" : "22-48", "publisher" : "Blackwell Publishing Asia", "title" : "Assembling an experimentalist regime: Transnational governance interactions in the forest sector", "type" : "article-journal", "volume" : "8" }, "suppress-author" : 1, "uris" : [ "http://www.mendeley.com/documents/?uuid=5fe1b5d5-b49f-3205-8542-8e9e4e874597" ] } ], "mendeley" : { "formattedCitation" : "(2014)", "plainTextFormattedCitation" : "(2014)", "previouslyFormattedCitation" : "(2014)" }, "properties" : {  }, "schema" : "https://github.com/citation-style-language/schema/raw/master/csl-citation.json" }</w:instrText>
      </w:r>
      <w:r w:rsidR="00E44A0D" w:rsidRPr="00387397">
        <w:rPr>
          <w:rFonts w:eastAsia="Times New Roman"/>
          <w:b/>
          <w:bCs/>
          <w:color w:val="000000" w:themeColor="text1"/>
        </w:rPr>
        <w:fldChar w:fldCharType="separate"/>
      </w:r>
      <w:r w:rsidR="00E44A0D" w:rsidRPr="00387397">
        <w:rPr>
          <w:rFonts w:eastAsia="Times New Roman"/>
          <w:bCs/>
          <w:noProof/>
          <w:color w:val="000000" w:themeColor="text1"/>
        </w:rPr>
        <w:t>2014)</w:t>
      </w:r>
      <w:r w:rsidR="00E44A0D" w:rsidRPr="00387397">
        <w:rPr>
          <w:rFonts w:eastAsia="Times New Roman"/>
          <w:b/>
          <w:bCs/>
          <w:color w:val="000000" w:themeColor="text1"/>
        </w:rPr>
        <w:fldChar w:fldCharType="end"/>
      </w:r>
      <w:r w:rsidR="00E44A0D" w:rsidRPr="00387397">
        <w:rPr>
          <w:rFonts w:eastAsia="Times New Roman"/>
          <w:b/>
          <w:bCs/>
          <w:color w:val="000000" w:themeColor="text1"/>
        </w:rPr>
        <w:t>.</w:t>
      </w:r>
      <w:r w:rsidR="00E44A0D" w:rsidRPr="00387397" w:rsidDel="0021763E">
        <w:rPr>
          <w:noProof/>
          <w:color w:val="000000" w:themeColor="text1"/>
        </w:rPr>
        <w:t xml:space="preserve"> </w:t>
      </w:r>
      <w:r w:rsidR="00E44A0D" w:rsidRPr="00387397">
        <w:rPr>
          <w:color w:val="000000" w:themeColor="text1"/>
        </w:rPr>
        <w:fldChar w:fldCharType="end"/>
      </w:r>
      <w:r w:rsidR="004C6146" w:rsidRPr="004C6146">
        <w:t xml:space="preserve"> </w:t>
      </w:r>
      <w:r w:rsidR="004C6146">
        <w:t xml:space="preserve">Other scholars posit—and find evidence for—the exact opposite pattern, in which competitive pressures lead a “race to the bottom” with more stringent programs decreasing stringency and converging toward less stringent ones in (Abbott &amp; Snidal, 2010; Fransen, 2011; Gulbrandsen, 2004). Still others posit—and find evidence for—yet another pattern where programs maintain different levels of stringency, i.e., they remain distinct, neither converging to the “top” nor the “bottom” (Fischer &amp; Lyon, 2014; Li &amp; van ’t Veld, 2015; Poret, </w:t>
      </w:r>
      <w:r w:rsidR="004C6146">
        <w:lastRenderedPageBreak/>
        <w:t xml:space="preserve">2016; Cashore et al., 2004). While these three sets of findings seem incompatible, we argue that they are the result of different measurements strategies. Reconciling them thus requires a set of shared concepts and measures of regulatory stringency.  </w:t>
      </w:r>
    </w:p>
    <w:p w14:paraId="10D02C87" w14:textId="77777777" w:rsidR="004C6146" w:rsidRDefault="004C6146" w:rsidP="004A1418">
      <w:pPr>
        <w:spacing w:line="480" w:lineRule="auto"/>
      </w:pPr>
    </w:p>
    <w:p w14:paraId="1D49014D" w14:textId="77777777" w:rsidR="004C6146" w:rsidRDefault="004C6146" w:rsidP="004A1418">
      <w:pPr>
        <w:spacing w:line="480" w:lineRule="auto"/>
      </w:pPr>
    </w:p>
    <w:p w14:paraId="14C39AAD" w14:textId="756A2F4B" w:rsidR="004C6146" w:rsidRPr="004C6146" w:rsidRDefault="004C6146" w:rsidP="004A1418">
      <w:pPr>
        <w:spacing w:line="480" w:lineRule="auto"/>
        <w:rPr>
          <w:b/>
        </w:rPr>
      </w:pPr>
      <w:r w:rsidRPr="004C6146">
        <w:rPr>
          <w:b/>
        </w:rPr>
        <w:t xml:space="preserve">## 2.2 Concepts &amp; Measurement of Variation in Private Regulations </w:t>
      </w:r>
    </w:p>
    <w:p w14:paraId="2F119F10" w14:textId="77777777" w:rsidR="004C6146" w:rsidRDefault="004C6146" w:rsidP="004A1418">
      <w:pPr>
        <w:spacing w:line="480" w:lineRule="auto"/>
      </w:pPr>
      <w:r>
        <w:t xml:space="preserve">The diversity of private governance scholars’ conceptual and empirical approaches to measuring regulatory stringency makes this literature vibrant but confusing: Some scholars evoke vertical notions of variation, describing standards as high or low or more or less stringent (Fischer &amp; Lyon, 2014; Li &amp; van ’t Veld, 2015). Others evoke horizontal notions of variation, describing the width or breadth of issues covered (Auld, 2014; Heyes &amp; Martin, 2017). Cashore (2007) and McDermott et al. (2008) call attention to variation in prescriptiveness versus flexibility, i.e., the extent to which regulations use mandatory and substantive performance thresholds. Other scholars combine concepts of breadth and prescriptiveness into one broader notion of stringency (e.g., Fransen, 2011). Some measure height in a relative sense, defining the “benchmark” as the higher standard (Overdevest, 2005, 2010). These distinct dimensions of stringency are often conflated. For example, formal models often assign each program a single overall “quality” or “stringency” parameter that could be measured multiple ways yielding different empirical results. And these are only a few of the many measures of stringency used in this literature, ranging from so broad that they conflate multiple concepts to so narrow that they measure only a few select components (see Table 1). </w:t>
      </w:r>
    </w:p>
    <w:p w14:paraId="520FF5D7" w14:textId="77777777" w:rsidR="004C6146" w:rsidRDefault="004C6146" w:rsidP="004A1418">
      <w:pPr>
        <w:spacing w:line="480" w:lineRule="auto"/>
      </w:pPr>
    </w:p>
    <w:p w14:paraId="49570874" w14:textId="77777777" w:rsidR="004C6146" w:rsidRDefault="004C6146" w:rsidP="004A1418">
      <w:pPr>
        <w:spacing w:line="480" w:lineRule="auto"/>
      </w:pPr>
      <w:r>
        <w:lastRenderedPageBreak/>
        <w:t>Overall, concepts of stringency in existing work tend to be either insufficiently precise to be consistently applied across programs, insufficiently comprehensive to yield consistent empirical results, or completely absent.</w:t>
      </w:r>
    </w:p>
    <w:p w14:paraId="2AEC31B1" w14:textId="77777777" w:rsidR="004C6146" w:rsidRDefault="004C6146" w:rsidP="004A1418">
      <w:pPr>
        <w:spacing w:line="480" w:lineRule="auto"/>
      </w:pPr>
    </w:p>
    <w:p w14:paraId="423B2E30" w14:textId="77777777" w:rsidR="004C6146" w:rsidRDefault="004C6146" w:rsidP="004A1418">
      <w:pPr>
        <w:spacing w:line="480" w:lineRule="auto"/>
      </w:pPr>
      <w:r>
        <w:t>[Table 1]</w:t>
      </w:r>
    </w:p>
    <w:p w14:paraId="7367CDF0" w14:textId="77777777" w:rsidR="004C6146" w:rsidRDefault="004C6146" w:rsidP="004A1418">
      <w:pPr>
        <w:spacing w:line="480" w:lineRule="auto"/>
      </w:pPr>
    </w:p>
    <w:p w14:paraId="70545C9B" w14:textId="77777777" w:rsidR="004C6146" w:rsidRDefault="004C6146" w:rsidP="004A1418">
      <w:pPr>
        <w:spacing w:line="480" w:lineRule="auto"/>
      </w:pPr>
      <w:r>
        <w:t>In the absence of consistent measures of regulatory stringency, scholars have turned to proxy measures that can be more easily compared across programs. For example, Darnall et al. (2010) suggest that a program’s sponsor is a signal of its stringency. In the broadest study to date, van der Van (2015) uses another common proxy for stringency--compliance with perceived “best practices,” which are often also considered “benchmarks” for measuring stringency but are based on a variety of different notions of “rigor” and “credibility.” However, these approaches do not allow scholars to examine relationships between stringency and program sponsorship or between stringency and perceived stringency.</w:t>
      </w:r>
    </w:p>
    <w:p w14:paraId="6F71A037" w14:textId="77777777" w:rsidR="004C6146" w:rsidRDefault="004C6146" w:rsidP="004A1418">
      <w:pPr>
        <w:spacing w:line="480" w:lineRule="auto"/>
      </w:pPr>
    </w:p>
    <w:p w14:paraId="751C4C32" w14:textId="77777777" w:rsidR="004C6146" w:rsidRDefault="004C6146" w:rsidP="004A1418">
      <w:pPr>
        <w:spacing w:line="480" w:lineRule="auto"/>
      </w:pPr>
      <w:r>
        <w:t xml:space="preserve">More importantly, different approaches to measuring regulatory stringency prevent us from adjudicating between claims that competing regulatory schemes will “race to the bottom,” “ratchet up,” “converge,” or “diverge.” Indeed, different measurement strategies explain the seemly contradictory evidence in favor or each theory. While van der Ven (2015) does find support for the prediction that activist-backed private regulations are more likely to align with “best practices” but does not find support for the prediction that industry-backed regulations are less likely to do so. The latter finding seems to contradict findings by Cashore et al. (2004) that industry-backed programs set less stringent requirements. This is due to differences in </w:t>
      </w:r>
      <w:r>
        <w:lastRenderedPageBreak/>
        <w:t>measurement; Cashore et al. focus on substantive prescriptiveness rather than procedural “best practices.”</w:t>
      </w:r>
    </w:p>
    <w:p w14:paraId="59A421DC" w14:textId="77777777" w:rsidR="004C6146" w:rsidRDefault="004C6146" w:rsidP="004A1418">
      <w:pPr>
        <w:spacing w:line="480" w:lineRule="auto"/>
      </w:pPr>
    </w:p>
    <w:p w14:paraId="08B3CCF7" w14:textId="77777777" w:rsidR="004C6146" w:rsidRDefault="004C6146" w:rsidP="004A1418">
      <w:pPr>
        <w:spacing w:line="480" w:lineRule="auto"/>
      </w:pPr>
      <w:r>
        <w:t>Even the handful of scholars who have developed direct and precise measures of stringency ((the top of Table 1) tend to fall short because they only focus on a few salient components, rather than attempting to specify a full range of relevant comparisons. This approach can lead to conflicting results if scholars select different policy components as indicators of stringency. For example, Cashore et al. (2004) examine prescriptiveness on seven issues related to ecological protection (plantations, chemicals, clearcuts, exotics, reserves, streamside riparian zones, and genetically modified organisms) and find large enduring differences between activist-backed and industry-backed regulations. In contrast, Overdevest and Zeitlin (2014) find that these same private regulations “all moved closer” by assessing whether or not each program addressed six other features—two substantive requirements on firm behavior (public reporting and stakeholder consultation), two on compliance mechanisms (auditing and supply chain tracking), and another two on decision-making and marketing strategy—finding policy convergence on all six. Hence, choices about which issue to measure may lead to different conclusions and appear to support conflicting theories of change.</w:t>
      </w:r>
    </w:p>
    <w:p w14:paraId="74CAE39D" w14:textId="77777777" w:rsidR="004C6146" w:rsidRDefault="004C6146" w:rsidP="004A1418">
      <w:pPr>
        <w:spacing w:line="480" w:lineRule="auto"/>
      </w:pPr>
    </w:p>
    <w:p w14:paraId="268AED9B" w14:textId="77777777" w:rsidR="004C6146" w:rsidRDefault="004C6146" w:rsidP="004A1418">
      <w:pPr>
        <w:spacing w:line="480" w:lineRule="auto"/>
      </w:pPr>
      <w:r>
        <w:t xml:space="preserve">Efforts to identify patterns of change face two common challenges. First, results vary depending on the policy components we study. McDermott et al. (2008) identify 48 key types of substantive requirements in the forestry sector alone—selecting any limited combination of them may lead to different conclusions. If Overdevest and Zeitlin had chosen Cashore et al.’s set of issues or vice versa, each might have found the opposite pattern. </w:t>
      </w:r>
    </w:p>
    <w:p w14:paraId="3ACA189E" w14:textId="77777777" w:rsidR="004C6146" w:rsidRDefault="004C6146" w:rsidP="004A1418">
      <w:pPr>
        <w:spacing w:line="480" w:lineRule="auto"/>
      </w:pPr>
    </w:p>
    <w:p w14:paraId="761F3FE9" w14:textId="77777777" w:rsidR="004C6146" w:rsidRDefault="004C6146" w:rsidP="004A1418">
      <w:pPr>
        <w:spacing w:line="480" w:lineRule="auto"/>
      </w:pPr>
      <w:r>
        <w:t xml:space="preserve">Second, binary indicators such as whether or not a program addresses a given topic—i.e. “is this issue in the program’s scope?”—fail to capture variation in degree—e.g., “how high is the threshold set” (what is the required frequency of public reporting or prohibited amount of pollution?) and “how prescriptive are they?” (How much is voluntary versus mandatory?). The scope of requirements, degree of prescriptiveness, and levels of thresholds are important but orthogonal dimensions of variation that may exhibit different patterns of change for different reasons. Overdevest and Zeitlin (2014) assert that the industry-backed program moved in the direction of the activist-backed program within the scope of issues related to public reporting and consultation, while Cashore et al. (2004) found that these competing programs did not converge in prescriptiveness on issues related to ecological protection. We can thus resolve the apparent conflict between Overdivest and Zeitlin’s study and Cashore et al.’s study by distinguishing between the scope of issues covered and the prescriptiveness of requirements as two distinct dimensions of regulatory stringency.  </w:t>
      </w:r>
    </w:p>
    <w:p w14:paraId="27E3B7AB" w14:textId="77777777" w:rsidR="004C6146" w:rsidRDefault="004C6146" w:rsidP="004A1418">
      <w:pPr>
        <w:spacing w:line="480" w:lineRule="auto"/>
      </w:pPr>
    </w:p>
    <w:p w14:paraId="6609F5DB" w14:textId="77777777" w:rsidR="004C6146" w:rsidRDefault="004C6146" w:rsidP="004A1418">
      <w:pPr>
        <w:spacing w:line="480" w:lineRule="auto"/>
      </w:pPr>
      <w:r>
        <w:t xml:space="preserve">To address these challenges, we distinguish three types of regulatory stringency and illustrate how doing so enables scholars to compare programs across issues and over time more systematically. </w:t>
      </w:r>
    </w:p>
    <w:p w14:paraId="2729D17D" w14:textId="77777777" w:rsidR="004C6146" w:rsidRDefault="004C6146" w:rsidP="004A1418">
      <w:pPr>
        <w:spacing w:line="480" w:lineRule="auto"/>
      </w:pPr>
    </w:p>
    <w:p w14:paraId="0A5676B7" w14:textId="77777777" w:rsidR="004C6146" w:rsidRPr="005C4E6D" w:rsidRDefault="004C6146" w:rsidP="004A1418">
      <w:pPr>
        <w:spacing w:line="480" w:lineRule="auto"/>
        <w:rPr>
          <w:b/>
        </w:rPr>
      </w:pPr>
      <w:r w:rsidRPr="005C4E6D">
        <w:rPr>
          <w:b/>
        </w:rPr>
        <w:t xml:space="preserve"># 3 A Framework to classify change in private regulations </w:t>
      </w:r>
    </w:p>
    <w:p w14:paraId="3214F6D7" w14:textId="46DFD8D8" w:rsidR="004C6146" w:rsidRDefault="004C6146" w:rsidP="004A1418">
      <w:pPr>
        <w:spacing w:line="480" w:lineRule="auto"/>
      </w:pPr>
      <w:r>
        <w:t xml:space="preserve">Students of public policy have long recognized the need to break policies into their component parts, finding different explanations for change for different policy goals and means to achieve them (Cashore, 1997; Hall, 1993; Weimer &amp; Vining, 2005). While private governance scholars </w:t>
      </w:r>
      <w:r>
        <w:lastRenderedPageBreak/>
        <w:t xml:space="preserve">have shown that private regulations resemble public laws (Meidinger, 2003, 2006), they have paid less attention to distinctions between policy </w:t>
      </w:r>
      <w:r w:rsidR="009A528F">
        <w:t>ends and means</w:t>
      </w:r>
      <w:r>
        <w:t>. Similarly, policy change, a core concept in public policy scholarship, remains underdeveloped in research on private regulation. We thus draw on public policy scholarship to address these gaps.</w:t>
      </w:r>
    </w:p>
    <w:p w14:paraId="0F999B29" w14:textId="53762074" w:rsidR="0062745D" w:rsidRPr="0062745D" w:rsidRDefault="0062745D" w:rsidP="004A1418">
      <w:pPr>
        <w:spacing w:line="480" w:lineRule="auto"/>
        <w:rPr>
          <w:color w:val="000000" w:themeColor="text1"/>
        </w:rPr>
      </w:pPr>
      <w:commentRangeStart w:id="13"/>
      <w:commentRangeStart w:id="14"/>
    </w:p>
    <w:p w14:paraId="12E22C8B" w14:textId="77777777" w:rsidR="0062745D" w:rsidRPr="0062745D" w:rsidRDefault="0062745D" w:rsidP="004A1418">
      <w:pPr>
        <w:widowControl w:val="0"/>
        <w:autoSpaceDE w:val="0"/>
        <w:autoSpaceDN w:val="0"/>
        <w:adjustRightInd w:val="0"/>
        <w:spacing w:after="240" w:line="480" w:lineRule="auto"/>
        <w:rPr>
          <w:b/>
          <w:color w:val="000000" w:themeColor="text1"/>
        </w:rPr>
      </w:pPr>
      <w:r w:rsidRPr="0062745D">
        <w:rPr>
          <w:b/>
          <w:color w:val="000000" w:themeColor="text1"/>
        </w:rPr>
        <w:t>## 3.1 Step 1: Measuring scope, prescriptiveness, and policy settings</w:t>
      </w:r>
      <w:commentRangeEnd w:id="13"/>
      <w:r w:rsidR="00956FFD">
        <w:rPr>
          <w:rStyle w:val="CommentReference"/>
          <w:rFonts w:asciiTheme="minorHAnsi" w:hAnsiTheme="minorHAnsi" w:cstheme="minorBidi"/>
        </w:rPr>
        <w:commentReference w:id="13"/>
      </w:r>
      <w:commentRangeEnd w:id="14"/>
      <w:r w:rsidR="00791462">
        <w:rPr>
          <w:rStyle w:val="CommentReference"/>
          <w:rFonts w:asciiTheme="minorHAnsi" w:hAnsiTheme="minorHAnsi" w:cstheme="minorBidi"/>
        </w:rPr>
        <w:commentReference w:id="14"/>
      </w:r>
    </w:p>
    <w:p w14:paraId="6C2B833D" w14:textId="462936F0"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We focus on three dimensions of variation: (1) the comprehensiveness of a regulation’s scope (i.e. which policy problems it addresses), (2) the extent to which requirements are prescriptive versus flexible (i.e., whether they have mandatory and substantive thresholds), and (3) the levels of those thresholds or similarl</w:t>
      </w:r>
      <w:r w:rsidR="009A528F">
        <w:rPr>
          <w:color w:val="000000" w:themeColor="text1"/>
        </w:rPr>
        <w:t>y specific policy settings</w:t>
      </w:r>
      <w:r w:rsidRPr="004C6146">
        <w:rPr>
          <w:color w:val="000000" w:themeColor="text1"/>
        </w:rPr>
        <w:t xml:space="preserve">. Our framework thus combines qualitative issue-by-issue comparison of policy settings with two measurement concepts, policy scope and prescriptiveness, that can be applied across issue areas and thus aggregated to measure overall stringency.  That is, by comparing the number of issues covered by a regulation and the number of prescriptive requirements on those issues, scholars can assess </w:t>
      </w:r>
      <w:r w:rsidR="009A528F">
        <w:rPr>
          <w:color w:val="000000" w:themeColor="text1"/>
        </w:rPr>
        <w:t>aggregate</w:t>
      </w:r>
      <w:r w:rsidRPr="004C6146">
        <w:rPr>
          <w:color w:val="000000" w:themeColor="text1"/>
        </w:rPr>
        <w:t xml:space="preserve"> trends.</w:t>
      </w:r>
    </w:p>
    <w:p w14:paraId="5C56AA6D"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03D50DC3" w14:textId="367ED93F"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The first step for scholars who wish to make claims about stringency or direction of change involves three tasks: describing policy content according to policy settings, scope, and prescriptiveness</w:t>
      </w:r>
      <w:r w:rsidR="009A528F">
        <w:rPr>
          <w:color w:val="000000" w:themeColor="text1"/>
        </w:rPr>
        <w:t xml:space="preserve"> (Table 2)</w:t>
      </w:r>
      <w:r w:rsidRPr="004C6146">
        <w:rPr>
          <w:color w:val="000000" w:themeColor="text1"/>
        </w:rPr>
        <w:t>. Comparing across programs requires a second step: measuring relative stringency and chang</w:t>
      </w:r>
      <w:r w:rsidR="009A528F">
        <w:rPr>
          <w:color w:val="000000" w:themeColor="text1"/>
        </w:rPr>
        <w:t>e on each dimension (see Table 3</w:t>
      </w:r>
      <w:r w:rsidRPr="004C6146">
        <w:rPr>
          <w:color w:val="000000" w:themeColor="text1"/>
        </w:rPr>
        <w:t>). First, we elaborate on step one.</w:t>
      </w:r>
    </w:p>
    <w:p w14:paraId="1F7DB67A"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34CE287C"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![Table 2: Measures of Policy Content] (table2.png)</w:t>
      </w:r>
    </w:p>
    <w:p w14:paraId="63F3DF6E"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1DCF7C9E"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Scope: To assess a regulation's scope, we must inductively derive a set of distinct policy “issues” that are addressed by one or more regulatory texts in a given policy domain. We can then measure the comprehensiveness of each regulation’s scope by asking which of these issues it addresses. While this approach reduces the risk of omitting key issues on which regulations may vary, it is costly. Scholars may thus opt for a limited scope, as long as they clearly describe their scope relative to the potential set of comparisons. A comprehensive approach is necessary, however, to assess claims about the scope of regulations (such as the hypotheses from section 2.3). We can measure a regulation's scope in an absolute sense (how many issues it addresses), in a relative sense (how many more or fewer issues it addresses than its competitor), and in change over time (on how many issues were requirements added or subtracted).</w:t>
      </w:r>
    </w:p>
    <w:p w14:paraId="3BEC8454"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7B9D5691"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 xml:space="preserve">Prescriptiveness: Second, we measure the extent to which each requirement is prescriptive, i.e., has substantive and mandatory features like performance thresholds (see Table 3 adapted from Cashore 2007). Because "prescriptive versus flexible" refers to how each issue is addressed, not the ends of the policy, we can compare prescriptiveness across different substantive requirement. Prescriptiveness is a continuum from discretionary guidelines, which allow maximum flexibility, to procedural requirements that define processes that must be followed but do not prescribe outcomes, to mandatory substantive requirements, which prescribe precise actions, such as quantitative performance thresholds. In contrast to mandatory thresholds, even mandatory requirements to follow local “best management practices” are less prescriptive because these practices may not include substantive requirements. Discretionary practices, processes, or plans </w:t>
      </w:r>
      <w:r w:rsidRPr="004C6146">
        <w:rPr>
          <w:color w:val="000000" w:themeColor="text1"/>
        </w:rPr>
        <w:lastRenderedPageBreak/>
        <w:t>are even less prescriptive. On each issue, we code requirements in an absolute sense—as “no prescriptive requirements” or “some prescriptive requirements”—and then, if the latter, in a relative sense—whether they are “more prescriptive” than another regulation or “most prescriptive” (requiring as much as or more than any other regulation). Coding prescriptiveness across issues creates an additional measure of policy scope: how many key issues have “some prescriptive standards.” Coding prescriptiveness across programs creates a measure of the relative level of prescriptive requirements. Additionally, we classify changes as becoming more prescriptive or less prescriptive on each issue, thus capturing the direction of change in prescriptiveness.</w:t>
      </w:r>
    </w:p>
    <w:p w14:paraId="5E0EE086"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7BC86B96"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[Table 3]</w:t>
      </w:r>
    </w:p>
    <w:p w14:paraId="52D463CF" w14:textId="77777777" w:rsidR="004C6146" w:rsidRPr="004C6146" w:rsidRDefault="004C6146" w:rsidP="004A1418">
      <w:pPr>
        <w:widowControl w:val="0"/>
        <w:autoSpaceDE w:val="0"/>
        <w:autoSpaceDN w:val="0"/>
        <w:adjustRightInd w:val="0"/>
        <w:spacing w:after="240" w:line="480" w:lineRule="auto"/>
        <w:rPr>
          <w:color w:val="000000" w:themeColor="text1"/>
        </w:rPr>
      </w:pPr>
    </w:p>
    <w:p w14:paraId="3905E207" w14:textId="77777777" w:rsidR="004C6146" w:rsidRPr="004C6146" w:rsidRDefault="004C6146" w:rsidP="004A1418">
      <w:pPr>
        <w:widowControl w:val="0"/>
        <w:autoSpaceDE w:val="0"/>
        <w:autoSpaceDN w:val="0"/>
        <w:adjustRightInd w:val="0"/>
        <w:spacing w:after="240" w:line="480" w:lineRule="auto"/>
        <w:rPr>
          <w:color w:val="000000" w:themeColor="text1"/>
        </w:rPr>
      </w:pPr>
      <w:r w:rsidRPr="004C6146">
        <w:rPr>
          <w:color w:val="000000" w:themeColor="text1"/>
        </w:rPr>
        <w:t xml:space="preserve">Policy settings: Finally, the third type of stringency—specific performance levels (what policy scholars call “policy settings”)—allow us to interpret differences in scope or prescriptiveness substantively. For example, forestry certification programs have different requirements for how close loggers can harvest near streams. In this example, all standards prescribing minimum stream buffer widths are equally prescriptive since all are mandatory requirements, albeit with different thresholds. Yet buffer widths and other specific policy settings are a meaningful type of variation. Unfortunately, most specific policy settings, even prescriptive ones, cannot be quantified and are thus difficult to aggregate. Even numeric stream buffers are difficult to compare because they often vary in different landscape contexts, for example in mountainous or flat areas, and involve different levels of harvest restrictions based on different criteria, such as </w:t>
      </w:r>
      <w:r w:rsidRPr="004C6146">
        <w:rPr>
          <w:color w:val="000000" w:themeColor="text1"/>
        </w:rPr>
        <w:lastRenderedPageBreak/>
        <w:t>whether fish live in the stream (see figure 4 in section 4). Measurement strategies that allow program-level aggregation cannot replace issue-specific qualitative comparison. It is crucial to both quantify absolute and relative differences and describe the most meaningful differences that capture the overall trends. We thus suggest that scholars combine aggregate measures with descriptive comparisons of important requirements, assessing each issue in an absolute sense, in a relative sense (if possible), and in how the required level of performance changed.</w:t>
      </w:r>
    </w:p>
    <w:p w14:paraId="4C75B5A1" w14:textId="77777777" w:rsidR="00332C55" w:rsidRPr="00387397" w:rsidRDefault="00332C55" w:rsidP="004A1418">
      <w:pPr>
        <w:widowControl w:val="0"/>
        <w:autoSpaceDE w:val="0"/>
        <w:autoSpaceDN w:val="0"/>
        <w:adjustRightInd w:val="0"/>
        <w:spacing w:after="240" w:line="480" w:lineRule="auto"/>
        <w:rPr>
          <w:rFonts w:eastAsia="Times New Roman"/>
          <w:color w:val="000000" w:themeColor="text1"/>
        </w:rPr>
      </w:pPr>
    </w:p>
    <w:p w14:paraId="22DFF0A2" w14:textId="7176E452" w:rsidR="00ED1CE6" w:rsidRPr="00387397" w:rsidRDefault="00ED1CE6" w:rsidP="004A1418">
      <w:pPr>
        <w:widowControl w:val="0"/>
        <w:autoSpaceDE w:val="0"/>
        <w:autoSpaceDN w:val="0"/>
        <w:adjustRightInd w:val="0"/>
        <w:spacing w:after="240" w:line="480" w:lineRule="auto"/>
        <w:rPr>
          <w:rFonts w:eastAsia="Times New Roman"/>
          <w:color w:val="000000" w:themeColor="text1"/>
        </w:rPr>
      </w:pPr>
      <w:commentRangeStart w:id="15"/>
      <w:commentRangeStart w:id="16"/>
      <w:r w:rsidRPr="00387397">
        <w:rPr>
          <w:rFonts w:eastAsia="Times New Roman"/>
          <w:color w:val="000000" w:themeColor="text1"/>
        </w:rPr>
        <w:t xml:space="preserve">At its most stylized, step one, comparing two </w:t>
      </w:r>
      <w:r w:rsidR="00CD1E1C" w:rsidRPr="00387397">
        <w:rPr>
          <w:rFonts w:eastAsia="Times New Roman"/>
          <w:color w:val="000000" w:themeColor="text1"/>
        </w:rPr>
        <w:t xml:space="preserve">hypothetical </w:t>
      </w:r>
      <w:r w:rsidRPr="00387397">
        <w:rPr>
          <w:rFonts w:eastAsia="Times New Roman"/>
          <w:color w:val="000000" w:themeColor="text1"/>
        </w:rPr>
        <w:t>programs (A and B) in a policy space with two issues (</w:t>
      </w:r>
      <w:r w:rsidR="00F658B8" w:rsidRPr="00387397">
        <w:rPr>
          <w:rFonts w:eastAsia="Times New Roman"/>
          <w:color w:val="000000" w:themeColor="text1"/>
        </w:rPr>
        <w:t>Hazardous</w:t>
      </w:r>
      <w:r w:rsidRPr="00387397">
        <w:rPr>
          <w:rFonts w:eastAsia="Times New Roman"/>
          <w:color w:val="000000" w:themeColor="text1"/>
        </w:rPr>
        <w:t xml:space="preserve"> Chemicals and </w:t>
      </w:r>
      <w:r w:rsidR="009B53E4" w:rsidRPr="00387397">
        <w:rPr>
          <w:rFonts w:eastAsia="Times New Roman"/>
          <w:color w:val="000000" w:themeColor="text1"/>
        </w:rPr>
        <w:t>Worker Training) might look like this:</w:t>
      </w:r>
      <w:r w:rsidR="005C5CA5" w:rsidRPr="00387397">
        <w:rPr>
          <w:rFonts w:eastAsia="Times New Roman"/>
          <w:color w:val="000000" w:themeColor="text1"/>
        </w:rPr>
        <w:t xml:space="preserve"> A researcher examines regulations in this policy domain and inductively identifies a total of two issues.</w:t>
      </w:r>
      <w:r w:rsidR="009B53E4" w:rsidRPr="00387397">
        <w:rPr>
          <w:rFonts w:eastAsia="Times New Roman"/>
          <w:color w:val="000000" w:themeColor="text1"/>
        </w:rPr>
        <w:t xml:space="preserve"> </w:t>
      </w:r>
      <w:commentRangeEnd w:id="15"/>
      <w:r w:rsidR="00956FFD">
        <w:rPr>
          <w:rStyle w:val="CommentReference"/>
          <w:rFonts w:asciiTheme="minorHAnsi" w:hAnsiTheme="minorHAnsi" w:cstheme="minorBidi"/>
        </w:rPr>
        <w:commentReference w:id="15"/>
      </w:r>
      <w:commentRangeEnd w:id="16"/>
      <w:r w:rsidR="00F63F63">
        <w:rPr>
          <w:rStyle w:val="CommentReference"/>
          <w:rFonts w:asciiTheme="minorHAnsi" w:hAnsiTheme="minorHAnsi" w:cstheme="minorBidi"/>
        </w:rPr>
        <w:commentReference w:id="16"/>
      </w:r>
      <w:r w:rsidR="009B53E4" w:rsidRPr="00387397">
        <w:rPr>
          <w:rFonts w:eastAsia="Times New Roman"/>
          <w:color w:val="000000" w:themeColor="text1"/>
        </w:rPr>
        <w:t>Both programs have some</w:t>
      </w:r>
      <w:r w:rsidR="00CD1E1C" w:rsidRPr="00387397">
        <w:rPr>
          <w:rFonts w:eastAsia="Times New Roman"/>
          <w:color w:val="000000" w:themeColor="text1"/>
        </w:rPr>
        <w:t xml:space="preserve"> prescriptive</w:t>
      </w:r>
      <w:r w:rsidR="009B53E4" w:rsidRPr="00387397">
        <w:rPr>
          <w:rFonts w:eastAsia="Times New Roman"/>
          <w:color w:val="000000" w:themeColor="text1"/>
        </w:rPr>
        <w:t xml:space="preserve"> requirements</w:t>
      </w:r>
      <w:r w:rsidR="00950983" w:rsidRPr="00387397">
        <w:rPr>
          <w:rFonts w:eastAsia="Times New Roman"/>
          <w:color w:val="000000" w:themeColor="text1"/>
        </w:rPr>
        <w:t xml:space="preserve"> </w:t>
      </w:r>
      <w:r w:rsidR="009B53E4" w:rsidRPr="00387397">
        <w:rPr>
          <w:rFonts w:eastAsia="Times New Roman"/>
          <w:color w:val="000000" w:themeColor="text1"/>
        </w:rPr>
        <w:t>on both issues, so they are equal in scope</w:t>
      </w:r>
      <w:r w:rsidR="005C5CA5" w:rsidRPr="00387397">
        <w:rPr>
          <w:rFonts w:eastAsia="Times New Roman"/>
          <w:color w:val="000000" w:themeColor="text1"/>
        </w:rPr>
        <w:t xml:space="preserve">. </w:t>
      </w:r>
      <w:r w:rsidR="009B53E4" w:rsidRPr="00387397">
        <w:rPr>
          <w:rFonts w:eastAsia="Times New Roman"/>
          <w:color w:val="000000" w:themeColor="text1"/>
        </w:rPr>
        <w:t xml:space="preserve">Program A bans </w:t>
      </w:r>
      <w:r w:rsidR="008870BA" w:rsidRPr="00387397">
        <w:rPr>
          <w:rFonts w:eastAsia="Times New Roman"/>
          <w:color w:val="000000" w:themeColor="text1"/>
        </w:rPr>
        <w:t>using</w:t>
      </w:r>
      <w:r w:rsidR="009B53E4" w:rsidRPr="00387397">
        <w:rPr>
          <w:rFonts w:eastAsia="Times New Roman"/>
          <w:color w:val="000000" w:themeColor="text1"/>
        </w:rPr>
        <w:t xml:space="preserve"> chemicals above certain quantitative </w:t>
      </w:r>
      <w:r w:rsidR="00761175" w:rsidRPr="00387397">
        <w:rPr>
          <w:rFonts w:eastAsia="Times New Roman"/>
          <w:color w:val="000000" w:themeColor="text1"/>
        </w:rPr>
        <w:t xml:space="preserve">toxicity </w:t>
      </w:r>
      <w:r w:rsidR="009B53E4" w:rsidRPr="00387397">
        <w:rPr>
          <w:rFonts w:eastAsia="Times New Roman"/>
          <w:color w:val="000000" w:themeColor="text1"/>
        </w:rPr>
        <w:t>thresholds</w:t>
      </w:r>
      <w:r w:rsidR="00BF0AAA">
        <w:rPr>
          <w:rFonts w:eastAsia="Times New Roman"/>
          <w:color w:val="000000" w:themeColor="text1"/>
        </w:rPr>
        <w:t>,</w:t>
      </w:r>
      <w:r w:rsidR="009B53E4" w:rsidRPr="00387397">
        <w:rPr>
          <w:rFonts w:eastAsia="Times New Roman"/>
          <w:color w:val="000000" w:themeColor="text1"/>
        </w:rPr>
        <w:t xml:space="preserve"> whereas Program B bans “hazardous” levels which </w:t>
      </w:r>
      <w:r w:rsidR="0062745D" w:rsidRPr="0062745D">
        <w:rPr>
          <w:color w:val="000000" w:themeColor="text1"/>
        </w:rPr>
        <w:t xml:space="preserve">one </w:t>
      </w:r>
      <w:r w:rsidR="009B53E4" w:rsidRPr="00387397">
        <w:rPr>
          <w:rFonts w:eastAsia="Times New Roman"/>
          <w:color w:val="000000" w:themeColor="text1"/>
        </w:rPr>
        <w:t xml:space="preserve">may </w:t>
      </w:r>
      <w:r w:rsidR="0062745D" w:rsidRPr="0062745D">
        <w:rPr>
          <w:color w:val="000000" w:themeColor="text1"/>
        </w:rPr>
        <w:t>interpret</w:t>
      </w:r>
      <w:r w:rsidR="009B53E4" w:rsidRPr="00387397">
        <w:rPr>
          <w:rFonts w:eastAsia="Times New Roman"/>
          <w:color w:val="000000" w:themeColor="text1"/>
        </w:rPr>
        <w:t xml:space="preserve"> several ways, so Program A is more prescriptive</w:t>
      </w:r>
      <w:r w:rsidR="00CD1E1C" w:rsidRPr="00387397">
        <w:rPr>
          <w:rFonts w:eastAsia="Times New Roman"/>
          <w:color w:val="000000" w:themeColor="text1"/>
        </w:rPr>
        <w:t xml:space="preserve"> on</w:t>
      </w:r>
      <w:r w:rsidR="00BF0AAA">
        <w:rPr>
          <w:rFonts w:eastAsia="Times New Roman"/>
          <w:color w:val="000000" w:themeColor="text1"/>
        </w:rPr>
        <w:t xml:space="preserve"> the issue of</w:t>
      </w:r>
      <w:r w:rsidR="00CD1E1C" w:rsidRPr="00387397">
        <w:rPr>
          <w:rFonts w:eastAsia="Times New Roman"/>
          <w:color w:val="000000" w:themeColor="text1"/>
        </w:rPr>
        <w:t xml:space="preserve"> Chemicals</w:t>
      </w:r>
      <w:r w:rsidR="009B53E4" w:rsidRPr="00387397">
        <w:rPr>
          <w:rFonts w:eastAsia="Times New Roman"/>
          <w:color w:val="000000" w:themeColor="text1"/>
        </w:rPr>
        <w:t xml:space="preserve">. </w:t>
      </w:r>
      <w:r w:rsidR="00CD1E1C" w:rsidRPr="00387397">
        <w:rPr>
          <w:rFonts w:eastAsia="Times New Roman"/>
          <w:color w:val="000000" w:themeColor="text1"/>
        </w:rPr>
        <w:t>For policy settings, t</w:t>
      </w:r>
      <w:r w:rsidR="009B53E4" w:rsidRPr="00387397">
        <w:rPr>
          <w:rFonts w:eastAsia="Times New Roman"/>
          <w:color w:val="000000" w:themeColor="text1"/>
        </w:rPr>
        <w:t xml:space="preserve">he two programs ban slightly different lists of chemicals, Program A focusing on ecologically harmful chemicals and program B </w:t>
      </w:r>
      <w:r w:rsidR="0062745D" w:rsidRPr="0062745D">
        <w:rPr>
          <w:color w:val="000000" w:themeColor="text1"/>
        </w:rPr>
        <w:t>targeting</w:t>
      </w:r>
      <w:r w:rsidR="009B53E4" w:rsidRPr="00387397">
        <w:rPr>
          <w:rFonts w:eastAsia="Times New Roman"/>
          <w:color w:val="000000" w:themeColor="text1"/>
        </w:rPr>
        <w:t xml:space="preserve"> those most harmful to humans, so </w:t>
      </w:r>
      <w:r w:rsidR="0062745D" w:rsidRPr="0062745D">
        <w:rPr>
          <w:color w:val="000000" w:themeColor="text1"/>
        </w:rPr>
        <w:t xml:space="preserve">one can only compare </w:t>
      </w:r>
      <w:r w:rsidR="009B53E4" w:rsidRPr="00387397">
        <w:rPr>
          <w:rFonts w:eastAsia="Times New Roman"/>
          <w:color w:val="000000" w:themeColor="text1"/>
        </w:rPr>
        <w:t xml:space="preserve">their specific requirements </w:t>
      </w:r>
      <w:r w:rsidR="00CD1E1C" w:rsidRPr="00387397">
        <w:rPr>
          <w:rFonts w:eastAsia="Times New Roman"/>
          <w:color w:val="000000" w:themeColor="text1"/>
        </w:rPr>
        <w:t xml:space="preserve">on </w:t>
      </w:r>
      <w:r w:rsidR="0059216F" w:rsidRPr="00387397">
        <w:rPr>
          <w:rFonts w:eastAsia="Times New Roman"/>
          <w:color w:val="000000" w:themeColor="text1"/>
        </w:rPr>
        <w:t>c</w:t>
      </w:r>
      <w:r w:rsidR="00CD1E1C" w:rsidRPr="00387397">
        <w:rPr>
          <w:rFonts w:eastAsia="Times New Roman"/>
          <w:color w:val="000000" w:themeColor="text1"/>
        </w:rPr>
        <w:t xml:space="preserve">hemicals </w:t>
      </w:r>
      <w:r w:rsidR="00F658B8" w:rsidRPr="00387397">
        <w:rPr>
          <w:rFonts w:eastAsia="Times New Roman"/>
          <w:color w:val="000000" w:themeColor="text1"/>
        </w:rPr>
        <w:t>qualitatively</w:t>
      </w:r>
      <w:r w:rsidR="009B53E4" w:rsidRPr="00387397">
        <w:rPr>
          <w:rFonts w:eastAsia="Times New Roman"/>
          <w:color w:val="000000" w:themeColor="text1"/>
        </w:rPr>
        <w:t xml:space="preserve">. </w:t>
      </w:r>
      <w:r w:rsidR="00CA2590" w:rsidRPr="00387397">
        <w:rPr>
          <w:rFonts w:eastAsia="Times New Roman"/>
          <w:color w:val="000000" w:themeColor="text1"/>
        </w:rPr>
        <w:t>On the second issue</w:t>
      </w:r>
      <w:r w:rsidR="00CD1E1C" w:rsidRPr="00387397">
        <w:rPr>
          <w:rFonts w:eastAsia="Times New Roman"/>
          <w:color w:val="000000" w:themeColor="text1"/>
        </w:rPr>
        <w:t>, b</w:t>
      </w:r>
      <w:r w:rsidR="00F658B8" w:rsidRPr="00387397">
        <w:rPr>
          <w:rFonts w:eastAsia="Times New Roman"/>
          <w:color w:val="000000" w:themeColor="text1"/>
        </w:rPr>
        <w:t>oth programs require mandatory worker training programs</w:t>
      </w:r>
      <w:r w:rsidR="0062745D" w:rsidRPr="0062745D">
        <w:rPr>
          <w:color w:val="000000" w:themeColor="text1"/>
        </w:rPr>
        <w:t>,</w:t>
      </w:r>
      <w:r w:rsidR="00F658B8" w:rsidRPr="00387397">
        <w:rPr>
          <w:rFonts w:eastAsia="Times New Roman"/>
          <w:color w:val="000000" w:themeColor="text1"/>
        </w:rPr>
        <w:t xml:space="preserve"> </w:t>
      </w:r>
      <w:r w:rsidR="00CD1E1C" w:rsidRPr="00387397">
        <w:rPr>
          <w:rFonts w:eastAsia="Times New Roman"/>
          <w:color w:val="000000" w:themeColor="text1"/>
        </w:rPr>
        <w:t xml:space="preserve">and </w:t>
      </w:r>
      <w:r w:rsidR="00F658B8" w:rsidRPr="00387397">
        <w:rPr>
          <w:rFonts w:eastAsia="Times New Roman"/>
          <w:color w:val="000000" w:themeColor="text1"/>
        </w:rPr>
        <w:t>neither specifies how many hours, so they are equally prescriptive</w:t>
      </w:r>
      <w:r w:rsidR="00CD1E1C" w:rsidRPr="00387397">
        <w:rPr>
          <w:rFonts w:eastAsia="Times New Roman"/>
          <w:color w:val="000000" w:themeColor="text1"/>
        </w:rPr>
        <w:t xml:space="preserve"> on Training</w:t>
      </w:r>
      <w:r w:rsidR="00F658B8" w:rsidRPr="00387397">
        <w:rPr>
          <w:rFonts w:eastAsia="Times New Roman"/>
          <w:color w:val="000000" w:themeColor="text1"/>
        </w:rPr>
        <w:t xml:space="preserve">. </w:t>
      </w:r>
      <w:r w:rsidR="00BF0AAA">
        <w:rPr>
          <w:rFonts w:eastAsia="Times New Roman"/>
          <w:color w:val="000000" w:themeColor="text1"/>
        </w:rPr>
        <w:t xml:space="preserve">Each program </w:t>
      </w:r>
      <w:r w:rsidR="0062745D" w:rsidRPr="0062745D">
        <w:rPr>
          <w:color w:val="000000" w:themeColor="text1"/>
        </w:rPr>
        <w:t>suggests a</w:t>
      </w:r>
      <w:r w:rsidR="00F658B8" w:rsidRPr="00387397">
        <w:rPr>
          <w:rFonts w:eastAsia="Times New Roman"/>
          <w:color w:val="000000" w:themeColor="text1"/>
        </w:rPr>
        <w:t xml:space="preserve"> slightly different </w:t>
      </w:r>
      <w:r w:rsidR="0062745D" w:rsidRPr="0062745D">
        <w:rPr>
          <w:color w:val="000000" w:themeColor="text1"/>
        </w:rPr>
        <w:t>list</w:t>
      </w:r>
      <w:r w:rsidR="00F658B8" w:rsidRPr="00387397">
        <w:rPr>
          <w:rFonts w:eastAsia="Times New Roman"/>
          <w:color w:val="000000" w:themeColor="text1"/>
        </w:rPr>
        <w:t xml:space="preserve"> of topics</w:t>
      </w:r>
      <w:r w:rsidR="00BF0AAA">
        <w:rPr>
          <w:rFonts w:eastAsia="Times New Roman"/>
          <w:color w:val="000000" w:themeColor="text1"/>
        </w:rPr>
        <w:t xml:space="preserve"> </w:t>
      </w:r>
      <w:r w:rsidR="0062745D" w:rsidRPr="0062745D">
        <w:rPr>
          <w:color w:val="000000" w:themeColor="text1"/>
        </w:rPr>
        <w:t>for</w:t>
      </w:r>
      <w:r w:rsidR="00F658B8" w:rsidRPr="00387397">
        <w:rPr>
          <w:rFonts w:eastAsia="Times New Roman"/>
          <w:color w:val="000000" w:themeColor="text1"/>
        </w:rPr>
        <w:t xml:space="preserve"> training</w:t>
      </w:r>
      <w:r w:rsidR="00950983" w:rsidRPr="00387397">
        <w:rPr>
          <w:rFonts w:eastAsia="Times New Roman"/>
          <w:color w:val="000000" w:themeColor="text1"/>
        </w:rPr>
        <w:t xml:space="preserve"> </w:t>
      </w:r>
      <w:r w:rsidR="00BF0AAA">
        <w:rPr>
          <w:rFonts w:eastAsia="Times New Roman"/>
          <w:color w:val="000000" w:themeColor="text1"/>
        </w:rPr>
        <w:t>to cover</w:t>
      </w:r>
      <w:r w:rsidR="00950983" w:rsidRPr="00387397">
        <w:rPr>
          <w:rFonts w:eastAsia="Times New Roman"/>
          <w:color w:val="000000" w:themeColor="text1"/>
        </w:rPr>
        <w:t>. Program A focuses</w:t>
      </w:r>
      <w:r w:rsidR="00F658B8" w:rsidRPr="00387397">
        <w:rPr>
          <w:rFonts w:eastAsia="Times New Roman"/>
          <w:color w:val="000000" w:themeColor="text1"/>
        </w:rPr>
        <w:t xml:space="preserve"> more on skills needed to avoid ecological harm</w:t>
      </w:r>
      <w:r w:rsidR="0062745D" w:rsidRPr="0062745D">
        <w:rPr>
          <w:color w:val="000000" w:themeColor="text1"/>
        </w:rPr>
        <w:t>,</w:t>
      </w:r>
      <w:r w:rsidR="00F658B8" w:rsidRPr="00387397">
        <w:rPr>
          <w:rFonts w:eastAsia="Times New Roman"/>
          <w:color w:val="000000" w:themeColor="text1"/>
        </w:rPr>
        <w:t xml:space="preserve"> and Program B </w:t>
      </w:r>
      <w:r w:rsidR="005E1008" w:rsidRPr="00387397">
        <w:rPr>
          <w:rFonts w:eastAsia="Times New Roman"/>
          <w:color w:val="000000" w:themeColor="text1"/>
        </w:rPr>
        <w:t xml:space="preserve">focuses </w:t>
      </w:r>
      <w:r w:rsidR="00F658B8" w:rsidRPr="00387397">
        <w:rPr>
          <w:rFonts w:eastAsia="Times New Roman"/>
          <w:color w:val="000000" w:themeColor="text1"/>
        </w:rPr>
        <w:t xml:space="preserve">more on worker safety, so </w:t>
      </w:r>
      <w:r w:rsidR="0062745D" w:rsidRPr="0062745D">
        <w:rPr>
          <w:color w:val="000000" w:themeColor="text1"/>
        </w:rPr>
        <w:t xml:space="preserve">again, one can only compare </w:t>
      </w:r>
      <w:r w:rsidR="00F658B8" w:rsidRPr="00387397">
        <w:rPr>
          <w:rFonts w:eastAsia="Times New Roman"/>
          <w:color w:val="000000" w:themeColor="text1"/>
        </w:rPr>
        <w:t xml:space="preserve">their </w:t>
      </w:r>
      <w:r w:rsidR="00CD1E1C" w:rsidRPr="00387397">
        <w:rPr>
          <w:rFonts w:eastAsia="Times New Roman"/>
          <w:color w:val="000000" w:themeColor="text1"/>
        </w:rPr>
        <w:t>policy settings</w:t>
      </w:r>
      <w:r w:rsidR="00F658B8" w:rsidRPr="00387397">
        <w:rPr>
          <w:rFonts w:eastAsia="Times New Roman"/>
          <w:color w:val="000000" w:themeColor="text1"/>
        </w:rPr>
        <w:t xml:space="preserve"> </w:t>
      </w:r>
      <w:r w:rsidR="00950983" w:rsidRPr="00387397">
        <w:rPr>
          <w:rFonts w:eastAsia="Times New Roman"/>
          <w:color w:val="000000" w:themeColor="text1"/>
        </w:rPr>
        <w:t>qualitatively</w:t>
      </w:r>
      <w:r w:rsidR="0062745D" w:rsidRPr="0062745D">
        <w:rPr>
          <w:color w:val="000000" w:themeColor="text1"/>
        </w:rPr>
        <w:t>. Yet</w:t>
      </w:r>
      <w:r w:rsidR="00F658B8" w:rsidRPr="00387397">
        <w:rPr>
          <w:rFonts w:eastAsia="Times New Roman"/>
          <w:color w:val="000000" w:themeColor="text1"/>
        </w:rPr>
        <w:t xml:space="preserve"> a pattern </w:t>
      </w:r>
      <w:r w:rsidR="00CD1E1C" w:rsidRPr="00387397">
        <w:rPr>
          <w:rFonts w:eastAsia="Times New Roman"/>
          <w:color w:val="000000" w:themeColor="text1"/>
        </w:rPr>
        <w:t>emerges</w:t>
      </w:r>
      <w:r w:rsidR="008870BA" w:rsidRPr="00387397">
        <w:rPr>
          <w:rFonts w:eastAsia="Times New Roman"/>
          <w:color w:val="000000" w:themeColor="text1"/>
        </w:rPr>
        <w:t>:</w:t>
      </w:r>
      <w:r w:rsidR="00F658B8" w:rsidRPr="00387397">
        <w:rPr>
          <w:rFonts w:eastAsia="Times New Roman"/>
          <w:color w:val="000000" w:themeColor="text1"/>
        </w:rPr>
        <w:t xml:space="preserve"> Program A</w:t>
      </w:r>
      <w:r w:rsidR="00950983" w:rsidRPr="00387397">
        <w:rPr>
          <w:rFonts w:eastAsia="Times New Roman"/>
          <w:color w:val="000000" w:themeColor="text1"/>
        </w:rPr>
        <w:t xml:space="preserve">, the </w:t>
      </w:r>
      <w:r w:rsidR="00CD1E1C" w:rsidRPr="00387397">
        <w:rPr>
          <w:rFonts w:eastAsia="Times New Roman"/>
          <w:color w:val="000000" w:themeColor="text1"/>
        </w:rPr>
        <w:t xml:space="preserve">overall </w:t>
      </w:r>
      <w:r w:rsidR="00950983" w:rsidRPr="00387397">
        <w:rPr>
          <w:rFonts w:eastAsia="Times New Roman"/>
          <w:color w:val="000000" w:themeColor="text1"/>
        </w:rPr>
        <w:t>more prescriptive program,</w:t>
      </w:r>
      <w:r w:rsidR="00F658B8" w:rsidRPr="00387397">
        <w:rPr>
          <w:rFonts w:eastAsia="Times New Roman"/>
          <w:color w:val="000000" w:themeColor="text1"/>
        </w:rPr>
        <w:t xml:space="preserve"> is </w:t>
      </w:r>
      <w:r w:rsidR="00950983" w:rsidRPr="00387397">
        <w:rPr>
          <w:rFonts w:eastAsia="Times New Roman"/>
          <w:color w:val="000000" w:themeColor="text1"/>
        </w:rPr>
        <w:t xml:space="preserve">also </w:t>
      </w:r>
      <w:r w:rsidR="00F658B8" w:rsidRPr="00387397">
        <w:rPr>
          <w:rFonts w:eastAsia="Times New Roman"/>
          <w:color w:val="000000" w:themeColor="text1"/>
        </w:rPr>
        <w:t xml:space="preserve">more focused on </w:t>
      </w:r>
      <w:r w:rsidR="00761175" w:rsidRPr="00387397">
        <w:rPr>
          <w:rFonts w:eastAsia="Times New Roman"/>
          <w:color w:val="000000" w:themeColor="text1"/>
        </w:rPr>
        <w:t>ecological protection, pos</w:t>
      </w:r>
      <w:r w:rsidR="00C36AE7" w:rsidRPr="00387397">
        <w:rPr>
          <w:rFonts w:eastAsia="Times New Roman"/>
          <w:color w:val="000000" w:themeColor="text1"/>
        </w:rPr>
        <w:t>sibly due to a strong influence from</w:t>
      </w:r>
      <w:r w:rsidR="00761175" w:rsidRPr="00387397">
        <w:rPr>
          <w:rFonts w:eastAsia="Times New Roman"/>
          <w:color w:val="000000" w:themeColor="text1"/>
        </w:rPr>
        <w:t xml:space="preserve"> environmental </w:t>
      </w:r>
      <w:r w:rsidR="00A17B6A">
        <w:rPr>
          <w:rFonts w:eastAsia="Times New Roman"/>
          <w:color w:val="000000" w:themeColor="text1"/>
        </w:rPr>
        <w:t>activists</w:t>
      </w:r>
      <w:r w:rsidR="00CD1E1C" w:rsidRPr="00387397">
        <w:rPr>
          <w:rFonts w:eastAsia="Times New Roman"/>
          <w:color w:val="000000" w:themeColor="text1"/>
        </w:rPr>
        <w:t>. In contrast,</w:t>
      </w:r>
      <w:r w:rsidR="00F658B8" w:rsidRPr="00387397">
        <w:rPr>
          <w:rFonts w:eastAsia="Times New Roman"/>
          <w:color w:val="000000" w:themeColor="text1"/>
        </w:rPr>
        <w:t xml:space="preserve"> program </w:t>
      </w:r>
      <w:r w:rsidR="00F658B8" w:rsidRPr="00387397">
        <w:rPr>
          <w:rFonts w:eastAsia="Times New Roman"/>
          <w:color w:val="000000" w:themeColor="text1"/>
        </w:rPr>
        <w:lastRenderedPageBreak/>
        <w:t>B is more focused on worker safety</w:t>
      </w:r>
      <w:r w:rsidR="00CD1E1C" w:rsidRPr="00387397">
        <w:rPr>
          <w:rFonts w:eastAsia="Times New Roman"/>
          <w:color w:val="000000" w:themeColor="text1"/>
        </w:rPr>
        <w:t>,</w:t>
      </w:r>
      <w:commentRangeStart w:id="17"/>
      <w:commentRangeStart w:id="18"/>
      <w:r w:rsidR="00CD1E1C" w:rsidRPr="00387397">
        <w:rPr>
          <w:rFonts w:eastAsia="Times New Roman"/>
          <w:color w:val="000000" w:themeColor="text1"/>
        </w:rPr>
        <w:t xml:space="preserve"> possibly </w:t>
      </w:r>
      <w:commentRangeEnd w:id="17"/>
      <w:r w:rsidR="00C001AE">
        <w:rPr>
          <w:rStyle w:val="CommentReference"/>
          <w:rFonts w:asciiTheme="minorHAnsi" w:hAnsiTheme="minorHAnsi" w:cstheme="minorBidi"/>
        </w:rPr>
        <w:commentReference w:id="17"/>
      </w:r>
      <w:commentRangeEnd w:id="18"/>
      <w:r w:rsidR="000E0724">
        <w:rPr>
          <w:rStyle w:val="CommentReference"/>
          <w:rFonts w:asciiTheme="minorHAnsi" w:hAnsiTheme="minorHAnsi" w:cstheme="minorBidi"/>
        </w:rPr>
        <w:commentReference w:id="18"/>
      </w:r>
      <w:del w:id="19" w:author="Constance McDermott" w:date="2019-03-11T16:29:00Z">
        <w:r w:rsidR="00FF02EB" w:rsidRPr="00387397" w:rsidDel="00C001AE">
          <w:rPr>
            <w:rFonts w:eastAsia="Times New Roman"/>
            <w:color w:val="000000" w:themeColor="text1"/>
          </w:rPr>
          <w:delText xml:space="preserve">due to </w:delText>
        </w:r>
        <w:r w:rsidR="00161B0D" w:rsidRPr="00387397" w:rsidDel="00C001AE">
          <w:rPr>
            <w:rFonts w:eastAsia="Times New Roman"/>
            <w:color w:val="000000" w:themeColor="text1"/>
          </w:rPr>
          <w:delText>a greater influence of labor groups or business</w:delText>
        </w:r>
        <w:r w:rsidR="00A17B6A" w:rsidDel="00C001AE">
          <w:rPr>
            <w:rFonts w:eastAsia="Times New Roman"/>
            <w:color w:val="000000" w:themeColor="text1"/>
          </w:rPr>
          <w:delText xml:space="preserve">es </w:delText>
        </w:r>
        <w:r w:rsidR="00161B0D" w:rsidRPr="00387397" w:rsidDel="00C001AE">
          <w:rPr>
            <w:rFonts w:eastAsia="Times New Roman"/>
            <w:color w:val="000000" w:themeColor="text1"/>
          </w:rPr>
          <w:delText xml:space="preserve">seeking </w:delText>
        </w:r>
      </w:del>
      <w:r w:rsidR="00161B0D" w:rsidRPr="00387397">
        <w:rPr>
          <w:rFonts w:eastAsia="Times New Roman"/>
          <w:color w:val="000000" w:themeColor="text1"/>
        </w:rPr>
        <w:t xml:space="preserve">to reduce the risk </w:t>
      </w:r>
      <w:r w:rsidR="00FF02EB" w:rsidRPr="00387397">
        <w:rPr>
          <w:rFonts w:eastAsia="Times New Roman"/>
          <w:color w:val="000000" w:themeColor="text1"/>
        </w:rPr>
        <w:t xml:space="preserve">that worker injuries </w:t>
      </w:r>
      <w:r w:rsidR="00161B0D" w:rsidRPr="00387397">
        <w:rPr>
          <w:rFonts w:eastAsia="Times New Roman"/>
          <w:color w:val="000000" w:themeColor="text1"/>
        </w:rPr>
        <w:t xml:space="preserve">at one firm </w:t>
      </w:r>
      <w:r w:rsidR="00FF02EB" w:rsidRPr="00387397">
        <w:rPr>
          <w:rFonts w:eastAsia="Times New Roman"/>
          <w:color w:val="000000" w:themeColor="text1"/>
        </w:rPr>
        <w:t>will impose</w:t>
      </w:r>
      <w:r w:rsidR="00CD1E1C" w:rsidRPr="00387397">
        <w:rPr>
          <w:rFonts w:eastAsia="Times New Roman"/>
          <w:color w:val="000000" w:themeColor="text1"/>
        </w:rPr>
        <w:t xml:space="preserve"> reputational or regulatory costs </w:t>
      </w:r>
      <w:r w:rsidR="00FF02EB" w:rsidRPr="00387397">
        <w:rPr>
          <w:rFonts w:eastAsia="Times New Roman"/>
          <w:color w:val="000000" w:themeColor="text1"/>
        </w:rPr>
        <w:t xml:space="preserve">for </w:t>
      </w:r>
      <w:r w:rsidR="00CD1E1C" w:rsidRPr="00387397">
        <w:rPr>
          <w:rFonts w:eastAsia="Times New Roman"/>
          <w:color w:val="000000" w:themeColor="text1"/>
        </w:rPr>
        <w:t>the</w:t>
      </w:r>
      <w:r w:rsidR="00C36AE7" w:rsidRPr="00387397">
        <w:rPr>
          <w:rFonts w:eastAsia="Times New Roman"/>
          <w:color w:val="000000" w:themeColor="text1"/>
        </w:rPr>
        <w:t xml:space="preserve"> whole industry.</w:t>
      </w:r>
    </w:p>
    <w:p w14:paraId="387FD62D" w14:textId="77777777" w:rsidR="00172525" w:rsidRPr="00387397" w:rsidRDefault="00172525" w:rsidP="004A1418">
      <w:pPr>
        <w:widowControl w:val="0"/>
        <w:autoSpaceDE w:val="0"/>
        <w:autoSpaceDN w:val="0"/>
        <w:adjustRightInd w:val="0"/>
        <w:spacing w:after="240" w:line="480" w:lineRule="auto"/>
        <w:rPr>
          <w:rFonts w:eastAsia="Times New Roman"/>
          <w:color w:val="000000" w:themeColor="text1"/>
        </w:rPr>
      </w:pPr>
    </w:p>
    <w:p w14:paraId="42958B24"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r w:rsidRPr="004C6146">
        <w:rPr>
          <w:rFonts w:eastAsia="Times New Roman"/>
          <w:color w:val="000000" w:themeColor="text1"/>
        </w:rPr>
        <w:t>As this example illustrates, the combination of precise and comprehensive measurement can avoid problems with using any one approach alone. Measuring scope alone risks overlooking variation in prescriptiveness and levels of performance required. Measuring prescriptiveness alone risks capturing a kind of stringency that is void of content. And comparing a few specific performance levels alone risks missing the broader picture, or worse, making overly broad generalizations where a different set of issues would yield different overall conclusions.</w:t>
      </w:r>
    </w:p>
    <w:p w14:paraId="7E07B778"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p>
    <w:p w14:paraId="09167D2B" w14:textId="77777777" w:rsidR="004C6146" w:rsidRPr="004C6146" w:rsidRDefault="004C6146" w:rsidP="004A1418">
      <w:pPr>
        <w:widowControl w:val="0"/>
        <w:autoSpaceDE w:val="0"/>
        <w:autoSpaceDN w:val="0"/>
        <w:adjustRightInd w:val="0"/>
        <w:spacing w:after="240" w:line="480" w:lineRule="auto"/>
        <w:rPr>
          <w:rFonts w:eastAsia="Times New Roman"/>
          <w:b/>
          <w:color w:val="000000" w:themeColor="text1"/>
        </w:rPr>
      </w:pPr>
      <w:r w:rsidRPr="004C6146">
        <w:rPr>
          <w:rFonts w:eastAsia="Times New Roman"/>
          <w:b/>
          <w:color w:val="000000" w:themeColor="text1"/>
        </w:rPr>
        <w:t>## 3.2 Step 2: Classifying Patterns of Change</w:t>
      </w:r>
    </w:p>
    <w:p w14:paraId="3ECC96CA" w14:textId="77777777" w:rsidR="004C6146" w:rsidRPr="004C6146" w:rsidRDefault="004C6146" w:rsidP="004A1418">
      <w:pPr>
        <w:widowControl w:val="0"/>
        <w:autoSpaceDE w:val="0"/>
        <w:autoSpaceDN w:val="0"/>
        <w:adjustRightInd w:val="0"/>
        <w:spacing w:after="240" w:line="480" w:lineRule="auto"/>
        <w:rPr>
          <w:rFonts w:eastAsia="Times New Roman"/>
          <w:color w:val="000000" w:themeColor="text1"/>
        </w:rPr>
      </w:pPr>
      <w:r w:rsidRPr="004C6146">
        <w:rPr>
          <w:rFonts w:eastAsia="Times New Roman"/>
          <w:color w:val="000000" w:themeColor="text1"/>
        </w:rPr>
        <w:t>Drawing on Baumgartner and Jones (2002) and Howlett and Cashore (2007), we also note the importance of the direction of change. Assessing patterns of change like punctuation or equilibrium requires measuring change on each dimension because there may be an equilibrium on one dimension but punctuation another. In absolute terms, requirements may be increasing, decreasing, or neither, and, in relative terms, competing regulations may be converging, in equilibrium, or diverging on each dimension over any given period (Table 3). Thus, in aggregate, nine relationships fully capture the possible dynamics for each dimension of change.  All of the concepts of regulatory stringency from Table 1 should be able to be expressed in terms of the dimension(s) to which a theory applies, the absolute directions of change they predict, and relative relationships they anticipate.</w:t>
      </w:r>
    </w:p>
    <w:p w14:paraId="6A577278" w14:textId="77777777" w:rsidR="00B15838" w:rsidRDefault="00B15838" w:rsidP="004A1418">
      <w:pPr>
        <w:widowControl w:val="0"/>
        <w:autoSpaceDE w:val="0"/>
        <w:autoSpaceDN w:val="0"/>
        <w:adjustRightInd w:val="0"/>
        <w:spacing w:after="240" w:line="480" w:lineRule="auto"/>
        <w:rPr>
          <w:color w:val="000000" w:themeColor="text1"/>
        </w:rPr>
      </w:pPr>
    </w:p>
    <w:p w14:paraId="4BBFA940" w14:textId="71C64D24" w:rsidR="00984DC4" w:rsidRDefault="001363DA" w:rsidP="004A1418">
      <w:pPr>
        <w:widowControl w:val="0"/>
        <w:autoSpaceDE w:val="0"/>
        <w:autoSpaceDN w:val="0"/>
        <w:adjustRightInd w:val="0"/>
        <w:spacing w:after="240" w:line="480" w:lineRule="auto"/>
        <w:rPr>
          <w:color w:val="000000" w:themeColor="text1"/>
        </w:rPr>
      </w:pPr>
      <w:r>
        <w:rPr>
          <w:color w:val="000000" w:themeColor="text1"/>
        </w:rPr>
        <w:t>!</w:t>
      </w:r>
      <w:r w:rsidR="00B15838" w:rsidRPr="00387397">
        <w:rPr>
          <w:color w:val="000000" w:themeColor="text1"/>
        </w:rPr>
        <w:t>[T</w:t>
      </w:r>
      <w:r>
        <w:rPr>
          <w:color w:val="000000" w:themeColor="text1"/>
        </w:rPr>
        <w:t>able</w:t>
      </w:r>
      <w:r w:rsidR="00B15838" w:rsidRPr="00387397">
        <w:rPr>
          <w:color w:val="000000" w:themeColor="text1"/>
        </w:rPr>
        <w:t xml:space="preserve"> </w:t>
      </w:r>
      <w:r w:rsidR="00B15838">
        <w:rPr>
          <w:color w:val="000000" w:themeColor="text1"/>
        </w:rPr>
        <w:t>3</w:t>
      </w:r>
      <w:r>
        <w:rPr>
          <w:color w:val="000000" w:themeColor="text1"/>
        </w:rPr>
        <w:t>: Potential patterns of change with two regulations</w:t>
      </w:r>
      <w:r w:rsidR="00B15838" w:rsidRPr="00387397">
        <w:rPr>
          <w:color w:val="000000" w:themeColor="text1"/>
        </w:rPr>
        <w:t>]</w:t>
      </w:r>
      <w:r>
        <w:rPr>
          <w:color w:val="000000" w:themeColor="text1"/>
        </w:rPr>
        <w:t>(table3.png)</w:t>
      </w:r>
    </w:p>
    <w:p w14:paraId="5F8A4ADF" w14:textId="77777777" w:rsidR="009F2574" w:rsidRDefault="009F2574" w:rsidP="004A1418">
      <w:pPr>
        <w:widowControl w:val="0"/>
        <w:autoSpaceDE w:val="0"/>
        <w:autoSpaceDN w:val="0"/>
        <w:adjustRightInd w:val="0"/>
        <w:spacing w:after="240" w:line="480" w:lineRule="auto"/>
        <w:rPr>
          <w:color w:val="000000" w:themeColor="text1"/>
        </w:rPr>
      </w:pPr>
    </w:p>
    <w:p w14:paraId="39DB2A64" w14:textId="223E482D" w:rsidR="00984DC4" w:rsidRPr="00387397" w:rsidRDefault="009F2574" w:rsidP="004A1418">
      <w:pPr>
        <w:pStyle w:val="NormalWeb"/>
        <w:spacing w:before="0" w:beforeAutospacing="0" w:after="0" w:afterAutospacing="0" w:line="480" w:lineRule="auto"/>
        <w:rPr>
          <w:color w:val="000000" w:themeColor="text1"/>
        </w:rPr>
      </w:pPr>
      <w:r>
        <w:rPr>
          <w:rFonts w:eastAsia="Times New Roman"/>
          <w:b/>
          <w:color w:val="000000" w:themeColor="text1"/>
        </w:rPr>
        <w:t xml:space="preserve">Conclusion: </w:t>
      </w:r>
      <w:r w:rsidR="00984DC4">
        <w:rPr>
          <w:rFonts w:eastAsia="Times New Roman"/>
          <w:color w:val="000000" w:themeColor="text1"/>
        </w:rPr>
        <w:t xml:space="preserve">This framework helps researchers accomplishes four key tasks that Brunel and Levinson (2016) set out for </w:t>
      </w:r>
      <w:r>
        <w:rPr>
          <w:rFonts w:eastAsia="Times New Roman"/>
          <w:color w:val="000000" w:themeColor="text1"/>
        </w:rPr>
        <w:t>a measure of</w:t>
      </w:r>
      <w:r w:rsidR="00984DC4">
        <w:rPr>
          <w:rFonts w:eastAsia="Times New Roman"/>
          <w:color w:val="000000" w:themeColor="text1"/>
        </w:rPr>
        <w:t xml:space="preserve"> regulatory stringency (1) measure</w:t>
      </w:r>
      <w:r>
        <w:rPr>
          <w:rFonts w:eastAsia="Times New Roman"/>
          <w:color w:val="000000" w:themeColor="text1"/>
        </w:rPr>
        <w:t xml:space="preserve"> change</w:t>
      </w:r>
      <w:r w:rsidR="00984DC4">
        <w:rPr>
          <w:rFonts w:eastAsia="Times New Roman"/>
          <w:color w:val="000000" w:themeColor="text1"/>
        </w:rPr>
        <w:t xml:space="preserve"> over time, (2) assess</w:t>
      </w:r>
      <w:r>
        <w:rPr>
          <w:rFonts w:eastAsia="Times New Roman"/>
          <w:color w:val="000000" w:themeColor="text1"/>
        </w:rPr>
        <w:t xml:space="preserve"> both </w:t>
      </w:r>
      <w:r w:rsidR="00984DC4">
        <w:rPr>
          <w:rFonts w:eastAsia="Times New Roman"/>
          <w:color w:val="000000" w:themeColor="text1"/>
        </w:rPr>
        <w:t xml:space="preserve">relative and absolute magnitudes, (3) </w:t>
      </w:r>
      <w:r>
        <w:rPr>
          <w:rFonts w:eastAsia="Times New Roman"/>
          <w:color w:val="000000" w:themeColor="text1"/>
        </w:rPr>
        <w:t>aggregate across</w:t>
      </w:r>
      <w:r w:rsidR="00984DC4">
        <w:rPr>
          <w:rFonts w:eastAsia="Times New Roman"/>
          <w:color w:val="000000" w:themeColor="text1"/>
        </w:rPr>
        <w:t xml:space="preserve"> multiple issue areas</w:t>
      </w:r>
      <w:r>
        <w:rPr>
          <w:rFonts w:eastAsia="Times New Roman"/>
          <w:color w:val="000000" w:themeColor="text1"/>
        </w:rPr>
        <w:t xml:space="preserve">, </w:t>
      </w:r>
      <w:r w:rsidR="00984DC4">
        <w:rPr>
          <w:rFonts w:eastAsia="Times New Roman"/>
          <w:color w:val="000000" w:themeColor="text1"/>
        </w:rPr>
        <w:t xml:space="preserve">and (4) </w:t>
      </w:r>
      <w:commentRangeStart w:id="20"/>
      <w:commentRangeStart w:id="21"/>
      <w:r w:rsidR="00984DC4">
        <w:rPr>
          <w:rFonts w:eastAsia="Times New Roman"/>
          <w:color w:val="000000" w:themeColor="text1"/>
        </w:rPr>
        <w:t>it can be theoretically related to compliance costs</w:t>
      </w:r>
      <w:commentRangeEnd w:id="20"/>
      <w:r w:rsidR="00984DC4">
        <w:rPr>
          <w:rStyle w:val="CommentReference"/>
          <w:rFonts w:asciiTheme="minorHAnsi" w:hAnsiTheme="minorHAnsi" w:cstheme="minorBidi"/>
        </w:rPr>
        <w:commentReference w:id="20"/>
      </w:r>
      <w:commentRangeEnd w:id="21"/>
      <w:r w:rsidR="00984DC4">
        <w:rPr>
          <w:rStyle w:val="CommentReference"/>
          <w:rFonts w:asciiTheme="minorHAnsi" w:hAnsiTheme="minorHAnsi" w:cstheme="minorBidi"/>
        </w:rPr>
        <w:commentReference w:id="21"/>
      </w:r>
      <w:r w:rsidR="00984DC4">
        <w:rPr>
          <w:rFonts w:eastAsia="Times New Roman"/>
          <w:color w:val="000000" w:themeColor="text1"/>
        </w:rPr>
        <w:t>. To these criteria, we add that a</w:t>
      </w:r>
      <w:r>
        <w:rPr>
          <w:rFonts w:eastAsia="Times New Roman"/>
          <w:color w:val="000000" w:themeColor="text1"/>
        </w:rPr>
        <w:t>ny</w:t>
      </w:r>
      <w:r w:rsidR="00984DC4">
        <w:rPr>
          <w:rFonts w:eastAsia="Times New Roman"/>
          <w:color w:val="000000" w:themeColor="text1"/>
        </w:rPr>
        <w:t xml:space="preserve"> measurement approach should also capture qualitative differences in policy settings.  </w:t>
      </w:r>
    </w:p>
    <w:p w14:paraId="27F6000B" w14:textId="77777777" w:rsidR="00984DC4" w:rsidRPr="00387397" w:rsidRDefault="00984DC4" w:rsidP="004A1418">
      <w:pPr>
        <w:spacing w:line="480" w:lineRule="auto"/>
        <w:rPr>
          <w:color w:val="000000" w:themeColor="text1"/>
        </w:rPr>
      </w:pPr>
    </w:p>
    <w:p w14:paraId="236C64F0" w14:textId="4763E08F" w:rsidR="00984DC4" w:rsidRPr="00387397" w:rsidRDefault="00984DC4" w:rsidP="004A1418">
      <w:pPr>
        <w:widowControl w:val="0"/>
        <w:autoSpaceDE w:val="0"/>
        <w:autoSpaceDN w:val="0"/>
        <w:adjustRightInd w:val="0"/>
        <w:spacing w:after="240" w:line="480" w:lineRule="auto"/>
        <w:rPr>
          <w:b/>
          <w:color w:val="000000" w:themeColor="text1"/>
        </w:rPr>
      </w:pPr>
      <w:r>
        <w:rPr>
          <w:b/>
          <w:color w:val="000000" w:themeColor="text1"/>
        </w:rPr>
        <w:t>## 3</w:t>
      </w:r>
      <w:r w:rsidRPr="00387397">
        <w:rPr>
          <w:b/>
          <w:color w:val="000000" w:themeColor="text1"/>
        </w:rPr>
        <w:t>.3 Theorizing in terms of scope, prescriptiveness, and policy settings</w:t>
      </w:r>
    </w:p>
    <w:p w14:paraId="106914D8" w14:textId="2BA0ACFC" w:rsidR="00984DC4" w:rsidRPr="00387397" w:rsidRDefault="00984DC4" w:rsidP="004A1418">
      <w:pPr>
        <w:pStyle w:val="NormalWeb"/>
        <w:spacing w:before="0" w:beforeAutospacing="0" w:after="0" w:afterAutospacing="0" w:line="480" w:lineRule="auto"/>
        <w:rPr>
          <w:color w:val="000000" w:themeColor="text1"/>
        </w:rPr>
      </w:pPr>
      <w:r>
        <w:rPr>
          <w:color w:val="000000" w:themeColor="text1"/>
        </w:rPr>
        <w:t xml:space="preserve">Our core methodological critique is that </w:t>
      </w:r>
      <w:r w:rsidRPr="00387397">
        <w:rPr>
          <w:color w:val="000000" w:themeColor="text1"/>
        </w:rPr>
        <w:t>different dimensions of stringency may exhibit different patterns</w:t>
      </w:r>
      <w:r>
        <w:rPr>
          <w:color w:val="000000" w:themeColor="text1"/>
        </w:rPr>
        <w:t xml:space="preserve"> of change. </w:t>
      </w:r>
      <w:r w:rsidR="000A2C8A">
        <w:rPr>
          <w:color w:val="000000" w:themeColor="text1"/>
        </w:rPr>
        <w:t>P</w:t>
      </w:r>
      <w:r w:rsidRPr="00387397">
        <w:rPr>
          <w:color w:val="000000" w:themeColor="text1"/>
        </w:rPr>
        <w:t xml:space="preserve">recise and testable hypotheses about </w:t>
      </w:r>
      <w:r>
        <w:rPr>
          <w:color w:val="000000" w:themeColor="text1"/>
        </w:rPr>
        <w:t>the</w:t>
      </w:r>
      <w:r w:rsidRPr="00387397">
        <w:rPr>
          <w:color w:val="000000" w:themeColor="text1"/>
        </w:rPr>
        <w:t xml:space="preserve"> causes and effects</w:t>
      </w:r>
      <w:r>
        <w:rPr>
          <w:color w:val="000000" w:themeColor="text1"/>
        </w:rPr>
        <w:t xml:space="preserve"> of change must distinguish among types of policy change</w:t>
      </w:r>
      <w:r w:rsidRPr="00387397">
        <w:rPr>
          <w:color w:val="000000" w:themeColor="text1"/>
        </w:rPr>
        <w:t xml:space="preserve">. </w:t>
      </w:r>
      <w:r w:rsidR="000A2C8A">
        <w:rPr>
          <w:color w:val="000000" w:themeColor="text1"/>
        </w:rPr>
        <w:t>I</w:t>
      </w:r>
      <w:r w:rsidRPr="00387397">
        <w:rPr>
          <w:color w:val="000000" w:themeColor="text1"/>
        </w:rPr>
        <w:t>f different dimensions of regulatory stringency vary independently,</w:t>
      </w:r>
      <w:r>
        <w:rPr>
          <w:color w:val="000000" w:themeColor="text1"/>
        </w:rPr>
        <w:t xml:space="preserve"> a</w:t>
      </w:r>
      <w:r w:rsidRPr="00387397">
        <w:rPr>
          <w:color w:val="000000" w:themeColor="text1"/>
        </w:rPr>
        <w:t xml:space="preserve"> vast array of theories that use stringency as an explanatory or dependent variable must be revised to specify the dimension(s) to which they apply. Revisiting theories in </w:t>
      </w:r>
      <w:r>
        <w:rPr>
          <w:color w:val="000000" w:themeColor="text1"/>
        </w:rPr>
        <w:t>terms of scope, prescriptiveness, and policy settings</w:t>
      </w:r>
      <w:r w:rsidRPr="00387397">
        <w:rPr>
          <w:color w:val="000000" w:themeColor="text1"/>
        </w:rPr>
        <w:t xml:space="preserve"> may </w:t>
      </w:r>
      <w:r>
        <w:rPr>
          <w:color w:val="000000" w:themeColor="text1"/>
        </w:rPr>
        <w:t>yield</w:t>
      </w:r>
      <w:r w:rsidRPr="00387397">
        <w:rPr>
          <w:color w:val="000000" w:themeColor="text1"/>
        </w:rPr>
        <w:t xml:space="preserve"> different predictions </w:t>
      </w:r>
      <w:r>
        <w:rPr>
          <w:color w:val="000000" w:themeColor="text1"/>
        </w:rPr>
        <w:t>on</w:t>
      </w:r>
      <w:r w:rsidRPr="00387397">
        <w:rPr>
          <w:color w:val="000000" w:themeColor="text1"/>
        </w:rPr>
        <w:t xml:space="preserve"> </w:t>
      </w:r>
      <w:r>
        <w:rPr>
          <w:color w:val="000000" w:themeColor="text1"/>
        </w:rPr>
        <w:t>each</w:t>
      </w:r>
      <w:r w:rsidRPr="00387397">
        <w:rPr>
          <w:color w:val="000000" w:themeColor="text1"/>
        </w:rPr>
        <w:t xml:space="preserve"> dimension. It is beyond the scope of this paper to revisit all hypotheses in this vast literature in light of our methodological critique, but, for illustrative purposes, we offer examples of such a restatement </w:t>
      </w:r>
      <w:r w:rsidRPr="0062745D">
        <w:rPr>
          <w:color w:val="000000" w:themeColor="text1"/>
        </w:rPr>
        <w:t>for</w:t>
      </w:r>
      <w:r w:rsidRPr="00387397">
        <w:rPr>
          <w:color w:val="000000" w:themeColor="text1"/>
        </w:rPr>
        <w:t xml:space="preserve"> hypotheses rooted in compliance cost and differentiation. </w:t>
      </w:r>
    </w:p>
    <w:p w14:paraId="2A516B27" w14:textId="77777777" w:rsidR="00984DC4" w:rsidRPr="00044AED" w:rsidRDefault="00984DC4" w:rsidP="004A1418">
      <w:pPr>
        <w:widowControl w:val="0"/>
        <w:autoSpaceDE w:val="0"/>
        <w:autoSpaceDN w:val="0"/>
        <w:adjustRightInd w:val="0"/>
        <w:spacing w:after="240" w:line="480" w:lineRule="auto"/>
        <w:rPr>
          <w:color w:val="000000" w:themeColor="text1"/>
        </w:rPr>
      </w:pPr>
    </w:p>
    <w:p w14:paraId="108871FD" w14:textId="77777777" w:rsidR="00984DC4" w:rsidRPr="00387397" w:rsidRDefault="00984DC4" w:rsidP="004A1418">
      <w:pPr>
        <w:widowControl w:val="0"/>
        <w:autoSpaceDE w:val="0"/>
        <w:autoSpaceDN w:val="0"/>
        <w:adjustRightInd w:val="0"/>
        <w:spacing w:after="240" w:line="480" w:lineRule="auto"/>
        <w:rPr>
          <w:color w:val="000000" w:themeColor="text1"/>
        </w:rPr>
      </w:pPr>
      <w:r w:rsidRPr="007D7C27">
        <w:rPr>
          <w:b/>
          <w:color w:val="000000" w:themeColor="text1"/>
        </w:rPr>
        <w:t>Compliance costs and competition:</w:t>
      </w:r>
      <w:r w:rsidRPr="00387397">
        <w:rPr>
          <w:color w:val="000000" w:themeColor="text1"/>
        </w:rPr>
        <w:t xml:space="preserve"> By breaking down stringency into three distinct </w:t>
      </w:r>
      <w:r w:rsidRPr="00387397">
        <w:rPr>
          <w:color w:val="000000" w:themeColor="text1"/>
        </w:rPr>
        <w:lastRenderedPageBreak/>
        <w:t xml:space="preserve">dimensions, </w:t>
      </w:r>
      <w:r>
        <w:rPr>
          <w:color w:val="000000" w:themeColor="text1"/>
        </w:rPr>
        <w:t xml:space="preserve">we expand on two related </w:t>
      </w:r>
      <w:r w:rsidRPr="00387397">
        <w:rPr>
          <w:color w:val="000000" w:themeColor="text1"/>
        </w:rPr>
        <w:t>proposition</w:t>
      </w:r>
      <w:r>
        <w:rPr>
          <w:color w:val="000000" w:themeColor="text1"/>
        </w:rPr>
        <w:t xml:space="preserve">s: (1) that </w:t>
      </w:r>
      <w:r w:rsidRPr="00387397">
        <w:rPr>
          <w:color w:val="000000" w:themeColor="text1"/>
        </w:rPr>
        <w:t>compliance costs cause competing programs to set different levels of stringency</w:t>
      </w:r>
      <w:r>
        <w:rPr>
          <w:color w:val="000000" w:themeColor="text1"/>
        </w:rPr>
        <w:t xml:space="preserve"> and (2) that</w:t>
      </w:r>
      <w:r w:rsidRPr="00387397">
        <w:rPr>
          <w:color w:val="000000" w:themeColor="text1"/>
        </w:rPr>
        <w:t xml:space="preserve"> programs change in response to changes by their competitor. Cashore et al. </w:t>
      </w:r>
      <w:r>
        <w:rPr>
          <w:color w:val="000000" w:themeColor="text1"/>
        </w:rPr>
        <w:t>(</w:t>
      </w:r>
      <w:r w:rsidRPr="00387397">
        <w:rPr>
          <w:color w:val="000000" w:themeColor="text1"/>
        </w:rPr>
        <w:t>2004</w:t>
      </w:r>
      <w:r>
        <w:rPr>
          <w:color w:val="000000" w:themeColor="text1"/>
        </w:rPr>
        <w:t xml:space="preserve">) and </w:t>
      </w:r>
      <w:r w:rsidRPr="00387397">
        <w:rPr>
          <w:color w:val="000000" w:themeColor="text1"/>
        </w:rPr>
        <w:t>Fischer &amp; Lyon</w:t>
      </w:r>
      <w:r>
        <w:rPr>
          <w:color w:val="000000" w:themeColor="text1"/>
        </w:rPr>
        <w:t xml:space="preserve"> (</w:t>
      </w:r>
      <w:r w:rsidRPr="00387397">
        <w:rPr>
          <w:color w:val="000000" w:themeColor="text1"/>
        </w:rPr>
        <w:t>2014)</w:t>
      </w:r>
      <w:r>
        <w:rPr>
          <w:color w:val="000000" w:themeColor="text1"/>
        </w:rPr>
        <w:t xml:space="preserve"> theorize that i</w:t>
      </w:r>
      <w:r w:rsidRPr="00387397">
        <w:rPr>
          <w:color w:val="000000" w:themeColor="text1"/>
        </w:rPr>
        <w:t>ndustry-backed programs set less stringent regulatory requirements than activist-</w:t>
      </w:r>
      <w:r>
        <w:rPr>
          <w:color w:val="000000" w:themeColor="text1"/>
        </w:rPr>
        <w:t>backed</w:t>
      </w:r>
      <w:r w:rsidRPr="00387397">
        <w:rPr>
          <w:color w:val="000000" w:themeColor="text1"/>
        </w:rPr>
        <w:t xml:space="preserve"> programs because industry-backed programs are less willing to impose costs on firms</w:t>
      </w:r>
      <w:r>
        <w:rPr>
          <w:color w:val="000000" w:themeColor="text1"/>
        </w:rPr>
        <w:t>.</w:t>
      </w:r>
      <w:r w:rsidRPr="00387397">
        <w:rPr>
          <w:color w:val="000000" w:themeColor="text1"/>
        </w:rPr>
        <w:t xml:space="preserve"> Likewise, we can expand upon the </w:t>
      </w:r>
      <w:r>
        <w:rPr>
          <w:color w:val="000000" w:themeColor="text1"/>
        </w:rPr>
        <w:t xml:space="preserve">proposition </w:t>
      </w:r>
      <w:r w:rsidRPr="00387397">
        <w:rPr>
          <w:color w:val="000000" w:themeColor="text1"/>
        </w:rPr>
        <w:t>that, when private authorities compete</w:t>
      </w:r>
      <w:r>
        <w:rPr>
          <w:color w:val="000000" w:themeColor="text1"/>
        </w:rPr>
        <w:t xml:space="preserve"> for market share</w:t>
      </w:r>
      <w:r w:rsidRPr="00387397">
        <w:rPr>
          <w:color w:val="000000" w:themeColor="text1"/>
        </w:rPr>
        <w:t xml:space="preserve">, if one changes its </w:t>
      </w:r>
      <w:r>
        <w:rPr>
          <w:color w:val="000000" w:themeColor="text1"/>
        </w:rPr>
        <w:t>requirements</w:t>
      </w:r>
      <w:r w:rsidRPr="00387397">
        <w:rPr>
          <w:color w:val="000000" w:themeColor="text1"/>
        </w:rPr>
        <w:t xml:space="preserve">, the other </w:t>
      </w:r>
      <w:r>
        <w:rPr>
          <w:color w:val="000000" w:themeColor="text1"/>
        </w:rPr>
        <w:t>will change</w:t>
      </w:r>
      <w:r w:rsidRPr="00387397">
        <w:rPr>
          <w:color w:val="000000" w:themeColor="text1"/>
        </w:rPr>
        <w:t xml:space="preserve"> in a similar direction (Fischer &amp; Lyon, 2014; Smith &amp; Fischlein 2010). Yet, </w:t>
      </w:r>
      <w:r>
        <w:rPr>
          <w:color w:val="000000" w:themeColor="text1"/>
        </w:rPr>
        <w:t xml:space="preserve">these studies do not specify </w:t>
      </w:r>
      <w:r w:rsidRPr="00387397">
        <w:rPr>
          <w:color w:val="000000" w:themeColor="text1"/>
        </w:rPr>
        <w:t>which dimensions of stringency ought to be affected by compliance costs</w:t>
      </w:r>
      <w:r>
        <w:rPr>
          <w:color w:val="000000" w:themeColor="text1"/>
        </w:rPr>
        <w:t>.</w:t>
      </w:r>
      <w:r w:rsidRPr="00387397">
        <w:rPr>
          <w:color w:val="000000" w:themeColor="text1"/>
        </w:rPr>
        <w:t xml:space="preserve"> </w:t>
      </w:r>
      <w:r>
        <w:rPr>
          <w:color w:val="000000" w:themeColor="text1"/>
        </w:rPr>
        <w:t xml:space="preserve">Do </w:t>
      </w:r>
      <w:r w:rsidRPr="00387397">
        <w:rPr>
          <w:color w:val="000000" w:themeColor="text1"/>
        </w:rPr>
        <w:t xml:space="preserve">incentives rooted in compliance cost affect each dimension in the same </w:t>
      </w:r>
      <w:r>
        <w:rPr>
          <w:color w:val="000000" w:themeColor="text1"/>
        </w:rPr>
        <w:t xml:space="preserve">way? </w:t>
      </w:r>
      <w:r w:rsidRPr="00387397">
        <w:rPr>
          <w:color w:val="000000" w:themeColor="text1"/>
        </w:rPr>
        <w:t xml:space="preserve">Are competing programs more responsive to changes in the scope, prescriptiveness, or </w:t>
      </w:r>
      <w:r>
        <w:rPr>
          <w:color w:val="000000" w:themeColor="text1"/>
        </w:rPr>
        <w:t>policy settings</w:t>
      </w:r>
      <w:r w:rsidRPr="00387397">
        <w:rPr>
          <w:color w:val="000000" w:themeColor="text1"/>
        </w:rPr>
        <w:t xml:space="preserve"> of competing standards? Disentangling</w:t>
      </w:r>
      <w:r w:rsidRPr="0062745D">
        <w:rPr>
          <w:color w:val="000000" w:themeColor="text1"/>
        </w:rPr>
        <w:t xml:space="preserve"> policy settings,</w:t>
      </w:r>
      <w:r w:rsidRPr="00387397">
        <w:rPr>
          <w:color w:val="000000" w:themeColor="text1"/>
        </w:rPr>
        <w:t xml:space="preserve"> scope, </w:t>
      </w:r>
      <w:r w:rsidRPr="0062745D">
        <w:rPr>
          <w:color w:val="000000" w:themeColor="text1"/>
        </w:rPr>
        <w:t xml:space="preserve">and </w:t>
      </w:r>
      <w:r w:rsidRPr="00387397">
        <w:rPr>
          <w:color w:val="000000" w:themeColor="text1"/>
        </w:rPr>
        <w:t>prescriptiveness suggests</w:t>
      </w:r>
      <w:r>
        <w:rPr>
          <w:color w:val="000000" w:themeColor="text1"/>
        </w:rPr>
        <w:t xml:space="preserve"> more precise</w:t>
      </w:r>
      <w:r w:rsidRPr="00387397">
        <w:rPr>
          <w:color w:val="000000" w:themeColor="text1"/>
        </w:rPr>
        <w:t xml:space="preserve"> hypotheses to assess</w:t>
      </w:r>
      <w:r>
        <w:rPr>
          <w:color w:val="000000" w:themeColor="text1"/>
        </w:rPr>
        <w:t xml:space="preserve"> such </w:t>
      </w:r>
      <w:r w:rsidRPr="00387397">
        <w:rPr>
          <w:color w:val="000000" w:themeColor="text1"/>
        </w:rPr>
        <w:t xml:space="preserve">theories </w:t>
      </w:r>
      <w:r>
        <w:rPr>
          <w:color w:val="000000" w:themeColor="text1"/>
        </w:rPr>
        <w:t>rooted in</w:t>
      </w:r>
      <w:r w:rsidRPr="00387397">
        <w:rPr>
          <w:color w:val="000000" w:themeColor="text1"/>
        </w:rPr>
        <w:t xml:space="preserve"> compliance</w:t>
      </w:r>
      <w:r>
        <w:rPr>
          <w:color w:val="000000" w:themeColor="text1"/>
        </w:rPr>
        <w:t xml:space="preserve"> cost</w:t>
      </w:r>
      <w:r w:rsidRPr="00387397">
        <w:rPr>
          <w:color w:val="000000" w:themeColor="text1"/>
        </w:rPr>
        <w:t xml:space="preserve"> and competition</w:t>
      </w:r>
      <w:r>
        <w:rPr>
          <w:color w:val="000000" w:themeColor="text1"/>
        </w:rPr>
        <w:t>.</w:t>
      </w:r>
    </w:p>
    <w:p w14:paraId="5D89C0F0" w14:textId="77777777" w:rsidR="00984DC4" w:rsidRPr="00044AED" w:rsidRDefault="00984DC4" w:rsidP="004A1418">
      <w:pPr>
        <w:widowControl w:val="0"/>
        <w:autoSpaceDE w:val="0"/>
        <w:autoSpaceDN w:val="0"/>
        <w:adjustRightInd w:val="0"/>
        <w:spacing w:after="240" w:line="480" w:lineRule="auto"/>
        <w:rPr>
          <w:color w:val="000000" w:themeColor="text1"/>
        </w:rPr>
      </w:pPr>
    </w:p>
    <w:p w14:paraId="08BBA2B7" w14:textId="77777777" w:rsidR="00984DC4" w:rsidRPr="00044AED" w:rsidRDefault="00984DC4" w:rsidP="004A1418">
      <w:pPr>
        <w:widowControl w:val="0"/>
        <w:autoSpaceDE w:val="0"/>
        <w:autoSpaceDN w:val="0"/>
        <w:adjustRightInd w:val="0"/>
        <w:spacing w:after="240" w:line="480" w:lineRule="auto"/>
        <w:rPr>
          <w:color w:val="000000" w:themeColor="text1"/>
        </w:rPr>
      </w:pPr>
      <w:r w:rsidRPr="00090555">
        <w:rPr>
          <w:b/>
          <w:color w:val="000000" w:themeColor="text1"/>
        </w:rPr>
        <w:t>Revised compliance cost hypotheses:</w:t>
      </w:r>
      <w:r w:rsidRPr="00044AED">
        <w:rPr>
          <w:color w:val="000000" w:themeColor="text1"/>
        </w:rPr>
        <w:t xml:space="preserve"> </w:t>
      </w:r>
      <w:r w:rsidRPr="00387397">
        <w:rPr>
          <w:color w:val="000000" w:themeColor="text1"/>
        </w:rPr>
        <w:t>If broadening scope is low-cost for firms but increasing prescriptiveness and performance levels are high-cost,</w:t>
      </w:r>
    </w:p>
    <w:p w14:paraId="215DECB2" w14:textId="77777777" w:rsidR="00984DC4" w:rsidRPr="00387397" w:rsidRDefault="00984DC4" w:rsidP="004A1418">
      <w:pPr>
        <w:widowControl w:val="0"/>
        <w:autoSpaceDE w:val="0"/>
        <w:autoSpaceDN w:val="0"/>
        <w:adjustRightInd w:val="0"/>
        <w:spacing w:after="240" w:line="480" w:lineRule="auto"/>
        <w:rPr>
          <w:color w:val="000000" w:themeColor="text1"/>
        </w:rPr>
      </w:pPr>
      <w:r w:rsidRPr="00044AED">
        <w:rPr>
          <w:color w:val="000000" w:themeColor="text1"/>
        </w:rPr>
        <w:t>H1.1:</w:t>
      </w:r>
      <w:r w:rsidRPr="00387397">
        <w:rPr>
          <w:color w:val="000000" w:themeColor="text1"/>
        </w:rPr>
        <w:t xml:space="preserve"> An industry-backed regulation will be more similar to an activist-backed regulation in scope than in prescriptiveness or performance levels.</w:t>
      </w:r>
    </w:p>
    <w:p w14:paraId="2B4E3491" w14:textId="77777777" w:rsidR="00984DC4" w:rsidRPr="00387397" w:rsidRDefault="00984DC4" w:rsidP="004A1418">
      <w:pPr>
        <w:widowControl w:val="0"/>
        <w:autoSpaceDE w:val="0"/>
        <w:autoSpaceDN w:val="0"/>
        <w:adjustRightInd w:val="0"/>
        <w:spacing w:after="240" w:line="480" w:lineRule="auto"/>
        <w:rPr>
          <w:color w:val="000000" w:themeColor="text1"/>
        </w:rPr>
      </w:pPr>
      <w:r w:rsidRPr="00044AED">
        <w:rPr>
          <w:color w:val="000000" w:themeColor="text1"/>
        </w:rPr>
        <w:t>H1.2:</w:t>
      </w:r>
      <w:r w:rsidRPr="00387397">
        <w:rPr>
          <w:color w:val="000000" w:themeColor="text1"/>
        </w:rPr>
        <w:t xml:space="preserve"> An industry-backed regulation will be more likely to</w:t>
      </w:r>
      <w:r>
        <w:rPr>
          <w:color w:val="000000" w:themeColor="text1"/>
        </w:rPr>
        <w:t xml:space="preserve"> respond to changes in an activist backed regulation by</w:t>
      </w:r>
      <w:r w:rsidRPr="00387397">
        <w:rPr>
          <w:color w:val="000000" w:themeColor="text1"/>
        </w:rPr>
        <w:t xml:space="preserve"> converg</w:t>
      </w:r>
      <w:r>
        <w:rPr>
          <w:color w:val="000000" w:themeColor="text1"/>
        </w:rPr>
        <w:t xml:space="preserve">ing </w:t>
      </w:r>
      <w:r w:rsidRPr="00387397">
        <w:rPr>
          <w:color w:val="000000" w:themeColor="text1"/>
        </w:rPr>
        <w:t>in scope than in prescriptiveness or performance levels.</w:t>
      </w:r>
    </w:p>
    <w:p w14:paraId="72437896" w14:textId="77777777" w:rsidR="00984DC4" w:rsidRPr="00387397" w:rsidRDefault="00984DC4" w:rsidP="004A1418">
      <w:pPr>
        <w:widowControl w:val="0"/>
        <w:autoSpaceDE w:val="0"/>
        <w:autoSpaceDN w:val="0"/>
        <w:adjustRightInd w:val="0"/>
        <w:spacing w:after="240" w:line="480" w:lineRule="auto"/>
        <w:rPr>
          <w:color w:val="000000" w:themeColor="text1"/>
        </w:rPr>
      </w:pPr>
    </w:p>
    <w:p w14:paraId="2176117F" w14:textId="219B7EF7" w:rsidR="00984DC4" w:rsidRDefault="00984DC4" w:rsidP="004A1418">
      <w:pPr>
        <w:widowControl w:val="0"/>
        <w:autoSpaceDE w:val="0"/>
        <w:autoSpaceDN w:val="0"/>
        <w:adjustRightInd w:val="0"/>
        <w:spacing w:after="240" w:line="480" w:lineRule="auto"/>
        <w:rPr>
          <w:ins w:id="22" w:author="Cashore, Benjamin" w:date="2019-03-11T19:22:00Z"/>
          <w:color w:val="000000" w:themeColor="text1"/>
        </w:rPr>
      </w:pPr>
      <w:r w:rsidRPr="007D7C27">
        <w:rPr>
          <w:b/>
          <w:color w:val="000000" w:themeColor="text1"/>
        </w:rPr>
        <w:lastRenderedPageBreak/>
        <w:t>Differentiation:</w:t>
      </w:r>
      <w:r w:rsidRPr="00387397">
        <w:rPr>
          <w:color w:val="000000" w:themeColor="text1"/>
        </w:rPr>
        <w:t xml:space="preserve"> Another core theoretical </w:t>
      </w:r>
      <w:r>
        <w:rPr>
          <w:color w:val="000000" w:themeColor="text1"/>
        </w:rPr>
        <w:t>claim</w:t>
      </w:r>
      <w:r w:rsidRPr="00387397">
        <w:rPr>
          <w:color w:val="000000" w:themeColor="text1"/>
        </w:rPr>
        <w:t xml:space="preserve"> is that different coalitions will establish qualitatively different policies </w:t>
      </w:r>
      <w:r w:rsidRPr="0062745D">
        <w:rPr>
          <w:color w:val="000000" w:themeColor="text1"/>
        </w:rPr>
        <w:t>(Botzem &amp; Dobusch, 2012; Hsueh and Prakash, 2012).</w:t>
      </w:r>
      <w:r w:rsidRPr="00387397">
        <w:rPr>
          <w:color w:val="000000" w:themeColor="text1"/>
        </w:rPr>
        <w:t xml:space="preserve"> </w:t>
      </w:r>
      <w:r>
        <w:rPr>
          <w:color w:val="000000" w:themeColor="text1"/>
        </w:rPr>
        <w:t>By distinguishing types of stringency</w:t>
      </w:r>
      <w:r w:rsidR="00612907">
        <w:rPr>
          <w:color w:val="000000" w:themeColor="text1"/>
        </w:rPr>
        <w:t>,</w:t>
      </w:r>
      <w:r>
        <w:rPr>
          <w:color w:val="000000" w:themeColor="text1"/>
        </w:rPr>
        <w:t xml:space="preserve"> we may identify qualitative differences how stringency varies across programs.</w:t>
      </w:r>
    </w:p>
    <w:p w14:paraId="498A0A7B" w14:textId="77777777" w:rsidR="00984DC4" w:rsidDel="00291F94" w:rsidRDefault="00984DC4" w:rsidP="004A1418">
      <w:pPr>
        <w:widowControl w:val="0"/>
        <w:autoSpaceDE w:val="0"/>
        <w:autoSpaceDN w:val="0"/>
        <w:adjustRightInd w:val="0"/>
        <w:spacing w:after="240" w:line="480" w:lineRule="auto"/>
        <w:rPr>
          <w:del w:id="23" w:author="Cashore, Benjamin" w:date="2019-03-11T19:22:00Z"/>
          <w:color w:val="000000" w:themeColor="text1"/>
        </w:rPr>
      </w:pPr>
      <w:del w:id="24" w:author="Cashore, Benjamin" w:date="2019-03-11T19:22:00Z">
        <w:r w:rsidRPr="00387397" w:rsidDel="00291F94">
          <w:rPr>
            <w:color w:val="000000" w:themeColor="text1"/>
          </w:rPr>
          <w:delText>Focusing on a comprehensive rather than a limited set of issues suggests new versions of this question: On which issues will an activist-backed regulation be more stringent than an industry-backed regulation? On which issues will an industry-backed regulation be more stringent than an activist-backed regulation?</w:delText>
        </w:r>
      </w:del>
    </w:p>
    <w:p w14:paraId="4FC0E640" w14:textId="77777777" w:rsidR="00984DC4" w:rsidRDefault="00984DC4" w:rsidP="004A1418">
      <w:pPr>
        <w:widowControl w:val="0"/>
        <w:autoSpaceDE w:val="0"/>
        <w:autoSpaceDN w:val="0"/>
        <w:adjustRightInd w:val="0"/>
        <w:spacing w:after="240" w:line="480" w:lineRule="auto"/>
        <w:rPr>
          <w:color w:val="000000" w:themeColor="text1"/>
        </w:rPr>
      </w:pPr>
    </w:p>
    <w:p w14:paraId="364E0FB9" w14:textId="77777777" w:rsidR="00984DC4" w:rsidRDefault="00984DC4" w:rsidP="004A1418">
      <w:pPr>
        <w:widowControl w:val="0"/>
        <w:autoSpaceDE w:val="0"/>
        <w:autoSpaceDN w:val="0"/>
        <w:adjustRightInd w:val="0"/>
        <w:spacing w:after="240" w:line="480" w:lineRule="auto"/>
        <w:rPr>
          <w:color w:val="000000" w:themeColor="text1"/>
        </w:rPr>
      </w:pPr>
      <w:commentRangeStart w:id="25"/>
      <w:commentRangeStart w:id="26"/>
      <w:r>
        <w:rPr>
          <w:color w:val="000000" w:themeColor="text1"/>
        </w:rPr>
        <w:t>We suggest that the relative stringency of an industry-backed program on a given issue depends on whether it results in net costs or net benefits to the industry. Activist-backed programs drive stringency on issues where requirements impose costs on firms in order to achieve social or ecological goals. We call these “costly issues.” On these issues, an industry-backed program must balance achieving legitimacy through perceived stringency with minimizing compliance costs. The result is likely to be a lower level of stringency than that of an activist-backed program, especially where industry-backed programs can more easily create an impression of stringency or where compliance costs are high.</w:t>
      </w:r>
      <w:commentRangeEnd w:id="25"/>
      <w:r>
        <w:rPr>
          <w:rStyle w:val="CommentReference"/>
          <w:rFonts w:asciiTheme="minorHAnsi" w:hAnsiTheme="minorHAnsi" w:cstheme="minorBidi"/>
        </w:rPr>
        <w:commentReference w:id="25"/>
      </w:r>
      <w:commentRangeEnd w:id="26"/>
      <w:r>
        <w:rPr>
          <w:rStyle w:val="CommentReference"/>
          <w:rFonts w:asciiTheme="minorHAnsi" w:hAnsiTheme="minorHAnsi" w:cstheme="minorBidi"/>
        </w:rPr>
        <w:commentReference w:id="26"/>
      </w:r>
    </w:p>
    <w:p w14:paraId="6BBE0A51" w14:textId="77777777" w:rsidR="00984DC4" w:rsidRDefault="00984DC4" w:rsidP="004A1418">
      <w:pPr>
        <w:widowControl w:val="0"/>
        <w:autoSpaceDE w:val="0"/>
        <w:autoSpaceDN w:val="0"/>
        <w:adjustRightInd w:val="0"/>
        <w:spacing w:after="240" w:line="480" w:lineRule="auto"/>
        <w:rPr>
          <w:color w:val="000000" w:themeColor="text1"/>
        </w:rPr>
      </w:pPr>
    </w:p>
    <w:p w14:paraId="749EA4A8" w14:textId="77777777" w:rsidR="00984DC4" w:rsidRPr="00387397" w:rsidRDefault="00984DC4" w:rsidP="004A1418">
      <w:pPr>
        <w:widowControl w:val="0"/>
        <w:autoSpaceDE w:val="0"/>
        <w:autoSpaceDN w:val="0"/>
        <w:adjustRightInd w:val="0"/>
        <w:spacing w:after="240" w:line="480" w:lineRule="auto"/>
        <w:rPr>
          <w:color w:val="000000" w:themeColor="text1"/>
        </w:rPr>
      </w:pPr>
      <w:r>
        <w:rPr>
          <w:color w:val="000000" w:themeColor="text1"/>
        </w:rPr>
        <w:t xml:space="preserve">The opposite result is likely on issues where requirements provide net benefits to the industry. Here, activist-backed programs have little incentive to develop stringent requirements because activist pressure is </w:t>
      </w:r>
      <w:r w:rsidRPr="0062745D">
        <w:rPr>
          <w:color w:val="000000" w:themeColor="text1"/>
        </w:rPr>
        <w:t>redundant</w:t>
      </w:r>
      <w:r>
        <w:rPr>
          <w:color w:val="000000" w:themeColor="text1"/>
        </w:rPr>
        <w:t>. These “business-friendly” issues serve a similar function to industry associations—coordinating resources and solving collective action problems related to industry reputation (e.g</w:t>
      </w:r>
      <w:r w:rsidRPr="0062745D">
        <w:rPr>
          <w:color w:val="000000" w:themeColor="text1"/>
        </w:rPr>
        <w:t>.,</w:t>
      </w:r>
      <w:r>
        <w:rPr>
          <w:color w:val="000000" w:themeColor="text1"/>
        </w:rPr>
        <w:t xml:space="preserve"> through public image campaigns) and capacity (e.g</w:t>
      </w:r>
      <w:r w:rsidRPr="0062745D">
        <w:rPr>
          <w:color w:val="000000" w:themeColor="text1"/>
        </w:rPr>
        <w:t>.,</w:t>
      </w:r>
      <w:r>
        <w:rPr>
          <w:color w:val="000000" w:themeColor="text1"/>
        </w:rPr>
        <w:t xml:space="preserve"> by developing collective goods like technical knowledge or a skilled </w:t>
      </w:r>
      <w:commentRangeStart w:id="27"/>
      <w:commentRangeStart w:id="28"/>
      <w:r>
        <w:rPr>
          <w:color w:val="000000" w:themeColor="text1"/>
        </w:rPr>
        <w:t>workforce</w:t>
      </w:r>
      <w:commentRangeEnd w:id="27"/>
      <w:r>
        <w:rPr>
          <w:rStyle w:val="CommentReference"/>
          <w:rFonts w:asciiTheme="minorHAnsi" w:hAnsiTheme="minorHAnsi" w:cstheme="minorBidi"/>
        </w:rPr>
        <w:commentReference w:id="27"/>
      </w:r>
      <w:commentRangeEnd w:id="28"/>
      <w:r>
        <w:rPr>
          <w:rStyle w:val="CommentReference"/>
          <w:rFonts w:asciiTheme="minorHAnsi" w:hAnsiTheme="minorHAnsi" w:cstheme="minorBidi"/>
        </w:rPr>
        <w:commentReference w:id="28"/>
      </w:r>
      <w:r>
        <w:rPr>
          <w:color w:val="000000" w:themeColor="text1"/>
        </w:rPr>
        <w:t xml:space="preserve">). </w:t>
      </w:r>
      <w:r w:rsidRPr="0062745D">
        <w:rPr>
          <w:color w:val="000000" w:themeColor="text1"/>
        </w:rPr>
        <w:t xml:space="preserve"> Similarly, to</w:t>
      </w:r>
      <w:r>
        <w:rPr>
          <w:color w:val="000000" w:themeColor="text1"/>
        </w:rPr>
        <w:t xml:space="preserve"> create perceptions of stringency, programs may add requirements to do things that firms would do anyway. If observers fail to distinguish among different types of stringency on different issues, </w:t>
      </w:r>
      <w:r>
        <w:rPr>
          <w:color w:val="000000" w:themeColor="text1"/>
        </w:rPr>
        <w:lastRenderedPageBreak/>
        <w:t xml:space="preserve">such a strategy may be a low cost and effective way </w:t>
      </w:r>
      <w:r w:rsidRPr="0062745D">
        <w:rPr>
          <w:color w:val="000000" w:themeColor="text1"/>
        </w:rPr>
        <w:t xml:space="preserve">to shape </w:t>
      </w:r>
      <w:r>
        <w:rPr>
          <w:color w:val="000000" w:themeColor="text1"/>
        </w:rPr>
        <w:t>perceptions of overall stringency.</w:t>
      </w:r>
    </w:p>
    <w:p w14:paraId="051FBC24" w14:textId="77777777" w:rsidR="00984DC4" w:rsidRPr="00387397" w:rsidRDefault="00984DC4" w:rsidP="004A1418">
      <w:pPr>
        <w:widowControl w:val="0"/>
        <w:autoSpaceDE w:val="0"/>
        <w:autoSpaceDN w:val="0"/>
        <w:adjustRightInd w:val="0"/>
        <w:spacing w:after="240" w:line="480" w:lineRule="auto"/>
        <w:rPr>
          <w:color w:val="000000" w:themeColor="text1"/>
        </w:rPr>
      </w:pPr>
    </w:p>
    <w:p w14:paraId="5DB2F3B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b/>
          <w:color w:val="000000" w:themeColor="text1"/>
        </w:rPr>
        <w:t>Revised differentiation hypotheses:</w:t>
      </w:r>
      <w:r w:rsidRPr="004A1418">
        <w:rPr>
          <w:color w:val="000000" w:themeColor="text1"/>
        </w:rPr>
        <w:t xml:space="preserve"> Where activist-backed and industry-backed private regulations compete, </w:t>
      </w:r>
    </w:p>
    <w:p w14:paraId="353CF68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H2.1: Activist-backed regulations will have more comprehensive coverage, more prescriptive requirements, and higher performance thresholds on costly issues. </w:t>
      </w:r>
    </w:p>
    <w:p w14:paraId="7ECA1EE2"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H2.2: Industry-backed regulations have more comprehensive coverage,  more prescriptive requirements, and higher performance thresholds on business-friendly issues, such as those that firms do anyway or those related to industry collective action problems.</w:t>
      </w:r>
    </w:p>
    <w:p w14:paraId="2B0FCAC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7E1EAF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These hypotheses illustrate how many of the theories reviewed in section 2 could be revised in light of our core methodological critique. One may assess whether our framework is useful in two ways: (1) Does restating theories in terms of the predicted direction of change in scope, prescriptiveness, and policy settings improve our understanding of empirical findings? (2) Does applying the framework reveal patterns of change that other methods failed to discover? Sections 4 and 5 show that our framework meets both tests: its application reveals that the scope, prescriptiveness, and policy settings of forestry certification programs do follow different empirical patterns and that existing theories cannot fully account for these changes.</w:t>
      </w:r>
    </w:p>
    <w:p w14:paraId="50FFB695"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D0C5C73"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 Competing US Forest Certification Programs</w:t>
      </w:r>
    </w:p>
    <w:p w14:paraId="5E439E5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lastRenderedPageBreak/>
        <w:t xml:space="preserve">We illustrate our methods for measuring stringency through an analysis of forestry certification in the United States, one of the most advanced cases of private regulation. Like many substantive domains, forestry scholars have carefully dissected components of forestry regulations, both public and private. Yet the unit of analysis in political science scholarship still tends to be broad characterizations of entire policies or only a few of their constituent parts. By drawing on domain-specific scholarship, we conduct a more systematic analysis. The results of this analysis offer the most comprehensive and detailed description of changes in forestry certification standards to date. </w:t>
      </w:r>
    </w:p>
    <w:p w14:paraId="631D4AB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5C723CA"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Forest certification illustrates how market-based authority can involve formal decision-making modeled on government rulemaking processes, legalistic requirements, and powerful enforcement mechanisms. When product certification programs gain power with consumers and retailers, a timber company's contracts may depend on an audit of their compliance with hundreds of requirements. Noncompliance may be costly. For example, Resolute Forest Products claimed damages of $100 million CND related to auditor findings of non-conformance (CITE). This scale of impact makes forest certification an important case. </w:t>
      </w:r>
    </w:p>
    <w:p w14:paraId="73B5052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292898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For over 20 years the Forest Stewardship Council (FSC) and Sustainable Forestry Initiative (SFI), have been developing written Forest Management Standards (standards) that promote different conceptions of “sustainable” forest management. The SFI and FSC play a major role in regulating the forest products industry in the United States, regulating a third of commercially harvested timberland including most corporate-owned timberland (see Figure 2).  Many U.S. </w:t>
      </w:r>
      <w:r w:rsidRPr="004A1418">
        <w:rPr>
          <w:color w:val="000000" w:themeColor="text1"/>
        </w:rPr>
        <w:lastRenderedPageBreak/>
        <w:t xml:space="preserve">states support certification as a compliment or alternative to public regulation. For example some state regulators forgo inspections of FSC-certified forests as legal compliance is part of their FSC audit (Judge-Lord, 2013). </w:t>
      </w:r>
    </w:p>
    <w:p w14:paraId="4AB1A42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BF25B6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[FIGURE 2]</w:t>
      </w:r>
    </w:p>
    <w:p w14:paraId="3BA99852"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4455F12"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Origin of the FSC: The FSC was established as an international non-profit organization in 1993 by a group of environmental and social advocacy organizations, academics, indigenous groups, and companies. FSC's founders designed its rulemaking procedures as a “democratic” process where members vote on decision-making rules as well as substantive policy (Meidinger, 2003). FSC standards begin with a set of international “Principles and Criteria” (FSC–P&amp;C) that are used by national-level organizations to develop more specific indicators.  Our analysis of the FSC in the U.S. thus assesses both the international P&amp;C and the FSC-US national standard. </w:t>
      </w:r>
    </w:p>
    <w:p w14:paraId="245D3B37"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7B56242"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Origin of the SFI: In 1995, in response to the emergence of the FSC, the U.S.-based industry association, the American Forest &amp; Paper Association, established a forest management standard and required its members (most of the U.S. forest products industry) to support it. Optional third-party auditing was added in 1998, which became mandatory in 2002, the same year that the American Forest &amp; Paper Association made the SFI a legally distinct entity with a rulemaking process that is formally independent, though still largely governed by business stakeholders. The SFI has since been endorsed by the global Program for the Endorsement of Forest Certification </w:t>
      </w:r>
      <w:r w:rsidRPr="004A1418">
        <w:rPr>
          <w:color w:val="000000" w:themeColor="text1"/>
        </w:rPr>
        <w:lastRenderedPageBreak/>
        <w:t>(PEFC). The PEFC maintains a set of Sustainable Forest Management Benchmarks intended to guide participating programs, many of which are industry-backed alternatives to the FSC. Unlike the FSC–P&amp;C, the PEFC does not require the SFI and other national-level programs to adopt its benchmarks verbatim. Instead, they are expected to demonstrate the “equivalence” of their standards with PEFC benchmarks.</w:t>
      </w:r>
    </w:p>
    <w:p w14:paraId="74873712"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258971E"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“Sustainable” Forestry: Like many sectors, there are ongoing debates over acceptable business practices and the appropriate role of public and private regulation in forestry. “Sustainable” forestry has many meanings (McDermott, 2012). For example, some programs use “natural” conditions or functions as benchmarks for sustainability, involving complex choices about what is “natural” and what degree of naturalness is appropriate. In other conceptions, “sustainable” is less associated with naturalistic management and more about the long-term efficiency of production. Such differences manifest in distinct goals and different means to achieve them. A regulation targeting efficiency may require high levels of utilization of trees and tree-parts, whereas a regulation targeting naturalistic management may include requirements to leave economically valuable timber behind for animal habitat or soil health. Disagreements become concrete in the details of such requirements. Thus, a meaningful assessment of similarities and differences between regulations requires attention to detail. </w:t>
      </w:r>
    </w:p>
    <w:p w14:paraId="1BAA0AD4"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56E31F2"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4.1 Scope, prescriptiveness, and policy settings of forest certification programs</w:t>
      </w:r>
    </w:p>
    <w:p w14:paraId="4F7EF3F8" w14:textId="1F8C0F3A"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To measure comprehensiveness of scope, we reviewed all FSC, PEFC and SFI standards in </w:t>
      </w:r>
      <w:r w:rsidRPr="004A1418">
        <w:rPr>
          <w:color w:val="000000" w:themeColor="text1"/>
        </w:rPr>
        <w:lastRenderedPageBreak/>
        <w:t xml:space="preserve">effect between 2008 and 2016 to assess their coverage across 48 distinct “key issues” covering a broad scope of forestry requirements, from employee wages and resource utilization to protections for endangered species and indigenous peoples’ rights. These issues were selected in 2008 </w:t>
      </w:r>
      <w:r w:rsidR="007D7C27">
        <w:rPr>
          <w:color w:val="000000" w:themeColor="text1"/>
        </w:rPr>
        <w:t>using an iterative process to disaggregate</w:t>
      </w:r>
      <w:r w:rsidRPr="004A1418">
        <w:rPr>
          <w:color w:val="000000" w:themeColor="text1"/>
        </w:rPr>
        <w:t xml:space="preserve"> forestry policies to capture all of the major issues addressed by FSC, PEFC, and SFI requirements</w:t>
      </w:r>
      <w:r w:rsidR="007D7C27">
        <w:rPr>
          <w:color w:val="000000" w:themeColor="text1"/>
        </w:rPr>
        <w:t xml:space="preserve"> </w:t>
      </w:r>
      <w:r w:rsidR="007D7C27">
        <w:rPr>
          <w:color w:val="000000" w:themeColor="text1"/>
        </w:rPr>
        <w:t>(</w:t>
      </w:r>
      <w:r w:rsidR="007D7C27">
        <w:rPr>
          <w:color w:val="000000" w:themeColor="text1"/>
        </w:rPr>
        <w:t>McDermott et al., 2010)</w:t>
      </w:r>
      <w:r w:rsidRPr="004A1418">
        <w:rPr>
          <w:color w:val="000000" w:themeColor="text1"/>
        </w:rPr>
        <w:t>.</w:t>
      </w:r>
    </w:p>
    <w:p w14:paraId="54624FE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A9F3BF6" w14:textId="5B30F524"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To measure prescriptiveness, we assess the precise wording of the text on each issue.  If firms have discretion among performance levels, only the least demanding levels are prescriptive. For example, if firms are required to “maintain or enhance” water quality, the option to merely “maintain” means</w:t>
      </w:r>
      <w:r w:rsidR="007D7C27">
        <w:rPr>
          <w:color w:val="000000" w:themeColor="text1"/>
        </w:rPr>
        <w:t xml:space="preserve"> that</w:t>
      </w:r>
      <w:r w:rsidRPr="004A1418">
        <w:rPr>
          <w:color w:val="000000" w:themeColor="text1"/>
        </w:rPr>
        <w:t xml:space="preserve"> there is no mandatory requirement to “enhance” water quality. </w:t>
      </w:r>
    </w:p>
    <w:p w14:paraId="29CC2250"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74D17A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To measure policy settings, we offer detailed issue-by-issue comparisons of performance requirements on most of our 48 key issues in the text below and all of them in the online appendix. This approach is similar to how previous scholars have descriptively compared the SFI and FSC standards on select sets of issues, except with a comprehensive scope of potential issues. Doing so allows us to classify each specific change, the types of issues that changed, and difference on issues that may be important but not (yet) salient in the public debates.</w:t>
      </w:r>
    </w:p>
    <w:p w14:paraId="03912B2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3321817"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4.2 Results</w:t>
      </w:r>
    </w:p>
    <w:p w14:paraId="63D313C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In this section, we compare each standard to its previous version and the contemporary version </w:t>
      </w:r>
      <w:r w:rsidRPr="004A1418">
        <w:rPr>
          <w:color w:val="000000" w:themeColor="text1"/>
        </w:rPr>
        <w:lastRenderedPageBreak/>
        <w:t>from its competitor. We assess revisions in the FSC- International’s 2012 Revised Principles and Criteria 01-001 Version 5-0 (FSC–P&amp;C), and we compare them to the PEFC’s Sustainable Forest Management Standards (1003:2010). Similarly, we compare the 2010 FSC-U.S. Forest Management Standard Version 1.0 to the FSC-US National Indicators and regional standards it replaced, and we compare these to the 2005-2009, 2010–2014, and 2015-2019 SFI standards. Unless otherwise specified, “FSC-US” and “SFI” refer to the version of each standard in effect in 2016. We do not fully capture subnational variation. The FSC-US standard recognizes nine different sub-national regions. Some have additional indicators, meaning that, in some states, FSC standards were more prescriptive than our findings reflect (see online appendix).</w:t>
      </w:r>
    </w:p>
    <w:p w14:paraId="33AAA90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522AB43"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 4.2.1 Comparing FSC’s and PEFC’s international requirements</w:t>
      </w:r>
    </w:p>
    <w:p w14:paraId="0E10F4A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Scope and prescriptiveness: At the international level, the industry-backed PEFC started at a lower level but increased prescriptiveness on more key issues, leading to “upward convergence” with the activist-backed FSC P&amp;C (the bottom panel of figure 3). Overall, we find that FSC maintains more prescriptive requirements in its Principles &amp; Criteria than the PEFC benchmarks, but that the PEFC has moved closer to the FSC-P&amp;C in some key areas (the top panel of figure 3). These include additional requirements on issues such as indigenous rights, community benefits, and public reporting and consultation (see the middle pane of figure three and the online appendix for specific language). Yet significant differences remain. The FSC-P&amp;C contain more prescriptive language on most ecological criteria, including protected areas and restrictions on conversion to plantations. Both programs reference the United Nations Declaration on the Rights of Indigenous Peoples (UNDRIP). On the whole, both programs have more procedural </w:t>
      </w:r>
      <w:r w:rsidRPr="004A1418">
        <w:rPr>
          <w:color w:val="000000" w:themeColor="text1"/>
        </w:rPr>
        <w:lastRenderedPageBreak/>
        <w:t xml:space="preserve">requirements than substantive requirements (i.e., they are more focused on process than outcomes). Despite convergence in the PEFC’s revised requirements, the FSC-P&amp;C remained more prescriptive than PEFC requirements on 17 of the 48 key issues whereas PEFC requirements are more prescriptive on 9 of the key issues, with both programs being equally prescriptive on 19 key issues (see Figure 3). </w:t>
      </w:r>
    </w:p>
    <w:p w14:paraId="3B86267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47EC33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[FIGURE 3]</w:t>
      </w:r>
    </w:p>
    <w:p w14:paraId="2E13742A"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B5C33A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The FSC-P&amp;C and PEFC maintained a similar scope of issues covered over time (see the top panel of figure 3). The PEFC once covered slightly fewer issues than did the FSC-P&amp;C, but its 2010 revisions make the two generally aligned in the scope of issues covered. As of 2015, the FSC P&amp;C covered three potentially “costly” issues that the PEFC still did not; carbon emissions, restrictions on conversion to plantations, and worker wage requirements (see the middle panel of figure 3).  PEFC covers two issues relating to public perceptions that FSC-P&amp;C do not: managing aesthetics and allowing public access. The PEFC increased in prescriptiveness on more issues than the FSC-P&amp;C, yielding an “upwardly converging” pattern in overall prescriptiveness (see the bottom panel of figure 3). </w:t>
      </w:r>
    </w:p>
    <w:p w14:paraId="5B36FAB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73E19C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Policy settings: One particularly controversial issue is the conversion of natural forests to timber plantations. Both systems only allow conversion of natural forest to plantation under “justifiable circumstances,” which each program defines differently. For the FSC this means that conversion </w:t>
      </w:r>
      <w:r w:rsidRPr="004A1418">
        <w:rPr>
          <w:color w:val="000000" w:themeColor="text1"/>
        </w:rPr>
        <w:lastRenderedPageBreak/>
        <w:t>has “clear, substantial, additional, secure, long-term conservation benefits.” For the PEFC it means that conversion must have “long-term conservation, economic, and social benefits.” They also differ regarding the extent of forest conversion allowed. The FSC-P&amp;C allow companies to convert “limited areas” while the PEFC allows “small proportions of forest types.” In other ways, the PEFC goes beyond the FSC-P&amp;C, requiring that the benefits of conversion must also include economic and social benefits (in addition to long-term conservation benefits). Both standards specify that conversion must not damage culturally or socially significant areas. However, PEFC suggests that forests should only be certified if the conversion occurred before 2011, while FSC-P&amp;C require that conversion occurred before 1994.</w:t>
      </w:r>
    </w:p>
    <w:p w14:paraId="546F971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8046F9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Both FSC-P&amp;C and PEFC incorporated new language on socio-economic issues, land tenure rights, and stakeholder consultations. Besides explicitly recognizing UNDRIP, both include criteria that require free, prior and informed consent of indigenous peoples and local communities. The FSC-P&amp;C referenced “free and informed consent” concerning control over forest operations and compensation for the use of traditional knowledge. Both standards also recognize legal, traditional, and customary rights. However, the FSC-P&amp;C are more prescriptive, defining the topics that require consultation with indigenous peoples, while the PEFC standards are more procedural, requiring only that engagement takes place. The FSC’s criteria regarding public consultation include special obligations to “affected stakeholders” compared to “interested stakeholders” while PEFC requirements for “local people and other stakeholders” are the same.</w:t>
      </w:r>
    </w:p>
    <w:p w14:paraId="3D393DE8"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808CF8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Both programs cover similar ecological issues, with a few nuanced differences. Both FSC–P&amp;C </w:t>
      </w:r>
      <w:r w:rsidRPr="004A1418">
        <w:rPr>
          <w:color w:val="000000" w:themeColor="text1"/>
        </w:rPr>
        <w:lastRenderedPageBreak/>
        <w:t xml:space="preserve">and PEFC requirements prohibit the use of GMOs in the area being certified, with some possible flexibility should scientific evidence affirm the safety of GMO trees. FSC–P&amp;C allow documented and monitored use of biological control methods but prohibit a specific list of “Highly Hazardous Chemicals.” The PEFC added prohibitions on pesticides that remain biologically active and highly toxic pesticides where viable alternatives are available. The PEFC explicitly states that managers should avoid chemicals where they threaten water quality, while FSC–P&amp;C water protection criteria are less explicit. The FSC–P&amp;C and PEFC have similar requirements for sustainable production of timber and non-timber forest products (NTFPs), but less similar on protecting habitat. While the FSC–P&amp;C require protection of rare and threatened species and their habitats, the PEFC only requires that protected and endangered species not be exploited for commercial purposes and that managers take measures for their protection “where necessary,” without defining these conditions. </w:t>
      </w:r>
    </w:p>
    <w:p w14:paraId="650DB372"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9AA1AF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Summary: Overall, while the PEFC added more requirements concerning indigenous rights and labor standards and covers a similar scope of issues to the FSC P&amp;C, the FSC-P&amp;C remain more prescriptive on social issues and significantly more prescriptive on ecological issues. The PEFC added new requirements for eight key issues it previously did not address and became at least as prescriptive as the FSC–P&amp;C on over half of key issues. In absolute terms, the PEFC increased prescriptiveness on 19 key issues and decreased on none, whereas the FSC–P&amp;C increased on 13 and decreased on four. Compared to the prescriptiveness of the FSC-US and SFI described below, the FSC–P&amp;C and PEFC requirements exhibit more convergence on both scope and prescriptiveness (compare figures 3 and 4) though many differences in policy settings remain.</w:t>
      </w:r>
    </w:p>
    <w:p w14:paraId="6DD96DEA"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495A9155" w14:textId="77777777" w:rsidR="004A1418" w:rsidRPr="004A1418" w:rsidRDefault="004A1418" w:rsidP="004A1418">
      <w:pPr>
        <w:widowControl w:val="0"/>
        <w:autoSpaceDE w:val="0"/>
        <w:autoSpaceDN w:val="0"/>
        <w:adjustRightInd w:val="0"/>
        <w:spacing w:after="240" w:line="480" w:lineRule="auto"/>
        <w:rPr>
          <w:b/>
          <w:color w:val="000000" w:themeColor="text1"/>
        </w:rPr>
      </w:pPr>
      <w:r w:rsidRPr="004A1418">
        <w:rPr>
          <w:b/>
          <w:color w:val="000000" w:themeColor="text1"/>
        </w:rPr>
        <w:t>4.2.2 Comparing the FSC-US and SFI</w:t>
      </w:r>
    </w:p>
    <w:p w14:paraId="3286564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Scope and prescriptiveness: Consistent with the international level, in the United States, the activist-backed FSC-US standard is more prescriptive than the industry-backed standard (SFI) on most issues. In 2008 the FSC-US was more prescriptive on 36 key issues, and the SFI was more prescriptive on 5 “business-friendly” issues: continual improvement of management planning, requirements to educating the public about forestry, required contributions to forestry research, worker training, and material utilization. In 2016 the FSC-US was more prescriptive on 37 key issues, and the SFI was most prescriptive on the same 5, with both standards being equally prescriptive on five issues. This means that the FSC-US had the “most prescriptive” requirements—those as prescriptive or more than any other program—on 42 issues and the SFI had the most prescriptive requirements on 10 (the top panel of figure 4). </w:t>
      </w:r>
    </w:p>
    <w:p w14:paraId="66A99B7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3BD253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The FSC-US and SFI maintained a similar scope of issues covered over time. The SFI covers nearly the same number of issues as the FSC-US (The top panel of figure 4), but as of 2016, the FSC-US covered six potentially “costly” issues that the SFI did not; community benefit requirements, forest extent restrictions, required impact assessments, protected area restrictions, restoration requirements, and indigenous tenure protections (see the middle panel of figure 3). While generally stable, there have been some changes in each program’s scope. Both programs added requirements on greenhouse gasses in 2010. SFI allows for the conversion of natural forests to plantations if ecological impacts are not significant and the converted forest type is not rare, but in 2015, SFI added a prescriptive requirement to conduct an assessment of these </w:t>
      </w:r>
      <w:r w:rsidRPr="004A1418">
        <w:rPr>
          <w:color w:val="000000" w:themeColor="text1"/>
        </w:rPr>
        <w:lastRenderedPageBreak/>
        <w:t>impacts. Yet, the FSC-US maintains more prescriptive requirements, only allowing certification of plantation forests if they were converted from natural forest before 1994, and it requires a portion of these plantations to be maintained as, or restored to, natural conditions.</w:t>
      </w:r>
    </w:p>
    <w:p w14:paraId="5A4A007B"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401436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Comparing changes made to the FSC-US and SFI standards in 2010, and again to SFI in 2015, reveals an “upward diverging” pattern, where the FSC-US became more prescriptive than did the SFI Of our 48 key issues, the FSC-US became more prescriptive in 20, whereas SFI became more prescriptive in 8 in 2010, 1 more in 2013, and 3 more in 2015 (see the bottom panel of figure 4).</w:t>
      </w:r>
    </w:p>
    <w:p w14:paraId="1F849726"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CA74B85" w14:textId="77777777" w:rsid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[FIGURE 4]</w:t>
      </w:r>
    </w:p>
    <w:p w14:paraId="3EFB6804" w14:textId="77777777" w:rsidR="00A24B5F" w:rsidRPr="004A1418" w:rsidRDefault="00A24B5F" w:rsidP="004A1418">
      <w:pPr>
        <w:widowControl w:val="0"/>
        <w:autoSpaceDE w:val="0"/>
        <w:autoSpaceDN w:val="0"/>
        <w:adjustRightInd w:val="0"/>
        <w:spacing w:after="240" w:line="480" w:lineRule="auto"/>
        <w:rPr>
          <w:color w:val="000000" w:themeColor="text1"/>
        </w:rPr>
      </w:pPr>
    </w:p>
    <w:p w14:paraId="7909086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While both became more prescriptive, they did so to different degrees and in different areas. The SFI’s changes in 2010 emphasized issues related to industry capacity (e.g., worker training requirements) and reputation (e.g., managing the aesthetics of harvesting, communicating with stakeholders about logging, and public education about forestry), issues where SFI already had the most prescriptive requirements. Changes made the same year by the FSC-US emphasized conservation-oriented forestry while removing a training requirement. In 2010, the SFI added new requirements to collect data on “Forests of Exceptional Conservation Value” (FECV), which we compare to the FSC’s requirements for “High Conservation Value Forests” (HCVF). Also, in 2010, the FSC-US added language regarding monitoring and adaptive management of </w:t>
      </w:r>
      <w:r w:rsidRPr="004A1418">
        <w:rPr>
          <w:color w:val="000000" w:themeColor="text1"/>
        </w:rPr>
        <w:lastRenderedPageBreak/>
        <w:t xml:space="preserve">HCVFs. While the acronyms and even the additional language appear similar, the FSC-US added more prescriptive requirements requiring certain areas to be designated HCVFs and prescriptive accountability mechanisms in HCFV management. SFI allows more flexibility in FECV management. HCVFs under the FSC-US require significantly more than baseline practices (Newsom et al., 2006), while SFI’s FECV requirements have been criticized as not significantly exceeding legal baselines which already protect threatened and endangered species. The two programs' changes on this issue exemplifies the overall dynamic of “upward divergence,” with SFI adding some prescriptive requirements, but the FSC-US adding more prescriptive requirements. </w:t>
      </w:r>
    </w:p>
    <w:p w14:paraId="6A95390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9B8BB7E"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Policy Settings: Enduring differences between the SFI and the FSC-US can be illustrated by issues such as harvest area and clearcuts size limits and limits on harvesting near streams, where, unlike most issues, policy settings are sufficiently analogous to allow comparison. SFI limits clearcuts for all forest types to an average of 120 acres with no maximum and has no average limit for harvesting with 20 percent tree retention (i.e., non-clearcuts). In contrast, the FSC-US requires that cutting resemble natural disturbance and limits clearcuts to a 40-acre average and 80-acre maximum, with additional restrictions based on region and forest type, and has a 100-acre average limit with 20 percent tree retention (figure 5). For harvesting near streams, the FSC-US lists specific requirements for water quality, habitat, and other objectives with a focus on restoration. Additionally, two-thirds of FSC-US regions have numerical minimum riparian buffer zones (figure 6). In 2015, SFI expanded its definitions of riparian areas but continued to allow more discretion regarding what managers include in plans to protect water resources and no numerical minimums beyond those in state laws and best management practices.</w:t>
      </w:r>
    </w:p>
    <w:p w14:paraId="3EFDD2B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A88F5A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Divergence occurred mostly in ecological requirements like protecting habitat, where the FSC-US became more prescriptive while the SFI stayed constant or, in the case of protecting Old-growth forests, decreased in prescriptiveness. Regarding protected areas, the FSC-US continued to require that managers preserve representative samples of habitats, but, since 2010, also requires an assessment of the adequacy of permanent protections. SFI’s requirements for protected areas continue to be encompassed mainly by its requirements to protect imperiled species. SFI continues to require plans to identify and protect moderately to highly valuable known populations of imperiled or critically imperiled species (designations G1-G2). In contrast, the FSC-US expanded the scope of species requiring protection in 2010 to include natural heritage species and candidate species (designations G1-G3, S1-S3, N1-N3). The FSC-US added requirements to conduct surveys for any at-risk species potentially present or presume that listed or candidate species are present if the forest is in a species’ range. For old-growth forests, in 2010, the FSC-US added prescriptive requirements to restore a portion of old-growth forests where they would naturally occur, and it continues to demand protection measures that prohibit harvesting in most cases. In 2010, SFI removed a requirement to maintain sufficient old-growth acreage to maintain biodiversity, but in 2015 added a requirement to participate in conservation planning.</w:t>
      </w:r>
    </w:p>
    <w:p w14:paraId="6345766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ADBA8E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Summary: Overall, each program had distinct areas in which its requirements were more prescriptive. The FSC’s requirements tend to demand that forest operations “resemble natural processes” and “maintain ecosystem function.” This language appears more frequently and </w:t>
      </w:r>
      <w:r w:rsidRPr="004A1418">
        <w:rPr>
          <w:color w:val="000000" w:themeColor="text1"/>
        </w:rPr>
        <w:lastRenderedPageBreak/>
        <w:t xml:space="preserve">forcefully in the 2010 standard concerning issues including clearcutting, riparian management, HCVFs, protected areas, old-growth forests, snags and downed wood, residual trees, genetic diversity, plantations, restoration, natural disturbance, non-timber forest products, soil protection, road building, and management planning. </w:t>
      </w:r>
    </w:p>
    <w:p w14:paraId="57EC7AB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62BB60A"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In contrast, the SFI is most prescriptive on issues such as material utilization, research, training, education, and public reporting and consultation.  The eight key issues on which the SFI increased prescriptiveness in 2010 reflect the SFI’s focus on industry capacity and reputation. These included aesthetics, public reporting, education, training, and utilization. One possible explanation for SFI’s leadership on these issues is that they most directly affect the capacity and reputation of the forestry industry. For example, while the FSC-US increasingly restricts the size and shape of clearcuts to reflect natural disturbance and maintain ecological functions regardless of how it looks, the SFI puts more emphasis on rapid site “green-up.” Green-up implies active planting to get tree crops growing quickly and to “manage the visual impact” of clearcuts, i.e., potentially reputation-threatening visuals.</w:t>
      </w:r>
    </w:p>
    <w:p w14:paraId="75F35A06"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3D18175"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The 2015 changes to the SFI standard reflect a different tack. In contrast to the previous focus on industry capacity and reputation, the three issues on which the SFI increased prescriptiveness in 2015 reflect more social and ecological goals. These include prohibiting the use of certain toxic chemicals, restricting the circumstances under which natural forest can be converted to plantation, and requiring a written policy to recognize and respect indigenous rights. The SFI also added language clarifying and expanding the definitions of wetlands and riparian areas and </w:t>
      </w:r>
      <w:r w:rsidRPr="004A1418">
        <w:rPr>
          <w:color w:val="000000" w:themeColor="text1"/>
        </w:rPr>
        <w:lastRenderedPageBreak/>
        <w:t xml:space="preserve">requiring participation in conservation planning initiatives. We now discuss the implications of this turn and our other findings for theories of change in scholarship on private governance. </w:t>
      </w:r>
    </w:p>
    <w:p w14:paraId="676020EC"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DDBD925" w14:textId="2961F413"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 Discussion</w:t>
      </w:r>
    </w:p>
    <w:p w14:paraId="2626515C" w14:textId="2DDD4A9B"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5.1 Overall comparison</w:t>
      </w:r>
    </w:p>
    <w:p w14:paraId="270C061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Our framework improves upon extant blunt claims of “high” or “low” stringency, by disaggregating policy substance to allow more nuanced empirical results. These issue-specific results can then be aggregated to make more general observations: First, on both scope and prescriptiveness dimensions, in 2016 the FSC-US standard was significantly more stringent than the SFI standard on ecological goals. On social goals, results are more mixed. On scope, the FSC-US standard protects land tenure and requires that local communities benefit from harvesting in ways that are unmatched by SFI’s standard, but the SFI requires contributions for forestry research, which the FSC does not. Numerically, one could say that FSC-US had a slightly broader scope of social benefits (depending on what issues one considers “social”), but the programs do present tradeoffs between conceptions of the public good. On prescriptiveness, the contrast is again more evident, with the FSC-US standard having significantly more prescriptive requirements on most social issues. On policy settings, the two standards have significant differences. Regarding labor standards and indigenous rights, the FSC-US standard required higher wages and had more requirements on rights than the SFI standard does. In short, by conventional definitions of what counts as a social issue, by most qualitative comparisons, and certainly in terms of prescriptiveness, the FSC-US standard is more stringent than the SFI standard on social issues. On more business-oriented goals such as those promoting efficiency </w:t>
      </w:r>
      <w:r w:rsidRPr="004A1418">
        <w:rPr>
          <w:color w:val="000000" w:themeColor="text1"/>
        </w:rPr>
        <w:lastRenderedPageBreak/>
        <w:t xml:space="preserve">(e.g., levels of cut tree utilization), industry capacity (e.g., workforce training and research), and industry reputation (e.g., education and aesthetics), the conclusions are largely reversed. SFI is slightly broader in scope, requiring contributions to research where FSC does not, is more prescriptive, and requires increasingly demanding performance levels. </w:t>
      </w:r>
    </w:p>
    <w:p w14:paraId="41E3875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50CC4955" w14:textId="6A2505F2"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5.2 Patterns of change</w:t>
      </w:r>
    </w:p>
    <w:p w14:paraId="48262037"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The dominant patterns were equilibrium and upward divergence. In most years, neither program changed on any issue (the center cell in Figure 1, “equilibrium”). Most changes for both programs occurred in 2010 where the overall pattern was divergence (also called differentiation), rather than convergence or stability. The vast majority of changes (twenty-one of twenty-seven issues changed) fit a pattern where one program increased prescriptiveness while the other did not (or in one case, did so to a lesser degree) and the program that increased stringency already had the more prescriptive requirements. On eighteen issues, the other program stayed the same, leading to upward divergence. On three issues, the less prescriptive program decreased prescriptiveness, leading to opposing divergence (see Table 4). For all sixteen issues on which only the FSC-US added requirements, it already had the more prescriptive requirements, and almost all of these additions address ecological problems. Similarly, for three out of the four issues on which only the SFI added requirements, the SFI already had more prescriptive requirements. Qualitatively, these three issues—maximizing the utilization of cut trees, public education, and worker training—reflect concerns for the efficiency, reputation, and capacity of the forest products industry. Educating the public about forestry practices and products and training workers are not privately excludable investments. Because of the broad adoption of SFI </w:t>
      </w:r>
      <w:r w:rsidRPr="004A1418">
        <w:rPr>
          <w:color w:val="000000" w:themeColor="text1"/>
        </w:rPr>
        <w:lastRenderedPageBreak/>
        <w:t>standards, such requirements may provide collective benefits for the sector, in the form of a positive public image and skilled workforce.</w:t>
      </w:r>
    </w:p>
    <w:p w14:paraId="79AEABC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CFFF9C8" w14:textId="037BC9DA" w:rsidR="004A1418" w:rsidRPr="004A1418" w:rsidRDefault="00A24B5F" w:rsidP="004A1418">
      <w:pPr>
        <w:widowControl w:val="0"/>
        <w:autoSpaceDE w:val="0"/>
        <w:autoSpaceDN w:val="0"/>
        <w:adjustRightInd w:val="0"/>
        <w:spacing w:after="240" w:line="480" w:lineRule="auto"/>
        <w:rPr>
          <w:color w:val="000000" w:themeColor="text1"/>
        </w:rPr>
      </w:pPr>
      <w:r>
        <w:rPr>
          <w:color w:val="000000" w:themeColor="text1"/>
        </w:rPr>
        <w:t>[Figure 7</w:t>
      </w:r>
      <w:r w:rsidR="004A1418" w:rsidRPr="004A1418">
        <w:rPr>
          <w:color w:val="000000" w:themeColor="text1"/>
        </w:rPr>
        <w:t>]</w:t>
      </w:r>
    </w:p>
    <w:p w14:paraId="431E526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7D4D51EC"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Convergence and parallel change were rare. An upward parallel change occurred on only three issues in 2010: forest management planning, controlling carbon emissions, and reporting and consultation, where both programs added requirements. We classify the addition of protections for riparian zones by both SFI and FSC-US as another case of upward divergence rather than upward parallel change because the requirements for riparian protection added by the FSC-US are more prescriptive. Upward convergence only occurred where FSC-US added requirements on the issue of “continual improvement” of harvesting operations, an issue usually associated more with the SFI. This outcome is interesting because scholars often assume that private regulations that are less stringent overall will converge toward “benchmark” standards like FSC’s (Overdevest 2005, 2010). Instead, in 2010, we find the FSC ratcheting up on an issue where its competitor had more stringent requirements. Indeed, most studies overlook the fact that industry-backed standards like the SFI are more stringent on some issues. We see downward convergence only on Community Benefits and Tenure Rights where the more prescriptive FSC-US removed requirements, thus moving closer to SFI. No issues exhibited downward parallel or downward diverging trajectories. </w:t>
      </w:r>
    </w:p>
    <w:p w14:paraId="1A4CD6A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0D296C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lastRenderedPageBreak/>
        <w:t xml:space="preserve">Since the significant revisions of both programs in 2010, only SFI has updated its national-level requirements, mostly in 2015. In contrast to the 2010 changes, the pattern in 2015 is upward convergence. SFI increased prescriptiveness on three issues where it did not already have the most prescriptive requirements. While a smaller scale of change than 2010, this upward convergence is notable because it focuses on regulating Toxic Chemicals, Plantations, and harvesting on Tribal Lands, which may have collective economic costs rather than benefits for the industry. </w:t>
      </w:r>
    </w:p>
    <w:p w14:paraId="79EE7A1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4CCFFBCF"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Overall, the dominant pattern of change is upwardly diverging prescriptiveness and no change in their scopes. Qualitatively, the upward diverging pattern results from the activist-backed FSC increasing prescriptiveness on ecological protection and the industry-backed SFI on issues that provide collective benefits to the sector. These results in hand, we can compare them to the hypotheses presented in section 2.3.</w:t>
      </w:r>
    </w:p>
    <w:p w14:paraId="61FC1A79"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F9091D7" w14:textId="1D83DDA6" w:rsidR="004A1418" w:rsidRPr="00A24B5F" w:rsidRDefault="005C4E6D" w:rsidP="004A1418">
      <w:pPr>
        <w:widowControl w:val="0"/>
        <w:autoSpaceDE w:val="0"/>
        <w:autoSpaceDN w:val="0"/>
        <w:adjustRightInd w:val="0"/>
        <w:spacing w:after="240" w:line="480" w:lineRule="auto"/>
        <w:rPr>
          <w:b/>
          <w:color w:val="000000" w:themeColor="text1"/>
        </w:rPr>
      </w:pPr>
      <w:r>
        <w:rPr>
          <w:b/>
          <w:color w:val="000000" w:themeColor="text1"/>
        </w:rPr>
        <w:t xml:space="preserve">## </w:t>
      </w:r>
      <w:r w:rsidR="004A1418" w:rsidRPr="00A24B5F">
        <w:rPr>
          <w:b/>
          <w:color w:val="000000" w:themeColor="text1"/>
        </w:rPr>
        <w:t>5.3 Implications for theory testing</w:t>
      </w:r>
    </w:p>
    <w:p w14:paraId="08379E9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Applying our framework to the case of forestry certification reveals how one could reach different conclusions by looking at different dimensions of change. If focusing only on program scope, one would find little support for any theory predicting change—either convergence or divergence. If focusing just on prescriptiveness on ecological issues, one would find divergence, with the activist-backed FSC-US becoming more prescriptive at a faster rate than the industry-backed SFI. But if focusing only on prescriptiveness of issues of industry capacity and </w:t>
      </w:r>
      <w:r w:rsidRPr="004A1418">
        <w:rPr>
          <w:color w:val="000000" w:themeColor="text1"/>
        </w:rPr>
        <w:lastRenderedPageBreak/>
        <w:t xml:space="preserve">reputation, one would find the opposite, with the SFI becoming more prescriptive at a faster rate than the FSC-US. </w:t>
      </w:r>
    </w:p>
    <w:p w14:paraId="58CB5374"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B4D721E"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Anticipating such possibilities (indeed the literature is rife with such seemingly contradictory results), in section 2.3 we restated several leading hypotheses in ways that distinguish scope and prescriptiveness (Example Hypotheses 1.1 and 1.2) and distinguish issues with different qualitative substance (e.g., activist-driven and industry-driven issues—Example Hypotheses 2.1 and 2.2). While fully testing any causal explanations of policy change is beyond the scope of this paper (our focus is measuring the dependent variable), we can reflect on whether our measurements are consistent with these restated hypotheses.</w:t>
      </w:r>
    </w:p>
    <w:p w14:paraId="351FAEBC"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B7F20DD"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Assuming that changes in scope are less costly than changes in prescriptiveness, our findings are somewhat consistent with Example Hypothesis 1.1. Across social, ecological, and business issues, the industry-driven standard and competing activist-driven standard very slightly converged on scope and, overall, clearly did not converge on prescriptiveness. If “talk is cheap,” but prescriptive requirements are costly, it is intuitive that an industry-driven program would add language similar to that of an activist-driven standard, without fully adopting costly mandatory performance thresholds. We found such a pattern on many issues. Thus, scholars aiming to test theories rooted in the cost of compliance must distinguish measurements of their dependent variable based on the dimensions of scope or prescriptiveness. </w:t>
      </w:r>
    </w:p>
    <w:p w14:paraId="771C8B75"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1D1F0B28"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lastRenderedPageBreak/>
        <w:t xml:space="preserve">Overall our findings are also somewhat consistent with Hypothesis 1.2, again more clearly for prescriptiveness than scope. We observe overall divergence on prescriptiveness, most clearly on ecological issues. As neither program changed significantly on overall scope, we do not observe whether changes in scope are more likely to be matched by competing programs. Both programs did add requirements regulating carbon emissions in 2010, but it is unclear if this change in scope is one program reacting to the other, or both programs responding to a third causal factor.  </w:t>
      </w:r>
    </w:p>
    <w:p w14:paraId="4AFBB68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59721D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Our findings offer the clearest support for hypotheses 2.1 and 2.2. The activist-backed FSC-US has a slightly more comprehensive scope and much more prescriptive requirements on activist-driven issues, while the industry-backed SFI standard has more comprehensive scopes and more prescriptive requirements on issues more related to industry collective action problems. Additional research should further test these and other hypotheses, using similarly precise and comprehensive measures of regulatory stringency.</w:t>
      </w:r>
    </w:p>
    <w:p w14:paraId="01F99D5B"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0166FA4" w14:textId="77777777" w:rsidR="004A1418" w:rsidRPr="00A24B5F" w:rsidRDefault="004A1418" w:rsidP="004A1418">
      <w:pPr>
        <w:widowControl w:val="0"/>
        <w:autoSpaceDE w:val="0"/>
        <w:autoSpaceDN w:val="0"/>
        <w:adjustRightInd w:val="0"/>
        <w:spacing w:after="240" w:line="480" w:lineRule="auto"/>
        <w:rPr>
          <w:b/>
          <w:color w:val="000000" w:themeColor="text1"/>
        </w:rPr>
      </w:pPr>
      <w:r w:rsidRPr="00A24B5F">
        <w:rPr>
          <w:b/>
          <w:color w:val="000000" w:themeColor="text1"/>
        </w:rPr>
        <w:t>## 5.4 Industry-backed certification programs as a form of collective action.</w:t>
      </w:r>
    </w:p>
    <w:p w14:paraId="57C5E0A3"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Industry-backed alternatives to activist-backed product certification programs serve the industry in two ways. First, they provide individual firms with a service—market signals of social responsibility that require a credible third party but would be more expensive to send by complying with an activist-back program. Second, they provide a mechanism for the industry to improve its collective reputation and capacity by requiring contributions to collective goods, a common function of industry associations. Change in industry-backed standards on costly issues </w:t>
      </w:r>
      <w:r w:rsidRPr="004A1418">
        <w:rPr>
          <w:color w:val="000000" w:themeColor="text1"/>
        </w:rPr>
        <w:lastRenderedPageBreak/>
        <w:t>depends on competition among standards, but on business-friendly issues, it does not. Indeed, firms often collaborate on the latter type of issues (e.g., industry standards, reputation, and capacity) through trade associations without pressure from activists.</w:t>
      </w:r>
    </w:p>
    <w:p w14:paraId="5D47B9E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3B4F52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As Cashore et al. (2004) point out, industry-backed alternatives aim to save firms money by offering a label that sends a “green” or “socially responsible” signal in the market without some of the more costly demands of activist-backed programs. Credible signals are often based, in part, on perceived stringency, but because perceived and actual stringency may differ, industry-backed programs can send “credible” signals while maintaining lower compliance costs. Labels like SFI are not necessarily “meaningless” or pure “greenwashing”—indeed a certain level of stringency is often required to maintain legitimacy—but exceeding this “floor” imposes costs on firms. On many issues, industry-backed programs may succeed in creating the necessary impression of equivalence to the stringency of activist-backed standards with substantially less prescriptive requirements. For example, the SFI requirements for “Forests of Exceptional Conservation Value” (FECV) are much less prescriptive than the FSC-US requirements for “High Conservation Value Forests” (HCVF), despite the similar name. By supporting alternative programs, firms collectively create institutions that help them maximize the impression of stringency while minimizing the costs of doing so. This dynamic describes most key issues in our study.  </w:t>
      </w:r>
    </w:p>
    <w:p w14:paraId="702E494F"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ABF61F9"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The SFI developed more prescriptive standards than did FSC-US on several issues. This finding is inconsistent with the predictions that competition between industry-backed and activist-backed </w:t>
      </w:r>
      <w:r w:rsidRPr="004A1418">
        <w:rPr>
          <w:color w:val="000000" w:themeColor="text1"/>
        </w:rPr>
        <w:lastRenderedPageBreak/>
        <w:t>competition will lead to a “race to the bottom” on all issues. It is also inconsistent with the prediction that activist-backed standards be more prescriptive on all issues. However, the substance of these issues suggests that these areas are unrelated to competition with the FSC. SFI has the most prescriptive requirements for things that firms may do regardless—like training and efficiency—or that may be driven by their own collective action problems—like managing the visual impact of harvesting and sector-level reputation. This result aligns with hypothesis 2.2. Many of the issues where the SFI meets or exceeds the FSC-US requirements have collective benefits for the industry. These include managing harvest-area aesthetics, public education, worker training, and contributing to forestry research. Requiring firms to educate the public about timber harvesting may help the firm gain local public support, but it also helps the industry improve the public’s broader image of the industry, a collective good that may protect the sector from regulation. Similarly, requiring contributions to forestry research advances useful knowledge, another collective good. Worker training programs also have dual benefits to individual firms and collectively to the sector by building a well-trained workforce.</w:t>
      </w:r>
    </w:p>
    <w:p w14:paraId="5B1E541D"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358DC164"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In sum, where the SFI has more prescriptive requirements than the FSC, it requires things that many firms may do anyway (e.g., train workers or educate the public), but have added collective benefits the more widely they are adopted. While unforeseen by existing theories, the fact that the SFI is more prescriptive on some issues is not surprising when we understand these issues as providing net utility benefits to firms regardless of activist pressures or consumer demands.  </w:t>
      </w:r>
    </w:p>
    <w:p w14:paraId="1A40DF8A"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45CC6C2D" w14:textId="77777777" w:rsidR="004A1418" w:rsidRPr="00A24B5F" w:rsidRDefault="004A1418" w:rsidP="004A1418">
      <w:pPr>
        <w:widowControl w:val="0"/>
        <w:autoSpaceDE w:val="0"/>
        <w:autoSpaceDN w:val="0"/>
        <w:adjustRightInd w:val="0"/>
        <w:spacing w:after="240" w:line="480" w:lineRule="auto"/>
        <w:rPr>
          <w:b/>
          <w:color w:val="000000" w:themeColor="text1"/>
        </w:rPr>
      </w:pPr>
      <w:r w:rsidRPr="00A24B5F">
        <w:rPr>
          <w:b/>
          <w:color w:val="000000" w:themeColor="text1"/>
        </w:rPr>
        <w:t># 6 Conclusion</w:t>
      </w:r>
    </w:p>
    <w:p w14:paraId="4E5ED948"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lastRenderedPageBreak/>
        <w:t>Scholars have made substantial progress in developing theories of how economic and political forces shape the substance of private regulations, and how these different requirements then affect levels of adoption and compliance. We have argued that testing these theories requires more precise statements of the types of policy substance to which they apply, as well as empirical work that measures change across programs and over time. Our framework for measuring policy substance, and for using longitudinal data to classify patterns of change, offers a foundation for further research about how competing private regulations compare, how they evolve, and why. There is no perfect way to compare incommensurate policies. We have nonetheless made our best effort to offer a method to do so. By applying this method, we have quantified differences that can be quantified and described as richly as possible those comparisons that one can only make qualitatively.</w:t>
      </w:r>
    </w:p>
    <w:p w14:paraId="27C27E51"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6B74B720"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 xml:space="preserve">Through the case of forestry standards in the U.S., we show what can be gained by careful measurement of policy change across a comprehensive scope of issues in a specific domain. Our results show different patterns depending on whether one looks at policy scope, prescriptiveness or specific policy settings. Careful measurement uncovered patterns that previous scholarship has missed and which contradict the predictions of several dominant theories. It also reveals that apparent empirical debates in the literature can be attributed to research design choices. Some scholars chose a few key issues and found convergence. Others looked broadly and did not see it. We have looked both precisely and broadly and found both conclusions are correct. Activist-backed and industry-backed programs converged in policy scope on a few issues, but their scopes have seen little change. Furthermore, we found these programs to have diverged overall on prescriptiveness, because, while both standards “ratcheted up,” they did so at different rates </w:t>
      </w:r>
      <w:r w:rsidRPr="004A1418">
        <w:rPr>
          <w:color w:val="000000" w:themeColor="text1"/>
        </w:rPr>
        <w:lastRenderedPageBreak/>
        <w:t xml:space="preserve">and on different policy issues. We hope that this deep dive into defining policy change in one domain not only enables scholarship on the causes of public and private regulation in forestry but that it also offers a model for similar research in other policy domains. </w:t>
      </w:r>
    </w:p>
    <w:p w14:paraId="77A22E53"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23D80EFB"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This approach also has practical value. First, the power dynamics among groups that promote programs like the FSC or the SFI have created an environment in which competing claims about policy substance and how it has changed confuse buyers. Because the politics of private regulation involve contested legitimacy, they “create demands by the respective ‘legitimacy communities’ for more ‘objective’ public comparisons that would resolve the debate about whose standards were higher” (Overdevest, 2010). We offer concepts to clarify what “higher” standards may mean. Second, it is impossible to measure the impact of a set of regulatory requirements without disentangling their component parts.</w:t>
      </w:r>
    </w:p>
    <w:p w14:paraId="32C36B28" w14:textId="77777777" w:rsidR="004A1418" w:rsidRPr="004A1418" w:rsidRDefault="004A1418" w:rsidP="004A1418">
      <w:pPr>
        <w:widowControl w:val="0"/>
        <w:autoSpaceDE w:val="0"/>
        <w:autoSpaceDN w:val="0"/>
        <w:adjustRightInd w:val="0"/>
        <w:spacing w:after="240" w:line="480" w:lineRule="auto"/>
        <w:rPr>
          <w:color w:val="000000" w:themeColor="text1"/>
        </w:rPr>
      </w:pPr>
    </w:p>
    <w:p w14:paraId="0DF2AB4F" w14:textId="77777777" w:rsidR="004A1418" w:rsidRPr="004A1418" w:rsidRDefault="004A1418" w:rsidP="004A1418">
      <w:pPr>
        <w:widowControl w:val="0"/>
        <w:autoSpaceDE w:val="0"/>
        <w:autoSpaceDN w:val="0"/>
        <w:adjustRightInd w:val="0"/>
        <w:spacing w:after="240" w:line="480" w:lineRule="auto"/>
        <w:rPr>
          <w:color w:val="000000" w:themeColor="text1"/>
        </w:rPr>
      </w:pPr>
      <w:r w:rsidRPr="004A1418">
        <w:rPr>
          <w:color w:val="000000" w:themeColor="text1"/>
        </w:rPr>
        <w:t>Most importantly, our framework and analysis offer a model for careful measurement of policy change as a variable. It is tempting to take shortcuts by making broad generalizations or by selecting what is easy to measure or what others have highlighted. However, if private governance scholars are to build testable theories or collected the kinds of evidence needed to test existing theories, our study illustrates the benefits of defining policy change in ways that can be applied across programs and over time. Doing so will not only improve the quality of research and theory, it may also uncover entirely new puzzles and insights.</w:t>
      </w:r>
    </w:p>
    <w:p w14:paraId="2B3F17CD" w14:textId="7A6305FF" w:rsidR="00E35D2F" w:rsidRPr="00387397" w:rsidRDefault="00E35D2F" w:rsidP="004A1418">
      <w:pPr>
        <w:widowControl w:val="0"/>
        <w:autoSpaceDE w:val="0"/>
        <w:autoSpaceDN w:val="0"/>
        <w:adjustRightInd w:val="0"/>
        <w:spacing w:after="240" w:line="480" w:lineRule="auto"/>
        <w:rPr>
          <w:color w:val="000000" w:themeColor="text1"/>
        </w:rPr>
      </w:pPr>
    </w:p>
    <w:p w14:paraId="5B83B2C5" w14:textId="7114C1E4" w:rsidR="00AF5995" w:rsidRPr="00387397" w:rsidRDefault="00AF5995" w:rsidP="004A1418">
      <w:pPr>
        <w:widowControl w:val="0"/>
        <w:autoSpaceDE w:val="0"/>
        <w:autoSpaceDN w:val="0"/>
        <w:adjustRightInd w:val="0"/>
        <w:spacing w:after="240" w:line="480" w:lineRule="auto"/>
        <w:outlineLvl w:val="0"/>
        <w:rPr>
          <w:b/>
          <w:bCs/>
          <w:color w:val="000000" w:themeColor="text1"/>
        </w:rPr>
      </w:pPr>
      <w:r w:rsidRPr="00387397">
        <w:rPr>
          <w:b/>
          <w:bCs/>
          <w:color w:val="000000" w:themeColor="text1"/>
        </w:rPr>
        <w:lastRenderedPageBreak/>
        <w:t>References</w:t>
      </w:r>
    </w:p>
    <w:p w14:paraId="61D62D8E" w14:textId="7D790573" w:rsidR="003A18DB" w:rsidRPr="00387397" w:rsidRDefault="00064D39" w:rsidP="004A1418">
      <w:pPr>
        <w:widowControl w:val="0"/>
        <w:autoSpaceDE w:val="0"/>
        <w:autoSpaceDN w:val="0"/>
        <w:adjustRightInd w:val="0"/>
        <w:spacing w:after="240" w:line="480" w:lineRule="auto"/>
        <w:ind w:left="480" w:hanging="480"/>
        <w:rPr>
          <w:noProof/>
        </w:rPr>
      </w:pPr>
      <w:r w:rsidRPr="00387397">
        <w:rPr>
          <w:color w:val="000000" w:themeColor="text1"/>
        </w:rPr>
        <w:fldChar w:fldCharType="begin" w:fldLock="1"/>
      </w:r>
      <w:r w:rsidRPr="00387397">
        <w:rPr>
          <w:color w:val="000000" w:themeColor="text1"/>
        </w:rPr>
        <w:instrText xml:space="preserve">ADDIN Mendeley Bibliography CSL_BIBLIOGRAPHY </w:instrText>
      </w:r>
      <w:r w:rsidRPr="00387397">
        <w:rPr>
          <w:color w:val="000000" w:themeColor="text1"/>
        </w:rPr>
        <w:fldChar w:fldCharType="separate"/>
      </w:r>
      <w:r w:rsidR="003A18DB" w:rsidRPr="00387397">
        <w:rPr>
          <w:noProof/>
        </w:rPr>
        <w:t xml:space="preserve">Abbott, K. W., &amp; Snidal, D. (2009). The Governance Triangle: Regulatory Standards Institutions and The Shadow of the State. In W. Mattli &amp; N. Woods (Eds.), </w:t>
      </w:r>
      <w:r w:rsidR="003A18DB" w:rsidRPr="00387397">
        <w:rPr>
          <w:i/>
          <w:iCs/>
          <w:noProof/>
        </w:rPr>
        <w:t>The Politics of Global Regulation</w:t>
      </w:r>
      <w:r w:rsidR="003A18DB" w:rsidRPr="00387397">
        <w:rPr>
          <w:noProof/>
        </w:rPr>
        <w:t>. Princeton, N.J.: Princeton University Press.</w:t>
      </w:r>
    </w:p>
    <w:p w14:paraId="709E941F"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Abbott, K. W., &amp; Snidal, D. (2010). International regulation without international government: Improving IO performance through orchestration. </w:t>
      </w:r>
      <w:r w:rsidRPr="00387397">
        <w:rPr>
          <w:i/>
          <w:iCs/>
          <w:noProof/>
        </w:rPr>
        <w:t>The Review of International Organizations</w:t>
      </w:r>
      <w:r w:rsidRPr="00387397">
        <w:rPr>
          <w:noProof/>
        </w:rPr>
        <w:t xml:space="preserve">, </w:t>
      </w:r>
      <w:r w:rsidRPr="00387397">
        <w:rPr>
          <w:i/>
          <w:iCs/>
          <w:noProof/>
        </w:rPr>
        <w:t>5</w:t>
      </w:r>
      <w:r w:rsidRPr="00387397">
        <w:rPr>
          <w:noProof/>
        </w:rPr>
        <w:t>(3), 315–344. https://doi.org/10.1007/s11558-010-9092-3</w:t>
      </w:r>
    </w:p>
    <w:p w14:paraId="0EA56CE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Abderrazak, C., &amp; Youssef, A. Ben. (2009). Multiplicity of eco-labels, competition, and the environment. </w:t>
      </w:r>
      <w:r w:rsidRPr="00387397">
        <w:rPr>
          <w:i/>
          <w:iCs/>
          <w:noProof/>
        </w:rPr>
        <w:t>Journal of Agricultural and Food Industrial Organization</w:t>
      </w:r>
      <w:r w:rsidRPr="00387397">
        <w:rPr>
          <w:noProof/>
        </w:rPr>
        <w:t xml:space="preserve">, </w:t>
      </w:r>
      <w:r w:rsidRPr="00387397">
        <w:rPr>
          <w:i/>
          <w:iCs/>
          <w:noProof/>
        </w:rPr>
        <w:t>7</w:t>
      </w:r>
      <w:r w:rsidRPr="00387397">
        <w:rPr>
          <w:noProof/>
        </w:rPr>
        <w:t>(2), 1–22. https://doi.org/10.2202/1542-0485.1271&gt;</w:t>
      </w:r>
    </w:p>
    <w:p w14:paraId="7B5006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Atkinson, L., &amp; Rosenthal, S. (2014). Signaling the Green Sell: The Influence of Eco-Label Source, Argument Specificity, and Product Involvement on Consumer Trust. </w:t>
      </w:r>
      <w:r w:rsidRPr="00387397">
        <w:rPr>
          <w:i/>
          <w:iCs/>
          <w:noProof/>
        </w:rPr>
        <w:t>Journal of Advertising</w:t>
      </w:r>
      <w:r w:rsidRPr="00387397">
        <w:rPr>
          <w:noProof/>
        </w:rPr>
        <w:t xml:space="preserve">, </w:t>
      </w:r>
      <w:r w:rsidRPr="00387397">
        <w:rPr>
          <w:i/>
          <w:iCs/>
          <w:noProof/>
        </w:rPr>
        <w:t>43</w:t>
      </w:r>
      <w:r w:rsidRPr="00387397">
        <w:rPr>
          <w:noProof/>
        </w:rPr>
        <w:t>(1), 33–45. https://doi.org/10.1080/00913367.2013.834803</w:t>
      </w:r>
    </w:p>
    <w:p w14:paraId="48041D2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Auld, G. (2014). </w:t>
      </w:r>
      <w:r w:rsidRPr="00387397">
        <w:rPr>
          <w:i/>
          <w:iCs/>
          <w:noProof/>
        </w:rPr>
        <w:t>Constructing Private Governance: The Rise and Evolution of Forest, Coffee, and Fisheries Certification</w:t>
      </w:r>
      <w:r w:rsidRPr="00387397">
        <w:rPr>
          <w:noProof/>
        </w:rPr>
        <w:t>. New Haven, CT: Yale University Press.</w:t>
      </w:r>
    </w:p>
    <w:p w14:paraId="60DF162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Baron, D. P., &amp; Lyon, T. P. (2011). </w:t>
      </w:r>
      <w:r w:rsidRPr="00387397">
        <w:rPr>
          <w:i/>
          <w:iCs/>
          <w:noProof/>
        </w:rPr>
        <w:t>Environmental Governance</w:t>
      </w:r>
      <w:r w:rsidRPr="00387397">
        <w:rPr>
          <w:noProof/>
        </w:rPr>
        <w:t>. Oxford University Press. https://doi.org/10.1093/oxfordhb/9780199584451.003.0007</w:t>
      </w:r>
    </w:p>
    <w:p w14:paraId="69614D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Bartley, T. (2003). Certifying Forests and Factories: States, Social Movements, and the Rise of Private Regulation in the Apparel and Forest Products Fields. </w:t>
      </w:r>
      <w:r w:rsidRPr="00387397">
        <w:rPr>
          <w:i/>
          <w:iCs/>
          <w:noProof/>
        </w:rPr>
        <w:t>Politics &amp; Society</w:t>
      </w:r>
      <w:r w:rsidRPr="00387397">
        <w:rPr>
          <w:noProof/>
        </w:rPr>
        <w:t xml:space="preserve">, </w:t>
      </w:r>
      <w:r w:rsidRPr="00387397">
        <w:rPr>
          <w:i/>
          <w:iCs/>
          <w:noProof/>
        </w:rPr>
        <w:t>31</w:t>
      </w:r>
      <w:r w:rsidRPr="00387397">
        <w:rPr>
          <w:noProof/>
        </w:rPr>
        <w:t>(3), 433–464. https://doi.org/10.1177/0032329203254863</w:t>
      </w:r>
    </w:p>
    <w:p w14:paraId="54D4D93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Bartley, T. (2007). Institutional Emergence in an Era of Globalization: The Rise of Transnational Private Regulation of Labor and Environmental Conditions. </w:t>
      </w:r>
      <w:r w:rsidRPr="00387397">
        <w:rPr>
          <w:i/>
          <w:iCs/>
          <w:noProof/>
        </w:rPr>
        <w:t>American Journal of Sociology</w:t>
      </w:r>
      <w:r w:rsidRPr="00387397">
        <w:rPr>
          <w:noProof/>
        </w:rPr>
        <w:t xml:space="preserve">, </w:t>
      </w:r>
      <w:r w:rsidRPr="00387397">
        <w:rPr>
          <w:i/>
          <w:iCs/>
          <w:noProof/>
        </w:rPr>
        <w:t>113</w:t>
      </w:r>
      <w:r w:rsidRPr="00387397">
        <w:rPr>
          <w:noProof/>
        </w:rPr>
        <w:t>(2), 297–351. https://doi.org/10.1086/518871</w:t>
      </w:r>
    </w:p>
    <w:p w14:paraId="049ECEE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Baumgartner, F. R., &amp; Jones, B. D. (2002). Policy Dynamics. Chicago: University of Chicago Press.</w:t>
      </w:r>
    </w:p>
    <w:p w14:paraId="5B735FC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Berger, S., &amp; Dore, R. (1996). </w:t>
      </w:r>
      <w:r w:rsidRPr="00387397">
        <w:rPr>
          <w:i/>
          <w:iCs/>
          <w:noProof/>
        </w:rPr>
        <w:t>National diversity and global capitalism</w:t>
      </w:r>
      <w:r w:rsidRPr="00387397">
        <w:rPr>
          <w:noProof/>
        </w:rPr>
        <w:t>. Cornell University Press.</w:t>
      </w:r>
    </w:p>
    <w:p w14:paraId="742E77E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Bernstein, S., &amp; Cashore, B. (2007). Can non-state global governance be legitimate? An analytical framework. </w:t>
      </w:r>
      <w:r w:rsidRPr="00387397">
        <w:rPr>
          <w:i/>
          <w:iCs/>
          <w:noProof/>
        </w:rPr>
        <w:t>Regulation and Governance</w:t>
      </w:r>
      <w:r w:rsidRPr="00387397">
        <w:rPr>
          <w:noProof/>
        </w:rPr>
        <w:t xml:space="preserve">, </w:t>
      </w:r>
      <w:r w:rsidRPr="00387397">
        <w:rPr>
          <w:i/>
          <w:iCs/>
          <w:noProof/>
        </w:rPr>
        <w:t>1</w:t>
      </w:r>
      <w:r w:rsidRPr="00387397">
        <w:rPr>
          <w:noProof/>
        </w:rPr>
        <w:t>(August), 347–371. https://doi.org/10.1111/j.1748-5991.2007.00021.x</w:t>
      </w:r>
    </w:p>
    <w:p w14:paraId="35BA1F7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Bodansky, D. (1999). The Legitimacy of International Governance: A Coming Challenge for International Environmental Law? </w:t>
      </w:r>
      <w:r w:rsidRPr="00387397">
        <w:rPr>
          <w:i/>
          <w:iCs/>
          <w:noProof/>
        </w:rPr>
        <w:t>The American Journal of International Law</w:t>
      </w:r>
      <w:r w:rsidRPr="00387397">
        <w:rPr>
          <w:noProof/>
        </w:rPr>
        <w:t xml:space="preserve">, </w:t>
      </w:r>
      <w:r w:rsidRPr="00387397">
        <w:rPr>
          <w:i/>
          <w:iCs/>
          <w:noProof/>
        </w:rPr>
        <w:t>93</w:t>
      </w:r>
      <w:r w:rsidRPr="00387397">
        <w:rPr>
          <w:noProof/>
        </w:rPr>
        <w:t>(3), 596. https://doi.org/10.2307/2555262</w:t>
      </w:r>
    </w:p>
    <w:p w14:paraId="40554C7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Botzem, S., &amp; Dobusch, L. (2012). Standardization Cycles: A Process Perspective on the Formation and Diffusion of Transnational Standards. </w:t>
      </w:r>
      <w:r w:rsidRPr="00387397">
        <w:rPr>
          <w:i/>
          <w:iCs/>
          <w:noProof/>
        </w:rPr>
        <w:t>Organization Studies</w:t>
      </w:r>
      <w:r w:rsidRPr="00387397">
        <w:rPr>
          <w:noProof/>
        </w:rPr>
        <w:t xml:space="preserve">, </w:t>
      </w:r>
      <w:r w:rsidRPr="00387397">
        <w:rPr>
          <w:i/>
          <w:iCs/>
          <w:noProof/>
        </w:rPr>
        <w:t>33</w:t>
      </w:r>
      <w:r w:rsidRPr="00387397">
        <w:rPr>
          <w:noProof/>
        </w:rPr>
        <w:t>(5–6), 737–762. https://doi.org/10.1177/0170840612443626</w:t>
      </w:r>
    </w:p>
    <w:p w14:paraId="2363CC0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Bozzi, L., Cashore, B., Levin, K., &amp; McDermott, C. (2012). The Role of Private Voluntary Climate Programs Affecting Forests: Assessing their Direct and Intersecting Effects. In K. Ronit (Ed.), </w:t>
      </w:r>
      <w:r w:rsidRPr="00387397">
        <w:rPr>
          <w:i/>
          <w:iCs/>
          <w:noProof/>
        </w:rPr>
        <w:t>Business and Climate Policy: The Potentials and Pitfalls of Private Voluntary Programs</w:t>
      </w:r>
      <w:r w:rsidRPr="00387397">
        <w:rPr>
          <w:noProof/>
        </w:rPr>
        <w:t>. United Nations University Press.</w:t>
      </w:r>
    </w:p>
    <w:p w14:paraId="4696C4A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Bradshaw Schulz, K. (2012). New Governance and Industry Culture. </w:t>
      </w:r>
      <w:r w:rsidRPr="00387397">
        <w:rPr>
          <w:i/>
          <w:iCs/>
          <w:noProof/>
        </w:rPr>
        <w:t>Notre Dame Law Review</w:t>
      </w:r>
      <w:r w:rsidRPr="00387397">
        <w:rPr>
          <w:noProof/>
        </w:rPr>
        <w:t xml:space="preserve">, </w:t>
      </w:r>
      <w:r w:rsidRPr="00387397">
        <w:rPr>
          <w:i/>
          <w:iCs/>
          <w:noProof/>
        </w:rPr>
        <w:t>88</w:t>
      </w:r>
      <w:r w:rsidRPr="00387397">
        <w:rPr>
          <w:noProof/>
        </w:rPr>
        <w:t>.</w:t>
      </w:r>
    </w:p>
    <w:p w14:paraId="2102A5D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(1997). </w:t>
      </w:r>
      <w:r w:rsidRPr="00387397">
        <w:rPr>
          <w:i/>
          <w:iCs/>
          <w:noProof/>
        </w:rPr>
        <w:t>Governing Forestry: Environmental Group Influence in British Columbia and the US Pacific Northwest</w:t>
      </w:r>
      <w:r w:rsidRPr="00387397">
        <w:rPr>
          <w:noProof/>
        </w:rPr>
        <w:t>. University of Toronto.</w:t>
      </w:r>
    </w:p>
    <w:p w14:paraId="7DA0EFE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(2002). Legitimacy and the Privatization of Environmental Governance: How Non-State Market-Driven (NSMD) Governance Systems Gain Rule-Making Authority. </w:t>
      </w:r>
      <w:r w:rsidRPr="00387397">
        <w:rPr>
          <w:i/>
          <w:iCs/>
          <w:noProof/>
        </w:rPr>
        <w:t>Governance</w:t>
      </w:r>
      <w:r w:rsidRPr="00387397">
        <w:rPr>
          <w:noProof/>
        </w:rPr>
        <w:t xml:space="preserve">, </w:t>
      </w:r>
      <w:r w:rsidRPr="00387397">
        <w:rPr>
          <w:i/>
          <w:iCs/>
          <w:noProof/>
        </w:rPr>
        <w:t>15</w:t>
      </w:r>
      <w:r w:rsidRPr="00387397">
        <w:rPr>
          <w:noProof/>
        </w:rPr>
        <w:t>(4), 503–529. https://doi.org/10.1111/1468-0491.00199</w:t>
      </w:r>
    </w:p>
    <w:p w14:paraId="2220B07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Auld, G., &amp; Newsom, D. (2004). </w:t>
      </w:r>
      <w:r w:rsidRPr="00387397">
        <w:rPr>
          <w:i/>
          <w:iCs/>
          <w:noProof/>
        </w:rPr>
        <w:t>Governing Through Markets: Forest Certification and the Emergence of Non-state Authority</w:t>
      </w:r>
      <w:r w:rsidRPr="00387397">
        <w:rPr>
          <w:noProof/>
        </w:rPr>
        <w:t>. Yale University Press.</w:t>
      </w:r>
    </w:p>
    <w:p w14:paraId="5B1D76A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&amp; Howlett, M. (2007). Punctuating Which Equilibrium? Understanding Thermostatic Policy Dynamics In Pacific Northwest Forestry. </w:t>
      </w:r>
      <w:r w:rsidRPr="00387397">
        <w:rPr>
          <w:i/>
          <w:iCs/>
          <w:noProof/>
        </w:rPr>
        <w:t>American Journal of Political Science</w:t>
      </w:r>
      <w:r w:rsidRPr="00387397">
        <w:rPr>
          <w:noProof/>
        </w:rPr>
        <w:t xml:space="preserve">, </w:t>
      </w:r>
      <w:r w:rsidRPr="00387397">
        <w:rPr>
          <w:i/>
          <w:iCs/>
          <w:noProof/>
        </w:rPr>
        <w:t>51</w:t>
      </w:r>
      <w:r w:rsidRPr="00387397">
        <w:rPr>
          <w:noProof/>
        </w:rPr>
        <w:t>(3), 532–551.</w:t>
      </w:r>
    </w:p>
    <w:p w14:paraId="145DC6D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Cashore, B., &amp; Stone, M. W. (2014). Does California need Delaware? Explaining Indonesian, Chinese, and United States support for legality compliance of internationally traded products. </w:t>
      </w:r>
      <w:r w:rsidRPr="00387397">
        <w:rPr>
          <w:i/>
          <w:iCs/>
          <w:noProof/>
        </w:rPr>
        <w:t>Regulation &amp; Governance</w:t>
      </w:r>
      <w:r w:rsidRPr="00387397">
        <w:rPr>
          <w:noProof/>
        </w:rPr>
        <w:t xml:space="preserve">, </w:t>
      </w:r>
      <w:r w:rsidRPr="00387397">
        <w:rPr>
          <w:i/>
          <w:iCs/>
          <w:noProof/>
        </w:rPr>
        <w:t>8</w:t>
      </w:r>
      <w:r w:rsidRPr="00387397">
        <w:rPr>
          <w:noProof/>
        </w:rPr>
        <w:t>(1), 49–73. https://doi.org/10.1111/rego.12053</w:t>
      </w:r>
    </w:p>
    <w:p w14:paraId="6CA1648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Darnall, N., Potoski, M., &amp; Prakash, A. (2010). Sponsorship Matters: Assessing Business Participation in Government- and Industry-Sponsored Voluntary Environmental Programs. </w:t>
      </w:r>
      <w:r w:rsidRPr="00387397">
        <w:rPr>
          <w:i/>
          <w:iCs/>
          <w:noProof/>
        </w:rPr>
        <w:t>Journal of Public Administration Research and Theory</w:t>
      </w:r>
      <w:r w:rsidRPr="00387397">
        <w:rPr>
          <w:noProof/>
        </w:rPr>
        <w:t xml:space="preserve">, </w:t>
      </w:r>
      <w:r w:rsidRPr="00387397">
        <w:rPr>
          <w:i/>
          <w:iCs/>
          <w:noProof/>
        </w:rPr>
        <w:t>20</w:t>
      </w:r>
      <w:r w:rsidRPr="00387397">
        <w:rPr>
          <w:noProof/>
        </w:rPr>
        <w:t>(2), 283–307. https://doi.org/10.1093/jopart/mup014</w:t>
      </w:r>
    </w:p>
    <w:p w14:paraId="069B04D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lang w:val="it-IT"/>
        </w:rPr>
        <w:t xml:space="preserve">DeLeon, P., &amp; Rivera, J. E. (2009). </w:t>
      </w:r>
      <w:r w:rsidRPr="00387397">
        <w:rPr>
          <w:i/>
          <w:iCs/>
          <w:noProof/>
        </w:rPr>
        <w:t>Voluntary Environmental Programs : a Policy Perspective.</w:t>
      </w:r>
      <w:r w:rsidRPr="00387397">
        <w:rPr>
          <w:noProof/>
        </w:rPr>
        <w:t xml:space="preserve"> </w:t>
      </w:r>
      <w:r w:rsidRPr="00387397">
        <w:rPr>
          <w:noProof/>
        </w:rPr>
        <w:lastRenderedPageBreak/>
        <w:t>Lanham: Lexington Books.</w:t>
      </w:r>
    </w:p>
    <w:p w14:paraId="04144AA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Delmas, M., &amp; Montiel, I. (2008). The Diffusion of Voluntary International Management Standards: Responsible Care, ISO 9000, and ISO 14001 in the Chemical Industry. </w:t>
      </w:r>
      <w:r w:rsidRPr="00387397">
        <w:rPr>
          <w:i/>
          <w:iCs/>
          <w:noProof/>
        </w:rPr>
        <w:t>Policy Studies Journal</w:t>
      </w:r>
      <w:r w:rsidRPr="00387397">
        <w:rPr>
          <w:noProof/>
        </w:rPr>
        <w:t xml:space="preserve">, </w:t>
      </w:r>
      <w:r w:rsidRPr="00387397">
        <w:rPr>
          <w:i/>
          <w:iCs/>
          <w:noProof/>
        </w:rPr>
        <w:t>36</w:t>
      </w:r>
      <w:r w:rsidRPr="00387397">
        <w:rPr>
          <w:noProof/>
        </w:rPr>
        <w:t>(1), 65–93. https://doi.org/10.1111/j.1541-0072.2007.00254.x</w:t>
      </w:r>
    </w:p>
    <w:p w14:paraId="198086C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Dingwerth, K., &amp; Pattberg, P. (2009). World Politics and Organizational Fields: The Case of Transnational Sustainability Governance. </w:t>
      </w:r>
      <w:r w:rsidRPr="00387397">
        <w:rPr>
          <w:i/>
          <w:iCs/>
          <w:noProof/>
        </w:rPr>
        <w:t>European Journal of International Relations</w:t>
      </w:r>
      <w:r w:rsidRPr="00387397">
        <w:rPr>
          <w:noProof/>
        </w:rPr>
        <w:t xml:space="preserve">, </w:t>
      </w:r>
      <w:r w:rsidRPr="00387397">
        <w:rPr>
          <w:i/>
          <w:iCs/>
          <w:noProof/>
        </w:rPr>
        <w:t>15</w:t>
      </w:r>
      <w:r w:rsidRPr="00387397">
        <w:rPr>
          <w:noProof/>
        </w:rPr>
        <w:t>(4), 707–743. https://doi.org/10.1177/1354066109345056</w:t>
      </w:r>
    </w:p>
    <w:p w14:paraId="72BFCDF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Djelic, M.-L., &amp; Etchanchu, H. (2017). Contextualizing Corporate Political Responsibilities: Neoliberal CSR in Historical Perspective. </w:t>
      </w:r>
      <w:r w:rsidRPr="00387397">
        <w:rPr>
          <w:i/>
          <w:iCs/>
          <w:noProof/>
        </w:rPr>
        <w:t>Journal of Business Ethics</w:t>
      </w:r>
      <w:r w:rsidRPr="00387397">
        <w:rPr>
          <w:noProof/>
        </w:rPr>
        <w:t xml:space="preserve">, </w:t>
      </w:r>
      <w:r w:rsidRPr="00387397">
        <w:rPr>
          <w:i/>
          <w:iCs/>
          <w:noProof/>
        </w:rPr>
        <w:t>142</w:t>
      </w:r>
      <w:r w:rsidRPr="00387397">
        <w:rPr>
          <w:noProof/>
        </w:rPr>
        <w:t>(4), 641–661. https://doi.org/10.1007/s10551-015-2879-7</w:t>
      </w:r>
    </w:p>
    <w:p w14:paraId="434D941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Djelic, M.-L., &amp; Quack, S. (2012). Transnational governance through standard setting. In G. Morgan &amp; R. Whitley (Eds.), </w:t>
      </w:r>
      <w:r w:rsidRPr="00387397">
        <w:rPr>
          <w:i/>
          <w:iCs/>
          <w:noProof/>
        </w:rPr>
        <w:t>Capitalisms and Capitalism in the Twenty-First Century</w:t>
      </w:r>
      <w:r w:rsidRPr="00387397">
        <w:rPr>
          <w:noProof/>
        </w:rPr>
        <w:t xml:space="preserve"> (pp. 166–189). Oxford University Press.</w:t>
      </w:r>
    </w:p>
    <w:p w14:paraId="1236E68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Domask, J. (2003). From Boycotts to Global Partnerships: NGO’s, the Private Sector and the Struggle to Protect the World’s Forests. In J. Doh &amp; H. Teegen (Eds.), </w:t>
      </w:r>
      <w:r w:rsidRPr="00387397">
        <w:rPr>
          <w:i/>
          <w:iCs/>
          <w:noProof/>
        </w:rPr>
        <w:t>Globalization and NGOs: Transforming Business, Government, and Society</w:t>
      </w:r>
      <w:r w:rsidRPr="00387397">
        <w:rPr>
          <w:noProof/>
        </w:rPr>
        <w:t>. Westport, CT: Praeger Press.</w:t>
      </w:r>
    </w:p>
    <w:p w14:paraId="5F36E7B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Eberlein, B., Abbott, K. W., Black, J., Meidinger, E., &amp; Wood, S. (2014). Transnational business governance interactions: Conceptualization and framework for analysis. </w:t>
      </w:r>
      <w:r w:rsidRPr="00387397">
        <w:rPr>
          <w:i/>
          <w:iCs/>
          <w:noProof/>
        </w:rPr>
        <w:t>Regulation &amp; Governance</w:t>
      </w:r>
      <w:r w:rsidRPr="00387397">
        <w:rPr>
          <w:noProof/>
        </w:rPr>
        <w:t xml:space="preserve">, </w:t>
      </w:r>
      <w:r w:rsidRPr="00387397">
        <w:rPr>
          <w:i/>
          <w:iCs/>
          <w:noProof/>
        </w:rPr>
        <w:t>8</w:t>
      </w:r>
      <w:r w:rsidRPr="00387397">
        <w:rPr>
          <w:noProof/>
        </w:rPr>
        <w:t>(1), 1–21. https://doi.org/10.1111/rego.12030</w:t>
      </w:r>
    </w:p>
    <w:p w14:paraId="586532E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Fernholz, K., Howe, J., Bratkovich, S., &amp; Bowyer, J. (2010). </w:t>
      </w:r>
      <w:r w:rsidRPr="00387397">
        <w:rPr>
          <w:i/>
          <w:iCs/>
          <w:noProof/>
        </w:rPr>
        <w:t xml:space="preserve">Forest Certification: A Status </w:t>
      </w:r>
      <w:r w:rsidRPr="00387397">
        <w:rPr>
          <w:i/>
          <w:iCs/>
          <w:noProof/>
        </w:rPr>
        <w:lastRenderedPageBreak/>
        <w:t>Report</w:t>
      </w:r>
      <w:r w:rsidRPr="00387397">
        <w:rPr>
          <w:noProof/>
        </w:rPr>
        <w:t>.</w:t>
      </w:r>
    </w:p>
    <w:p w14:paraId="3D5F6BD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Fischer, C., &amp; Lyon, T. P. (2014). Competing Environmental Labels. </w:t>
      </w:r>
      <w:r w:rsidRPr="00387397">
        <w:rPr>
          <w:i/>
          <w:iCs/>
          <w:noProof/>
        </w:rPr>
        <w:t>Journal of Economics &amp; Management Strategy</w:t>
      </w:r>
      <w:r w:rsidRPr="00387397">
        <w:rPr>
          <w:noProof/>
        </w:rPr>
        <w:t xml:space="preserve">, </w:t>
      </w:r>
      <w:r w:rsidRPr="00387397">
        <w:rPr>
          <w:i/>
          <w:iCs/>
          <w:noProof/>
        </w:rPr>
        <w:t>23</w:t>
      </w:r>
      <w:r w:rsidRPr="00387397">
        <w:rPr>
          <w:noProof/>
        </w:rPr>
        <w:t>(3), 692–716. https://doi.org/10.1111/jems.12061</w:t>
      </w:r>
    </w:p>
    <w:p w14:paraId="10B8E45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Fischer, C., Lyon, T. P., &amp; Ross, S. M. (2018). A Theory of Multi-Tier Ecolabel Competition. </w:t>
      </w:r>
      <w:r w:rsidRPr="00387397">
        <w:rPr>
          <w:i/>
          <w:iCs/>
          <w:noProof/>
        </w:rPr>
        <w:t>Journal of the Association of Environmental and Resource Economists</w:t>
      </w:r>
      <w:r w:rsidRPr="00387397">
        <w:rPr>
          <w:noProof/>
        </w:rPr>
        <w:t xml:space="preserve">, </w:t>
      </w:r>
      <w:r w:rsidRPr="00387397">
        <w:rPr>
          <w:i/>
          <w:iCs/>
          <w:noProof/>
        </w:rPr>
        <w:t>forthcoming</w:t>
      </w:r>
      <w:r w:rsidRPr="00387397">
        <w:rPr>
          <w:noProof/>
        </w:rPr>
        <w:t>.</w:t>
      </w:r>
    </w:p>
    <w:p w14:paraId="201D5B5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Fransen, L. (2011). Why Do Private Governance Organizations Not Converge? A Political-Institutional Analysis of Transnational Labor Standards Regulation. </w:t>
      </w:r>
      <w:r w:rsidRPr="00387397">
        <w:rPr>
          <w:i/>
          <w:iCs/>
          <w:noProof/>
        </w:rPr>
        <w:t>Governance</w:t>
      </w:r>
      <w:r w:rsidRPr="00387397">
        <w:rPr>
          <w:noProof/>
        </w:rPr>
        <w:t xml:space="preserve">, </w:t>
      </w:r>
      <w:r w:rsidRPr="00387397">
        <w:rPr>
          <w:i/>
          <w:iCs/>
          <w:noProof/>
        </w:rPr>
        <w:t>24</w:t>
      </w:r>
      <w:r w:rsidRPr="00387397">
        <w:rPr>
          <w:noProof/>
        </w:rPr>
        <w:t>(2), 359–387. https://doi.org/10.1111/j.1468-0491.2011.01519.x</w:t>
      </w:r>
    </w:p>
    <w:p w14:paraId="2144E74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Grabosky, P. (2013). Beyond </w:t>
      </w:r>
      <w:r w:rsidRPr="00387397">
        <w:rPr>
          <w:i/>
          <w:iCs/>
          <w:noProof/>
        </w:rPr>
        <w:t>Responsive Regulation</w:t>
      </w:r>
      <w:r w:rsidRPr="00387397">
        <w:rPr>
          <w:noProof/>
        </w:rPr>
        <w:t xml:space="preserve"> : The expanding role of non-state actors in the regulatory process. </w:t>
      </w:r>
      <w:r w:rsidRPr="00387397">
        <w:rPr>
          <w:i/>
          <w:iCs/>
          <w:noProof/>
        </w:rPr>
        <w:t>Regulation &amp; Governance</w:t>
      </w:r>
      <w:r w:rsidRPr="00387397">
        <w:rPr>
          <w:noProof/>
        </w:rPr>
        <w:t xml:space="preserve">, </w:t>
      </w:r>
      <w:r w:rsidRPr="00387397">
        <w:rPr>
          <w:i/>
          <w:iCs/>
          <w:noProof/>
        </w:rPr>
        <w:t>7</w:t>
      </w:r>
      <w:r w:rsidRPr="00387397">
        <w:rPr>
          <w:noProof/>
        </w:rPr>
        <w:t>(1), 114–123. https://doi.org/10.1111/j.1748-5991.2012.01147.x</w:t>
      </w:r>
    </w:p>
    <w:p w14:paraId="6B685E42"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Green-Pedersen, C. (2007). The Dependent Variable Problem within the Study of Welfare State Retrenchment: Defining the Problem and Looking for Solutions. https://doi.org/10.1080/1387698042000222763</w:t>
      </w:r>
    </w:p>
    <w:p w14:paraId="1DF50C4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Green, J. F. (2013). </w:t>
      </w:r>
      <w:r w:rsidRPr="00387397">
        <w:rPr>
          <w:i/>
          <w:iCs/>
          <w:noProof/>
        </w:rPr>
        <w:t>Rethinking private authority: Agents and entrepreneurs in global environmental governance</w:t>
      </w:r>
      <w:r w:rsidRPr="00387397">
        <w:rPr>
          <w:noProof/>
        </w:rPr>
        <w:t>. Princeton, NJ: Princeton University Press.</w:t>
      </w:r>
    </w:p>
    <w:p w14:paraId="5CE4D4D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Green, J. F., &amp; Auld, G. (2017). Unbundling the Regime Complex: The Effects of Private Authority. </w:t>
      </w:r>
      <w:r w:rsidRPr="00387397">
        <w:rPr>
          <w:i/>
          <w:iCs/>
          <w:noProof/>
        </w:rPr>
        <w:t>Transnational Environmental Law</w:t>
      </w:r>
      <w:r w:rsidRPr="00387397">
        <w:rPr>
          <w:noProof/>
        </w:rPr>
        <w:t xml:space="preserve">, </w:t>
      </w:r>
      <w:r w:rsidRPr="00387397">
        <w:rPr>
          <w:i/>
          <w:iCs/>
          <w:noProof/>
        </w:rPr>
        <w:t>6</w:t>
      </w:r>
      <w:r w:rsidRPr="00387397">
        <w:rPr>
          <w:noProof/>
        </w:rPr>
        <w:t>(2), 259–284. https://doi.org/10.1017/S2047102516000121</w:t>
      </w:r>
    </w:p>
    <w:p w14:paraId="51C5F5C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Gulbrandsen, L. H. (2004). Overlapping Public and Private Governance: Can Forest Certification </w:t>
      </w:r>
      <w:r w:rsidRPr="00387397">
        <w:rPr>
          <w:noProof/>
        </w:rPr>
        <w:lastRenderedPageBreak/>
        <w:t xml:space="preserve">Fill the Gaps in the Global Forest Regime? </w:t>
      </w:r>
      <w:r w:rsidRPr="00387397">
        <w:rPr>
          <w:i/>
          <w:iCs/>
          <w:noProof/>
        </w:rPr>
        <w:t>Global Environmental Politics</w:t>
      </w:r>
      <w:r w:rsidRPr="00387397">
        <w:rPr>
          <w:noProof/>
        </w:rPr>
        <w:t xml:space="preserve">, </w:t>
      </w:r>
      <w:r w:rsidRPr="00387397">
        <w:rPr>
          <w:i/>
          <w:iCs/>
          <w:noProof/>
        </w:rPr>
        <w:t>4</w:t>
      </w:r>
      <w:r w:rsidRPr="00387397">
        <w:rPr>
          <w:noProof/>
        </w:rPr>
        <w:t>(2), 75–99. https://doi.org/10.1162/152638004323074200</w:t>
      </w:r>
    </w:p>
    <w:p w14:paraId="32738E1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Gulbrandsen, L. H. (2014). Dynamic governance interactions: Evolutionary effects of state responses to non-state certification programs. </w:t>
      </w:r>
      <w:r w:rsidRPr="00387397">
        <w:rPr>
          <w:i/>
          <w:iCs/>
          <w:noProof/>
        </w:rPr>
        <w:t>Regulation &amp; Governance</w:t>
      </w:r>
      <w:r w:rsidRPr="00387397">
        <w:rPr>
          <w:noProof/>
        </w:rPr>
        <w:t xml:space="preserve">, </w:t>
      </w:r>
      <w:r w:rsidRPr="00387397">
        <w:rPr>
          <w:i/>
          <w:iCs/>
          <w:noProof/>
        </w:rPr>
        <w:t>8</w:t>
      </w:r>
      <w:r w:rsidRPr="00387397">
        <w:rPr>
          <w:noProof/>
        </w:rPr>
        <w:t>(1), 74–92. https://doi.org/10.1111/rego.12005</w:t>
      </w:r>
    </w:p>
    <w:p w14:paraId="161DFEC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Hall, P. A. (1993). Policy Paradigms, Social Learning, and the State: The Case of Economic Policymaking in Britain. </w:t>
      </w:r>
      <w:r w:rsidRPr="00387397">
        <w:rPr>
          <w:i/>
          <w:iCs/>
          <w:noProof/>
        </w:rPr>
        <w:t>Comparative Politics</w:t>
      </w:r>
      <w:r w:rsidRPr="00387397">
        <w:rPr>
          <w:noProof/>
        </w:rPr>
        <w:t xml:space="preserve">, </w:t>
      </w:r>
      <w:r w:rsidRPr="00387397">
        <w:rPr>
          <w:i/>
          <w:iCs/>
          <w:noProof/>
        </w:rPr>
        <w:t>25</w:t>
      </w:r>
      <w:r w:rsidRPr="00387397">
        <w:rPr>
          <w:noProof/>
        </w:rPr>
        <w:t>(3), 275. https://doi.org/10.2307/422246</w:t>
      </w:r>
    </w:p>
    <w:p w14:paraId="17C4525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Hassel, A. (2008). The Evolution of a Global Labor Governance Regime. </w:t>
      </w:r>
      <w:r w:rsidRPr="00387397">
        <w:rPr>
          <w:i/>
          <w:iCs/>
          <w:noProof/>
        </w:rPr>
        <w:t>Governance</w:t>
      </w:r>
      <w:r w:rsidRPr="00387397">
        <w:rPr>
          <w:noProof/>
        </w:rPr>
        <w:t xml:space="preserve">, </w:t>
      </w:r>
      <w:r w:rsidRPr="00387397">
        <w:rPr>
          <w:i/>
          <w:iCs/>
          <w:noProof/>
        </w:rPr>
        <w:t>21</w:t>
      </w:r>
      <w:r w:rsidRPr="00387397">
        <w:rPr>
          <w:noProof/>
        </w:rPr>
        <w:t>(2), 231–251. https://doi.org/10.1111/j.1468-0491.2008.00397.x</w:t>
      </w:r>
    </w:p>
    <w:p w14:paraId="6197ADF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Heyes, A., &amp; Martin, S. (2017). Social Labeling by Competing NGOs: A Model with Multiple Issues and Entry. </w:t>
      </w:r>
      <w:r w:rsidRPr="00387397">
        <w:rPr>
          <w:i/>
          <w:iCs/>
          <w:noProof/>
        </w:rPr>
        <w:t>Management Science</w:t>
      </w:r>
      <w:r w:rsidRPr="00387397">
        <w:rPr>
          <w:noProof/>
        </w:rPr>
        <w:t xml:space="preserve">, </w:t>
      </w:r>
      <w:r w:rsidRPr="00387397">
        <w:rPr>
          <w:i/>
          <w:iCs/>
          <w:noProof/>
        </w:rPr>
        <w:t>63</w:t>
      </w:r>
      <w:r w:rsidRPr="00387397">
        <w:rPr>
          <w:noProof/>
        </w:rPr>
        <w:t>(6), 1800–1813. https://doi.org/10.1287/mnsc.2015.2419</w:t>
      </w:r>
    </w:p>
    <w:p w14:paraId="12F9DF2F"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Howard-Grenville, J. (2006). Inside the “Black Box”: How Organizational Culture and Subcultures Inform Interpretations and Actions on Environmental Issues. </w:t>
      </w:r>
      <w:r w:rsidRPr="00387397">
        <w:rPr>
          <w:i/>
          <w:iCs/>
          <w:noProof/>
        </w:rPr>
        <w:t>Organization &amp; Environment</w:t>
      </w:r>
      <w:r w:rsidRPr="00387397">
        <w:rPr>
          <w:noProof/>
        </w:rPr>
        <w:t xml:space="preserve">, </w:t>
      </w:r>
      <w:r w:rsidRPr="00387397">
        <w:rPr>
          <w:i/>
          <w:iCs/>
          <w:noProof/>
        </w:rPr>
        <w:t>19</w:t>
      </w:r>
      <w:r w:rsidRPr="00387397">
        <w:rPr>
          <w:noProof/>
        </w:rPr>
        <w:t>(1), 46–73. https://doi.org/10.1177/1086026605285739</w:t>
      </w:r>
    </w:p>
    <w:p w14:paraId="16F3CA9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Howard-Grenville, J., Nash, J., &amp; Coglianese, C. (2008). Constructing the License to Operate: Internal Factors and Their Influence on Corporate Environmental Decisions. </w:t>
      </w:r>
      <w:r w:rsidRPr="00387397">
        <w:rPr>
          <w:i/>
          <w:iCs/>
          <w:noProof/>
        </w:rPr>
        <w:t>Law &amp; Policy</w:t>
      </w:r>
      <w:r w:rsidRPr="00387397">
        <w:rPr>
          <w:noProof/>
        </w:rPr>
        <w:t xml:space="preserve">, </w:t>
      </w:r>
      <w:r w:rsidRPr="00387397">
        <w:rPr>
          <w:i/>
          <w:iCs/>
          <w:noProof/>
        </w:rPr>
        <w:t>30</w:t>
      </w:r>
      <w:r w:rsidRPr="00387397">
        <w:rPr>
          <w:noProof/>
        </w:rPr>
        <w:t>(1), 73–107. https://doi.org/10.1111/j.1467-9930.2008.00270.x</w:t>
      </w:r>
    </w:p>
    <w:p w14:paraId="21B0E04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Howlett, M., &amp; Cashore, B. (2014). Conceptualizing Public Policy. </w:t>
      </w:r>
      <w:r w:rsidRPr="00387397">
        <w:rPr>
          <w:i/>
          <w:iCs/>
          <w:noProof/>
        </w:rPr>
        <w:t>Comparative Policy Studies : Conceptual and Methodological Challenges</w:t>
      </w:r>
      <w:r w:rsidRPr="00387397">
        <w:rPr>
          <w:noProof/>
        </w:rPr>
        <w:t xml:space="preserve">, 17–33. </w:t>
      </w:r>
      <w:r w:rsidRPr="00387397">
        <w:rPr>
          <w:noProof/>
        </w:rPr>
        <w:lastRenderedPageBreak/>
        <w:t>https://doi.org/10.1057/9781137314154.0006</w:t>
      </w:r>
    </w:p>
    <w:p w14:paraId="39FEB650" w14:textId="77777777" w:rsidR="000A29AD"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Hudson, I., &amp; Hudson, M. (2003). Removing the Veil?: Commodity Fetishism, Fair Trade, and the Environment. </w:t>
      </w:r>
      <w:r w:rsidRPr="00387397">
        <w:rPr>
          <w:i/>
          <w:iCs/>
          <w:noProof/>
        </w:rPr>
        <w:t>Organization &amp; Environment</w:t>
      </w:r>
      <w:r w:rsidRPr="00387397">
        <w:rPr>
          <w:noProof/>
        </w:rPr>
        <w:t xml:space="preserve">, </w:t>
      </w:r>
      <w:r w:rsidRPr="00387397">
        <w:rPr>
          <w:i/>
          <w:iCs/>
          <w:noProof/>
        </w:rPr>
        <w:t>16</w:t>
      </w:r>
      <w:r w:rsidRPr="00387397">
        <w:rPr>
          <w:noProof/>
        </w:rPr>
        <w:t>(4), 413–430. https://doi.org/10.1177/1086026603258926</w:t>
      </w:r>
    </w:p>
    <w:p w14:paraId="1C2F3BE1" w14:textId="3B9E4F6B" w:rsidR="008E6B08" w:rsidRPr="00387397" w:rsidRDefault="008E6B08" w:rsidP="004A1418">
      <w:pPr>
        <w:widowControl w:val="0"/>
        <w:autoSpaceDE w:val="0"/>
        <w:autoSpaceDN w:val="0"/>
        <w:adjustRightInd w:val="0"/>
        <w:spacing w:after="240" w:line="480" w:lineRule="auto"/>
        <w:ind w:left="480" w:hanging="480"/>
        <w:rPr>
          <w:rFonts w:eastAsia="Times New Roman"/>
        </w:rPr>
      </w:pPr>
      <w:r w:rsidRPr="00387397">
        <w:rPr>
          <w:rFonts w:eastAsia="Times New Roman"/>
        </w:rPr>
        <w:t>Judge-Lord, D. (2013). Mechanisms of Policy Feedback: Interactions among Regulations and Public Investments in US Farm and Forest Politics. Masters Thesis: Yale School of Forestry and Environmental Studies</w:t>
      </w:r>
    </w:p>
    <w:p w14:paraId="6A6F13E3" w14:textId="77FF1DD2"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Kollman, K., &amp; Prakash, A. (2001). Green by Choice? Cross-National Variations in Firms’ Responses to EMS-Based Environmental Regimes. </w:t>
      </w:r>
      <w:r w:rsidRPr="00387397">
        <w:rPr>
          <w:i/>
          <w:iCs/>
          <w:noProof/>
        </w:rPr>
        <w:t>World Politics</w:t>
      </w:r>
      <w:r w:rsidRPr="00387397">
        <w:rPr>
          <w:noProof/>
        </w:rPr>
        <w:t xml:space="preserve">, </w:t>
      </w:r>
      <w:r w:rsidRPr="00387397">
        <w:rPr>
          <w:i/>
          <w:iCs/>
          <w:noProof/>
        </w:rPr>
        <w:t>53</w:t>
      </w:r>
      <w:r w:rsidRPr="00387397">
        <w:rPr>
          <w:noProof/>
        </w:rPr>
        <w:t>, 399–430.</w:t>
      </w:r>
    </w:p>
    <w:p w14:paraId="48A22713" w14:textId="222111D3" w:rsidR="008029F3" w:rsidRPr="00387397" w:rsidRDefault="008029F3" w:rsidP="004A1418">
      <w:pPr>
        <w:widowControl w:val="0"/>
        <w:autoSpaceDE w:val="0"/>
        <w:autoSpaceDN w:val="0"/>
        <w:adjustRightInd w:val="0"/>
        <w:spacing w:after="240" w:line="480" w:lineRule="auto"/>
        <w:ind w:left="480" w:hanging="480"/>
        <w:rPr>
          <w:noProof/>
        </w:rPr>
      </w:pPr>
      <w:r w:rsidRPr="00387397">
        <w:rPr>
          <w:noProof/>
        </w:rPr>
        <w:t>LeBaron, G. and B. Burgoon (2018)</w:t>
      </w:r>
      <w:r w:rsidR="009C2050" w:rsidRPr="00387397">
        <w:rPr>
          <w:noProof/>
        </w:rPr>
        <w:t>. "</w:t>
      </w:r>
      <w:r w:rsidRPr="00387397">
        <w:rPr>
          <w:noProof/>
        </w:rPr>
        <w:t>Explaining Patterns of Labor Protection and Exploitation in the Global Tea Supply Chain: Evidence from India</w:t>
      </w:r>
      <w:r w:rsidR="009C2050" w:rsidRPr="00387397">
        <w:rPr>
          <w:noProof/>
        </w:rPr>
        <w:t>.</w:t>
      </w:r>
      <w:r w:rsidRPr="00387397">
        <w:rPr>
          <w:noProof/>
        </w:rPr>
        <w:t>" SPERI-PETGOV workshop paper.</w:t>
      </w:r>
    </w:p>
    <w:p w14:paraId="425AD97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Li, Y., &amp; van ’t Veld, K. (2015). Green, greener, greenest: Eco-label gradation and competition. </w:t>
      </w:r>
      <w:r w:rsidRPr="00387397">
        <w:rPr>
          <w:i/>
          <w:iCs/>
          <w:noProof/>
        </w:rPr>
        <w:t>Journal of Environmental Economics and Management</w:t>
      </w:r>
      <w:r w:rsidRPr="00387397">
        <w:rPr>
          <w:noProof/>
        </w:rPr>
        <w:t xml:space="preserve">, </w:t>
      </w:r>
      <w:r w:rsidRPr="00387397">
        <w:rPr>
          <w:i/>
          <w:iCs/>
          <w:noProof/>
        </w:rPr>
        <w:t>72</w:t>
      </w:r>
      <w:r w:rsidRPr="00387397">
        <w:rPr>
          <w:noProof/>
        </w:rPr>
        <w:t>(C), 164–176. https://doi.org/10.1016/j.jeem.2015.05.003</w:t>
      </w:r>
    </w:p>
    <w:p w14:paraId="32555038"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Loconto, A., &amp; Fouilleux, E. (2014). Politics of private regulation: ISEAL and the shaping of transnational sustainability governance. </w:t>
      </w:r>
      <w:r w:rsidRPr="00387397">
        <w:rPr>
          <w:i/>
          <w:iCs/>
          <w:noProof/>
        </w:rPr>
        <w:t>Regulation &amp; Governance</w:t>
      </w:r>
      <w:r w:rsidRPr="00387397">
        <w:rPr>
          <w:noProof/>
        </w:rPr>
        <w:t xml:space="preserve">, </w:t>
      </w:r>
      <w:r w:rsidRPr="00387397">
        <w:rPr>
          <w:i/>
          <w:iCs/>
          <w:noProof/>
        </w:rPr>
        <w:t>8</w:t>
      </w:r>
      <w:r w:rsidRPr="00387397">
        <w:rPr>
          <w:noProof/>
        </w:rPr>
        <w:t>(2), 166–185. https://doi.org/10.1111/rego.12028</w:t>
      </w:r>
    </w:p>
    <w:p w14:paraId="0DF351B5"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Lyon, T. P., &amp; Maxwell, J. W. (2008). Corporate Social Responsibility and the Environment: A Theoretical Perspective. </w:t>
      </w:r>
      <w:r w:rsidRPr="00387397">
        <w:rPr>
          <w:i/>
          <w:iCs/>
          <w:noProof/>
        </w:rPr>
        <w:t>Review of Environmental Economics and Policy</w:t>
      </w:r>
      <w:r w:rsidRPr="00387397">
        <w:rPr>
          <w:noProof/>
        </w:rPr>
        <w:t xml:space="preserve">, </w:t>
      </w:r>
      <w:r w:rsidRPr="00387397">
        <w:rPr>
          <w:i/>
          <w:iCs/>
          <w:noProof/>
        </w:rPr>
        <w:t>2</w:t>
      </w:r>
      <w:r w:rsidRPr="00387397">
        <w:rPr>
          <w:noProof/>
        </w:rPr>
        <w:t>(2), 240–260. https://doi.org/10.1093/reep/ren004</w:t>
      </w:r>
    </w:p>
    <w:p w14:paraId="4A924CA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lang w:val="sv-SE"/>
        </w:rPr>
        <w:lastRenderedPageBreak/>
        <w:t xml:space="preserve">Maxwell, J. W., Lyon, T. P., &amp; Hackett, S. C. (2000). </w:t>
      </w:r>
      <w:r w:rsidRPr="00387397">
        <w:rPr>
          <w:noProof/>
        </w:rPr>
        <w:t>Self</w:t>
      </w:r>
      <w:r w:rsidRPr="00387397">
        <w:rPr>
          <w:rFonts w:ascii="American Typewriter Light" w:hAnsi="American Typewriter Light" w:cs="American Typewriter Light"/>
          <w:noProof/>
        </w:rPr>
        <w:t>‐</w:t>
      </w:r>
      <w:r w:rsidRPr="00387397">
        <w:rPr>
          <w:noProof/>
        </w:rPr>
        <w:t xml:space="preserve">Regulation and Social Welfare: The Political Economy of Corporate Environmentalism. </w:t>
      </w:r>
      <w:r w:rsidRPr="00387397">
        <w:rPr>
          <w:i/>
          <w:iCs/>
          <w:noProof/>
        </w:rPr>
        <w:t>The Journal of Law and Economics</w:t>
      </w:r>
      <w:r w:rsidRPr="00387397">
        <w:rPr>
          <w:noProof/>
        </w:rPr>
        <w:t xml:space="preserve">, </w:t>
      </w:r>
      <w:r w:rsidRPr="00387397">
        <w:rPr>
          <w:i/>
          <w:iCs/>
          <w:noProof/>
        </w:rPr>
        <w:t>43</w:t>
      </w:r>
      <w:r w:rsidRPr="00387397">
        <w:rPr>
          <w:noProof/>
        </w:rPr>
        <w:t>(2), 583–618. https://doi.org/10.1086/467466</w:t>
      </w:r>
    </w:p>
    <w:p w14:paraId="699413A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McDermott, C. (2012). Trust, Legitimacy and Power in Forest Certification: A case study of the FSC in British Columbia. </w:t>
      </w:r>
      <w:r w:rsidRPr="00387397">
        <w:rPr>
          <w:i/>
          <w:iCs/>
          <w:noProof/>
        </w:rPr>
        <w:t>Geoforum</w:t>
      </w:r>
      <w:r w:rsidRPr="00387397">
        <w:rPr>
          <w:noProof/>
        </w:rPr>
        <w:t xml:space="preserve">, </w:t>
      </w:r>
      <w:r w:rsidRPr="00387397">
        <w:rPr>
          <w:i/>
          <w:iCs/>
          <w:noProof/>
        </w:rPr>
        <w:t>43</w:t>
      </w:r>
      <w:r w:rsidRPr="00387397">
        <w:rPr>
          <w:noProof/>
        </w:rPr>
        <w:t>, 643–644. https://doi.org/10.1016/j.geoforum.2011.11.002</w:t>
      </w:r>
    </w:p>
    <w:p w14:paraId="70C2340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McDermott, C., Cashore, B., &amp; Kanowski, P. (2010). </w:t>
      </w:r>
      <w:r w:rsidRPr="00387397">
        <w:rPr>
          <w:i/>
          <w:iCs/>
          <w:noProof/>
        </w:rPr>
        <w:t>Global Environmental Forest Policies: An International Comparison</w:t>
      </w:r>
      <w:r w:rsidRPr="00387397">
        <w:rPr>
          <w:noProof/>
        </w:rPr>
        <w:t>. London: Earthscan.</w:t>
      </w:r>
    </w:p>
    <w:p w14:paraId="6553966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McDermott, C., Noah, E., &amp; Cashore, B. (2008). Differences That “Matter”? Identifying Analytical Challenges in the Comparison of Forest Certification Standards. </w:t>
      </w:r>
      <w:r w:rsidRPr="00387397">
        <w:rPr>
          <w:i/>
          <w:iCs/>
          <w:noProof/>
        </w:rPr>
        <w:t>Journal of Environmental Policy and Planning</w:t>
      </w:r>
      <w:r w:rsidRPr="00387397">
        <w:rPr>
          <w:noProof/>
        </w:rPr>
        <w:t xml:space="preserve">, </w:t>
      </w:r>
      <w:r w:rsidRPr="00387397">
        <w:rPr>
          <w:i/>
          <w:iCs/>
          <w:noProof/>
        </w:rPr>
        <w:t>10</w:t>
      </w:r>
      <w:r w:rsidRPr="00387397">
        <w:rPr>
          <w:noProof/>
        </w:rPr>
        <w:t>(1), 47–70.</w:t>
      </w:r>
    </w:p>
    <w:p w14:paraId="52BE2345"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Meidinger, E. (2003). Forest Certification as Environmental Law Making by Global Civil Society. In E. Meidinger, C. Elliot, &amp; O. G (Eds.), </w:t>
      </w:r>
      <w:r w:rsidRPr="00387397">
        <w:rPr>
          <w:i/>
          <w:iCs/>
          <w:noProof/>
        </w:rPr>
        <w:t>Social and Political Dimensions of Forest Certification</w:t>
      </w:r>
      <w:r w:rsidRPr="00387397">
        <w:rPr>
          <w:noProof/>
        </w:rPr>
        <w:t xml:space="preserve"> (pp. 293–329). Forstbuch: Remegen-Oberwinter.</w:t>
      </w:r>
    </w:p>
    <w:p w14:paraId="635BE1D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Meidinger, E. (2006). The Administrative Law of Global Private-Public Regulation: the Case of Forestry. </w:t>
      </w:r>
      <w:r w:rsidRPr="00387397">
        <w:rPr>
          <w:i/>
          <w:iCs/>
          <w:noProof/>
        </w:rPr>
        <w:t>The European Journal of International Law</w:t>
      </w:r>
      <w:r w:rsidRPr="00387397">
        <w:rPr>
          <w:noProof/>
        </w:rPr>
        <w:t xml:space="preserve">, </w:t>
      </w:r>
      <w:r w:rsidRPr="00387397">
        <w:rPr>
          <w:i/>
          <w:iCs/>
          <w:noProof/>
        </w:rPr>
        <w:t>17</w:t>
      </w:r>
      <w:r w:rsidRPr="00387397">
        <w:rPr>
          <w:noProof/>
        </w:rPr>
        <w:t>(1), 47–87. https://doi.org/10.1093/ejil/chi168</w:t>
      </w:r>
    </w:p>
    <w:p w14:paraId="56F3AB6D"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Mills, R. W. (2016). The interaction of private and public regulatory governance: The case of association-led voluntary aviation safety programs. </w:t>
      </w:r>
      <w:r w:rsidRPr="00387397">
        <w:rPr>
          <w:i/>
          <w:iCs/>
          <w:noProof/>
        </w:rPr>
        <w:t>Policy and Society</w:t>
      </w:r>
      <w:r w:rsidRPr="00387397">
        <w:rPr>
          <w:noProof/>
        </w:rPr>
        <w:t xml:space="preserve">, </w:t>
      </w:r>
      <w:r w:rsidRPr="00387397">
        <w:rPr>
          <w:i/>
          <w:iCs/>
          <w:noProof/>
        </w:rPr>
        <w:t>35</w:t>
      </w:r>
      <w:r w:rsidRPr="00387397">
        <w:rPr>
          <w:noProof/>
        </w:rPr>
        <w:t>(1), 43–55. https://doi.org/10.1016/j.polsoc.2015.12.002</w:t>
      </w:r>
    </w:p>
    <w:p w14:paraId="5D0468E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lastRenderedPageBreak/>
        <w:t xml:space="preserve">Newsom, D., Bahn, V., Cashore, B., Newsom, D., Bahn, V., &amp; Cashore, B. (2006). Does Forest Certification Matter? An Analysis of Operation-level changes required during the SmartWood Certification Process in the United States. </w:t>
      </w:r>
      <w:r w:rsidRPr="00387397">
        <w:rPr>
          <w:i/>
          <w:iCs/>
          <w:noProof/>
        </w:rPr>
        <w:t>Forest Policy and Economics</w:t>
      </w:r>
      <w:r w:rsidRPr="00387397">
        <w:rPr>
          <w:noProof/>
        </w:rPr>
        <w:t xml:space="preserve">, </w:t>
      </w:r>
      <w:r w:rsidRPr="00387397">
        <w:rPr>
          <w:i/>
          <w:iCs/>
          <w:noProof/>
        </w:rPr>
        <w:t>9</w:t>
      </w:r>
      <w:r w:rsidRPr="00387397">
        <w:rPr>
          <w:noProof/>
        </w:rPr>
        <w:t>(3), 197–208.</w:t>
      </w:r>
    </w:p>
    <w:p w14:paraId="0D38A2B6"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Overdevest, C. (2005). Treadmill Politics, Information Politics, and Public Policy. </w:t>
      </w:r>
      <w:r w:rsidRPr="00387397">
        <w:rPr>
          <w:i/>
          <w:iCs/>
          <w:noProof/>
        </w:rPr>
        <w:t>Organization &amp; Environment</w:t>
      </w:r>
      <w:r w:rsidRPr="00387397">
        <w:rPr>
          <w:noProof/>
        </w:rPr>
        <w:t xml:space="preserve">, </w:t>
      </w:r>
      <w:r w:rsidRPr="00387397">
        <w:rPr>
          <w:i/>
          <w:iCs/>
          <w:noProof/>
        </w:rPr>
        <w:t>18</w:t>
      </w:r>
      <w:r w:rsidRPr="00387397">
        <w:rPr>
          <w:noProof/>
        </w:rPr>
        <w:t>(1), 72–90. https://doi.org/10.1177/1086026604270460</w:t>
      </w:r>
    </w:p>
    <w:p w14:paraId="50C6D63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Overdevest, C. (2010). Comparing forest certification schemes: the case of ratcheting standards in the forest sector. </w:t>
      </w:r>
      <w:r w:rsidRPr="00387397">
        <w:rPr>
          <w:i/>
          <w:iCs/>
          <w:noProof/>
        </w:rPr>
        <w:t>Socio-Economic Review</w:t>
      </w:r>
      <w:r w:rsidRPr="00387397">
        <w:rPr>
          <w:noProof/>
        </w:rPr>
        <w:t xml:space="preserve">, </w:t>
      </w:r>
      <w:r w:rsidRPr="00387397">
        <w:rPr>
          <w:i/>
          <w:iCs/>
          <w:noProof/>
        </w:rPr>
        <w:t>8</w:t>
      </w:r>
      <w:r w:rsidRPr="00387397">
        <w:rPr>
          <w:noProof/>
        </w:rPr>
        <w:t>(1), 47–76. https://doi.org/10.1093/ser/mwp028</w:t>
      </w:r>
    </w:p>
    <w:p w14:paraId="7714DB5C"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Overdevest, C., &amp; Zeitlin, J. (2014). Assembling an experimentalist regime: Transnational governance interactions in the forest sector. </w:t>
      </w:r>
      <w:r w:rsidRPr="00387397">
        <w:rPr>
          <w:i/>
          <w:iCs/>
          <w:noProof/>
        </w:rPr>
        <w:t>Regulation &amp; Governance</w:t>
      </w:r>
      <w:r w:rsidRPr="00387397">
        <w:rPr>
          <w:noProof/>
        </w:rPr>
        <w:t xml:space="preserve">, </w:t>
      </w:r>
      <w:r w:rsidRPr="00387397">
        <w:rPr>
          <w:i/>
          <w:iCs/>
          <w:noProof/>
        </w:rPr>
        <w:t>8</w:t>
      </w:r>
      <w:r w:rsidRPr="00387397">
        <w:rPr>
          <w:noProof/>
        </w:rPr>
        <w:t>(1), 22–48. https://doi.org/10.1111/j.1748-5991.2012.01133.x</w:t>
      </w:r>
    </w:p>
    <w:p w14:paraId="76306163"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Pierson, P. (2001). Coping With Permanent Austerity Welfare State Restructuring in Affluent Democracies. In </w:t>
      </w:r>
      <w:r w:rsidRPr="00387397">
        <w:rPr>
          <w:i/>
          <w:iCs/>
          <w:noProof/>
        </w:rPr>
        <w:t>The New Politics of the Welfare State</w:t>
      </w:r>
      <w:r w:rsidRPr="00387397">
        <w:rPr>
          <w:noProof/>
        </w:rPr>
        <w:t xml:space="preserve"> (pp. 410–456). https://doi.org/10.1093/0198297564.003.0014</w:t>
      </w:r>
    </w:p>
    <w:p w14:paraId="391514A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Poret, S. (2016). </w:t>
      </w:r>
      <w:r w:rsidRPr="00387397">
        <w:rPr>
          <w:i/>
          <w:iCs/>
          <w:noProof/>
        </w:rPr>
        <w:t>Label Battles: Competition among NGOs as Standard Setters</w:t>
      </w:r>
      <w:r w:rsidRPr="00387397">
        <w:rPr>
          <w:noProof/>
        </w:rPr>
        <w:t xml:space="preserve"> (ALISS No. 2016–01).</w:t>
      </w:r>
    </w:p>
    <w:p w14:paraId="78C6A7C7"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Prado, A. M. (2013). Competition Among Self-Regulatory Institutions. </w:t>
      </w:r>
      <w:r w:rsidRPr="00387397">
        <w:rPr>
          <w:i/>
          <w:iCs/>
          <w:noProof/>
        </w:rPr>
        <w:t>Business &amp; Society</w:t>
      </w:r>
      <w:r w:rsidRPr="00387397">
        <w:rPr>
          <w:noProof/>
        </w:rPr>
        <w:t xml:space="preserve">, </w:t>
      </w:r>
      <w:r w:rsidRPr="00387397">
        <w:rPr>
          <w:i/>
          <w:iCs/>
          <w:noProof/>
        </w:rPr>
        <w:t>52</w:t>
      </w:r>
      <w:r w:rsidRPr="00387397">
        <w:rPr>
          <w:noProof/>
        </w:rPr>
        <w:t>(4), 686–707. https://doi.org/10.1177/0007650313493990</w:t>
      </w:r>
    </w:p>
    <w:p w14:paraId="781F7E5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Prakash, A. (2000). </w:t>
      </w:r>
      <w:r w:rsidRPr="00387397">
        <w:rPr>
          <w:i/>
          <w:iCs/>
          <w:noProof/>
        </w:rPr>
        <w:t>Greening of the Firm: The Politics of Corporate Environmentalism</w:t>
      </w:r>
      <w:r w:rsidRPr="00387397">
        <w:rPr>
          <w:noProof/>
        </w:rPr>
        <w:t xml:space="preserve">. </w:t>
      </w:r>
      <w:r w:rsidRPr="00387397">
        <w:rPr>
          <w:noProof/>
        </w:rPr>
        <w:lastRenderedPageBreak/>
        <w:t>Cambridge: Cambridge University Press.</w:t>
      </w:r>
    </w:p>
    <w:p w14:paraId="6B3DE18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Prakash, A., &amp; Potoski, M. (2007). Collective Action through Voluntary Environmental Programs: A Club Theory Perspective. </w:t>
      </w:r>
      <w:r w:rsidRPr="00387397">
        <w:rPr>
          <w:i/>
          <w:iCs/>
          <w:noProof/>
        </w:rPr>
        <w:t>Policy Studies Journal</w:t>
      </w:r>
      <w:r w:rsidRPr="00387397">
        <w:rPr>
          <w:noProof/>
        </w:rPr>
        <w:t xml:space="preserve">, </w:t>
      </w:r>
      <w:r w:rsidRPr="00387397">
        <w:rPr>
          <w:i/>
          <w:iCs/>
          <w:noProof/>
        </w:rPr>
        <w:t>35</w:t>
      </w:r>
      <w:r w:rsidRPr="00387397">
        <w:rPr>
          <w:noProof/>
        </w:rPr>
        <w:t>(4), 773–792. https://doi.org/10.1111/j.1541-0072.2007.00247.x</w:t>
      </w:r>
    </w:p>
    <w:p w14:paraId="40022534"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Rodrik, D., Subramanian, A., &amp; Trebbi, F. (2002). </w:t>
      </w:r>
      <w:r w:rsidRPr="00387397">
        <w:rPr>
          <w:i/>
          <w:iCs/>
          <w:noProof/>
        </w:rPr>
        <w:t>Institutions Rule: The Primacy of Institutions over Geography and Integration in Economic Development</w:t>
      </w:r>
      <w:r w:rsidRPr="00387397">
        <w:rPr>
          <w:noProof/>
        </w:rPr>
        <w:t>. Cambridge, MA. https://doi.org/10.3386/w9305</w:t>
      </w:r>
    </w:p>
    <w:p w14:paraId="2D5A0D0A"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Smith, T. M., &amp; Fischlein, M. (2010). Rival private governance networks: Competing to define the rules of sustainability performance. </w:t>
      </w:r>
      <w:r w:rsidRPr="00387397">
        <w:rPr>
          <w:i/>
          <w:iCs/>
          <w:noProof/>
        </w:rPr>
        <w:t>Global Environmental Change</w:t>
      </w:r>
      <w:r w:rsidRPr="00387397">
        <w:rPr>
          <w:noProof/>
        </w:rPr>
        <w:t xml:space="preserve">, </w:t>
      </w:r>
      <w:r w:rsidRPr="00387397">
        <w:rPr>
          <w:i/>
          <w:iCs/>
          <w:noProof/>
        </w:rPr>
        <w:t>20</w:t>
      </w:r>
      <w:r w:rsidRPr="00387397">
        <w:rPr>
          <w:noProof/>
        </w:rPr>
        <w:t>(3), 511–522. https://doi.org/10.1016/J.GLOENVCHA.2010.03.006</w:t>
      </w:r>
    </w:p>
    <w:p w14:paraId="72B3079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Spinazze, M. C., &amp; Kant, S. (1999). Market Potential for Certified Forest (Wood) Products in Ontario, Canada. </w:t>
      </w:r>
      <w:r w:rsidRPr="00387397">
        <w:rPr>
          <w:i/>
          <w:iCs/>
          <w:noProof/>
        </w:rPr>
        <w:t>The Forestry Chronicle</w:t>
      </w:r>
      <w:r w:rsidRPr="00387397">
        <w:rPr>
          <w:noProof/>
        </w:rPr>
        <w:t xml:space="preserve">, </w:t>
      </w:r>
      <w:r w:rsidRPr="00387397">
        <w:rPr>
          <w:i/>
          <w:iCs/>
          <w:noProof/>
        </w:rPr>
        <w:t>75</w:t>
      </w:r>
      <w:r w:rsidRPr="00387397">
        <w:rPr>
          <w:noProof/>
        </w:rPr>
        <w:t>(1), 39–48. https://doi.org/10.5558/tfc75039-1</w:t>
      </w:r>
    </w:p>
    <w:p w14:paraId="5937B061"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Tigar, J. S. Resolute Forest Products, Inc. et al. v. Greenpeace International et al. (2017).</w:t>
      </w:r>
    </w:p>
    <w:p w14:paraId="487668C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van der Ven, H. (2015). Correlates of rigorous and credible transnational governance: A cross-sectoral analysis of best practice compliance in eco-labeling. </w:t>
      </w:r>
      <w:r w:rsidRPr="00387397">
        <w:rPr>
          <w:i/>
          <w:iCs/>
          <w:noProof/>
        </w:rPr>
        <w:t>Regulation &amp; Governance</w:t>
      </w:r>
      <w:r w:rsidRPr="00387397">
        <w:rPr>
          <w:noProof/>
        </w:rPr>
        <w:t xml:space="preserve">, </w:t>
      </w:r>
      <w:r w:rsidRPr="00387397">
        <w:rPr>
          <w:i/>
          <w:iCs/>
          <w:noProof/>
        </w:rPr>
        <w:t>9</w:t>
      </w:r>
      <w:r w:rsidRPr="00387397">
        <w:rPr>
          <w:noProof/>
        </w:rPr>
        <w:t>(3), 276–293. https://doi.org/10.1111/rego.12092</w:t>
      </w:r>
    </w:p>
    <w:p w14:paraId="019F927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Vince, J., &amp; Haward, M. (2017). Hybrid governance of aquaculture: Opportunities and challenges. </w:t>
      </w:r>
      <w:r w:rsidRPr="00387397">
        <w:rPr>
          <w:i/>
          <w:iCs/>
          <w:noProof/>
        </w:rPr>
        <w:t>Journal of Environmental Management</w:t>
      </w:r>
      <w:r w:rsidRPr="00387397">
        <w:rPr>
          <w:noProof/>
        </w:rPr>
        <w:t xml:space="preserve">, </w:t>
      </w:r>
      <w:r w:rsidRPr="00387397">
        <w:rPr>
          <w:i/>
          <w:iCs/>
          <w:noProof/>
        </w:rPr>
        <w:t>201</w:t>
      </w:r>
      <w:r w:rsidRPr="00387397">
        <w:rPr>
          <w:noProof/>
        </w:rPr>
        <w:t>, 138–144. https://doi.org/10.1016/j.jenvman.2017.06.039</w:t>
      </w:r>
    </w:p>
    <w:p w14:paraId="61C17FDE"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Vogel, D. (1995). </w:t>
      </w:r>
      <w:r w:rsidRPr="00387397">
        <w:rPr>
          <w:i/>
          <w:iCs/>
          <w:noProof/>
        </w:rPr>
        <w:t>Trading up : consumer and environmental regulation in a global economy</w:t>
      </w:r>
      <w:r w:rsidRPr="00387397">
        <w:rPr>
          <w:noProof/>
        </w:rPr>
        <w:t xml:space="preserve">. </w:t>
      </w:r>
      <w:r w:rsidRPr="00387397">
        <w:rPr>
          <w:noProof/>
        </w:rPr>
        <w:lastRenderedPageBreak/>
        <w:t>Cambridge, MA: Harvard University Press.</w:t>
      </w:r>
    </w:p>
    <w:p w14:paraId="575355CB"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Vogel, D. (2008). Private Global Business Regulation. </w:t>
      </w:r>
      <w:r w:rsidRPr="00387397">
        <w:rPr>
          <w:i/>
          <w:iCs/>
          <w:noProof/>
        </w:rPr>
        <w:t>Annual Review of Political Science</w:t>
      </w:r>
      <w:r w:rsidRPr="00387397">
        <w:rPr>
          <w:noProof/>
        </w:rPr>
        <w:t xml:space="preserve">, </w:t>
      </w:r>
      <w:r w:rsidRPr="00387397">
        <w:rPr>
          <w:i/>
          <w:iCs/>
          <w:noProof/>
        </w:rPr>
        <w:t>11</w:t>
      </w:r>
      <w:r w:rsidRPr="00387397">
        <w:rPr>
          <w:noProof/>
        </w:rPr>
        <w:t>, 261–282. https://doi.org/10.1146/annurev.polisci.11.053106.141706</w:t>
      </w:r>
    </w:p>
    <w:p w14:paraId="330F3280"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Weimer, D. L. (2006). The Puzzle of Private Rulemaking: Expertise, Flexibility, and Blame Avoidance in U.S. Regulation. </w:t>
      </w:r>
      <w:r w:rsidRPr="00387397">
        <w:rPr>
          <w:i/>
          <w:iCs/>
          <w:noProof/>
        </w:rPr>
        <w:t>Public Administration Review</w:t>
      </w:r>
      <w:r w:rsidRPr="00387397">
        <w:rPr>
          <w:noProof/>
        </w:rPr>
        <w:t xml:space="preserve">, </w:t>
      </w:r>
      <w:r w:rsidRPr="00387397">
        <w:rPr>
          <w:i/>
          <w:iCs/>
          <w:noProof/>
        </w:rPr>
        <w:t>66</w:t>
      </w:r>
      <w:r w:rsidRPr="00387397">
        <w:rPr>
          <w:noProof/>
        </w:rPr>
        <w:t>(4), 569–582. https://doi.org/10.1111/j.1540-6210.2006.00617.x</w:t>
      </w:r>
    </w:p>
    <w:p w14:paraId="69112599" w14:textId="77777777" w:rsidR="003A18DB" w:rsidRPr="00387397" w:rsidRDefault="003A18DB" w:rsidP="004A1418">
      <w:pPr>
        <w:widowControl w:val="0"/>
        <w:autoSpaceDE w:val="0"/>
        <w:autoSpaceDN w:val="0"/>
        <w:adjustRightInd w:val="0"/>
        <w:spacing w:after="240" w:line="480" w:lineRule="auto"/>
        <w:ind w:left="480" w:hanging="480"/>
        <w:rPr>
          <w:noProof/>
        </w:rPr>
      </w:pPr>
      <w:r w:rsidRPr="00387397">
        <w:rPr>
          <w:noProof/>
        </w:rPr>
        <w:t xml:space="preserve">Weimer, D. L., &amp; Vining, A. R. (2005). </w:t>
      </w:r>
      <w:r w:rsidRPr="00387397">
        <w:rPr>
          <w:i/>
          <w:iCs/>
          <w:noProof/>
        </w:rPr>
        <w:t>Policy Analysis: Concepts and Practice</w:t>
      </w:r>
      <w:r w:rsidRPr="00387397">
        <w:rPr>
          <w:noProof/>
        </w:rPr>
        <w:t xml:space="preserve"> (Vol. 9). https://doi.org/10.2307/3325122</w:t>
      </w:r>
    </w:p>
    <w:p w14:paraId="354E18BA" w14:textId="46F45FAA" w:rsidR="0082718D" w:rsidRPr="00387397" w:rsidRDefault="00064D39" w:rsidP="004A1418">
      <w:pPr>
        <w:widowControl w:val="0"/>
        <w:autoSpaceDE w:val="0"/>
        <w:autoSpaceDN w:val="0"/>
        <w:adjustRightInd w:val="0"/>
        <w:spacing w:after="240" w:line="480" w:lineRule="auto"/>
        <w:ind w:left="480" w:hanging="480"/>
        <w:rPr>
          <w:color w:val="000000" w:themeColor="text1"/>
        </w:rPr>
      </w:pPr>
      <w:r w:rsidRPr="00387397">
        <w:rPr>
          <w:color w:val="000000" w:themeColor="text1"/>
        </w:rPr>
        <w:fldChar w:fldCharType="end"/>
      </w:r>
    </w:p>
    <w:p w14:paraId="62CB41B8" w14:textId="6A084D20" w:rsidR="006835E5" w:rsidRPr="00526003" w:rsidRDefault="00B366C2" w:rsidP="004A1418">
      <w:pPr>
        <w:widowControl w:val="0"/>
        <w:autoSpaceDE w:val="0"/>
        <w:autoSpaceDN w:val="0"/>
        <w:adjustRightInd w:val="0"/>
        <w:spacing w:after="240" w:line="480" w:lineRule="auto"/>
        <w:ind w:left="480" w:hanging="480"/>
        <w:rPr>
          <w:color w:val="000000" w:themeColor="text1"/>
        </w:rPr>
      </w:pPr>
      <w:r w:rsidRPr="00387397">
        <w:rPr>
          <w:b/>
          <w:color w:val="000000" w:themeColor="text1"/>
        </w:rPr>
        <w:t>N</w:t>
      </w:r>
      <w:r w:rsidR="00F62ED5" w:rsidRPr="00387397">
        <w:rPr>
          <w:b/>
          <w:color w:val="000000" w:themeColor="text1"/>
        </w:rPr>
        <w:t>otes</w:t>
      </w:r>
    </w:p>
    <w:sectPr w:rsidR="006835E5" w:rsidRPr="00526003" w:rsidSect="00001747">
      <w:headerReference w:type="default" r:id="rId85"/>
      <w:footerReference w:type="even" r:id="rId86"/>
      <w:footerReference w:type="default" r:id="rId87"/>
      <w:endnotePr>
        <w:numFmt w:val="decimal"/>
      </w:endnotePr>
      <w:pgSz w:w="12240" w:h="15840"/>
      <w:pgMar w:top="1440" w:right="1440" w:bottom="1440" w:left="1440" w:header="720" w:footer="864" w:gutter="0"/>
      <w:cols w:space="720"/>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Cashore, Benjamin" w:date="2019-03-11T19:06:00Z" w:initials="CB">
    <w:p w14:paraId="32ADCB1F" w14:textId="77777777" w:rsidR="004726C0" w:rsidRDefault="004726C0" w:rsidP="000A2C8A">
      <w:pPr>
        <w:pStyle w:val="CommentText"/>
      </w:pPr>
      <w:r>
        <w:rPr>
          <w:rStyle w:val="CommentReference"/>
        </w:rPr>
        <w:annotationRef/>
      </w:r>
      <w:r>
        <w:t>Yes this is the key point</w:t>
      </w:r>
    </w:p>
  </w:comment>
  <w:comment w:id="2" w:author="Cashore, Benjamin" w:date="2019-03-10T23:03:00Z" w:initials="CB">
    <w:p w14:paraId="7F655D3A" w14:textId="399ED589" w:rsidR="004726C0" w:rsidRDefault="004726C0">
      <w:pPr>
        <w:pStyle w:val="CommentText"/>
      </w:pPr>
      <w:r>
        <w:rPr>
          <w:rStyle w:val="CommentReference"/>
        </w:rPr>
        <w:annotationRef/>
      </w:r>
      <w:r>
        <w:t>Again, it feels awkward to say “see for a review” as that is not relevant to our analysis.</w:t>
      </w:r>
    </w:p>
  </w:comment>
  <w:comment w:id="3" w:author="DJL" w:date="2019-03-12T07:59:00Z" w:initials="D">
    <w:p w14:paraId="1A86CD67" w14:textId="71C5C173" w:rsidR="004726C0" w:rsidRDefault="004726C0">
      <w:pPr>
        <w:pStyle w:val="CommentText"/>
      </w:pPr>
      <w:r>
        <w:rPr>
          <w:rStyle w:val="CommentReference"/>
        </w:rPr>
        <w:annotationRef/>
      </w:r>
      <w:r>
        <w:t>We are not reviewing all of the public policy scholarship on stringency, so we refer to a review peice, no?</w:t>
      </w:r>
    </w:p>
  </w:comment>
  <w:comment w:id="4" w:author="Cashore, Benjamin" w:date="2019-03-10T23:04:00Z" w:initials="CB">
    <w:p w14:paraId="48DDC670" w14:textId="24D4620B" w:rsidR="004726C0" w:rsidRDefault="004726C0">
      <w:pPr>
        <w:pStyle w:val="CommentText"/>
      </w:pPr>
      <w:r>
        <w:rPr>
          <w:rStyle w:val="CommentReference"/>
        </w:rPr>
        <w:annotationRef/>
      </w:r>
      <w:r>
        <w:t>This is good but up until now the article is only mentioning the dependent variable..</w:t>
      </w:r>
    </w:p>
  </w:comment>
  <w:comment w:id="5" w:author="DJL" w:date="2019-03-12T08:17:00Z" w:initials="D">
    <w:p w14:paraId="349F9D14" w14:textId="7CE343C2" w:rsidR="004726C0" w:rsidRDefault="004726C0">
      <w:pPr>
        <w:pStyle w:val="CommentText"/>
      </w:pPr>
      <w:r>
        <w:rPr>
          <w:rStyle w:val="CommentReference"/>
        </w:rPr>
        <w:annotationRef/>
      </w:r>
      <w:r>
        <w:t>Yes, our analysis only uses it as the DV, but the next two paragraphs are about how stringency is an explanatory variable. The point of this section is that measuring it well is important, so I’d hate to cut out discussion of studies like Connie’s that use it as an explanatory variable.</w:t>
      </w:r>
    </w:p>
  </w:comment>
  <w:comment w:id="6" w:author="Cashore, Benjamin" w:date="2019-03-11T18:45:00Z" w:initials="CB">
    <w:p w14:paraId="64C0A180" w14:textId="488BC491" w:rsidR="004726C0" w:rsidRDefault="004726C0">
      <w:pPr>
        <w:pStyle w:val="CommentText"/>
      </w:pPr>
      <w:r>
        <w:rPr>
          <w:rStyle w:val="CommentReference"/>
        </w:rPr>
        <w:annotationRef/>
      </w:r>
      <w:r>
        <w:t>But again, what is Eberlein saying exactly? Increase up? Increase down? Not clear to me</w:t>
      </w:r>
    </w:p>
  </w:comment>
  <w:comment w:id="7" w:author="DJL" w:date="2019-03-12T08:32:00Z" w:initials="D">
    <w:p w14:paraId="77C6036C" w14:textId="29807405" w:rsidR="004726C0" w:rsidRDefault="004726C0">
      <w:pPr>
        <w:pStyle w:val="CommentText"/>
      </w:pPr>
      <w:r>
        <w:rPr>
          <w:rStyle w:val="CommentReference"/>
        </w:rPr>
        <w:annotationRef/>
      </w:r>
      <w:r>
        <w:t>I tried to clarify. This is all just making the point the stringency is an important variable (though these to papers may also motivate our “differentiation” hypotheses a bit.</w:t>
      </w:r>
    </w:p>
  </w:comment>
  <w:comment w:id="8" w:author="DJL" w:date="2019-03-12T08:26:00Z" w:initials="D">
    <w:p w14:paraId="0941CF0F" w14:textId="16A4CD40" w:rsidR="004726C0" w:rsidRDefault="004726C0">
      <w:pPr>
        <w:pStyle w:val="CommentText"/>
      </w:pPr>
      <w:r>
        <w:rPr>
          <w:rStyle w:val="CommentReference"/>
        </w:rPr>
        <w:annotationRef/>
      </w:r>
      <w:r>
        <w:t>This is the sentence that sets up our hypothesis 2. It connects existing scholarship on differentiation explicitly to stringency</w:t>
      </w:r>
    </w:p>
  </w:comment>
  <w:comment w:id="10" w:author="DJL" w:date="2019-03-12T08:37:00Z" w:initials="D">
    <w:p w14:paraId="6BC1FE1A" w14:textId="391D7ABC" w:rsidR="004726C0" w:rsidRDefault="004726C0">
      <w:pPr>
        <w:pStyle w:val="CommentText"/>
      </w:pPr>
      <w:r>
        <w:rPr>
          <w:rStyle w:val="CommentReference"/>
        </w:rPr>
        <w:annotationRef/>
      </w:r>
      <w:r>
        <w:t>I agree that all of these sentences are repetitive; I added all of them in response to a demand to connect this review of the literature to our contribution. Maybe there is a better way of doing this.</w:t>
      </w:r>
    </w:p>
  </w:comment>
  <w:comment w:id="12" w:author="DJL" w:date="2019-03-12T00:11:00Z" w:initials="D">
    <w:p w14:paraId="0542508F" w14:textId="77777777" w:rsidR="004726C0" w:rsidRDefault="004726C0" w:rsidP="00E44A0D">
      <w:pPr>
        <w:pStyle w:val="CommentText"/>
      </w:pPr>
      <w:r>
        <w:rPr>
          <w:rStyle w:val="CommentReference"/>
        </w:rPr>
        <w:annotationRef/>
      </w:r>
      <w:r>
        <w:t>I replaced “</w:t>
      </w:r>
      <w:r w:rsidRPr="00387397">
        <w:t>theorize</w:t>
      </w:r>
      <w:r>
        <w:t xml:space="preserve"> about empirical observation” with this because I think it is more clear. </w:t>
      </w:r>
    </w:p>
  </w:comment>
  <w:comment w:id="13" w:author="Cashore, Benjamin" w:date="2019-03-11T19:26:00Z" w:initials="CB">
    <w:p w14:paraId="5AF904BE" w14:textId="46FF3DDF" w:rsidR="004726C0" w:rsidRDefault="004726C0">
      <w:pPr>
        <w:pStyle w:val="CommentText"/>
      </w:pPr>
      <w:r>
        <w:rPr>
          <w:rStyle w:val="CommentReference"/>
        </w:rPr>
        <w:annotationRef/>
      </w:r>
      <w:r>
        <w:t>Shouldn’t this framework section come before the discussion of the literature that is too sweeping or conflated?</w:t>
      </w:r>
    </w:p>
  </w:comment>
  <w:comment w:id="14" w:author="DJL" w:date="2019-03-11T23:46:00Z" w:initials="D">
    <w:p w14:paraId="27FDACDA" w14:textId="42D027EA" w:rsidR="004726C0" w:rsidRDefault="004726C0">
      <w:pPr>
        <w:pStyle w:val="CommentText"/>
      </w:pPr>
      <w:r>
        <w:rPr>
          <w:rStyle w:val="CommentReference"/>
        </w:rPr>
        <w:annotationRef/>
      </w:r>
      <w:r>
        <w:t>I moved this up, but not above the lit review. The framework is our response to the mess we find in the literature, no? We could reframe the discussion of the lit in context of how it does or does not fit with the framework, but I thought the intent of the lit review was to establish a need for common concepts.</w:t>
      </w:r>
    </w:p>
  </w:comment>
  <w:comment w:id="15" w:author="Cashore, Benjamin" w:date="2019-03-11T19:27:00Z" w:initials="CB">
    <w:p w14:paraId="4A9B5FAD" w14:textId="25E0B1C9" w:rsidR="004726C0" w:rsidRDefault="004726C0">
      <w:pPr>
        <w:pStyle w:val="CommentText"/>
      </w:pPr>
      <w:r>
        <w:rPr>
          <w:rStyle w:val="CommentReference"/>
        </w:rPr>
        <w:annotationRef/>
      </w:r>
      <w:r>
        <w:t>Why not just focus on the FSC and SFI and make it more concrete?</w:t>
      </w:r>
    </w:p>
  </w:comment>
  <w:comment w:id="16" w:author="DJL" w:date="2019-03-12T00:08:00Z" w:initials="D">
    <w:p w14:paraId="13A59890" w14:textId="00ABD558" w:rsidR="004726C0" w:rsidRDefault="004726C0">
      <w:pPr>
        <w:pStyle w:val="CommentText"/>
      </w:pPr>
      <w:r>
        <w:rPr>
          <w:rStyle w:val="CommentReference"/>
        </w:rPr>
        <w:annotationRef/>
      </w:r>
      <w:r>
        <w:t xml:space="preserve">Tom said he really liked this section. I like it too because it simplifies the method before trying to apply it to the super-complex actual standards. I think it will help people use the method in other contexts. </w:t>
      </w:r>
    </w:p>
  </w:comment>
  <w:comment w:id="17" w:author="Constance McDermott" w:date="2019-03-11T16:29:00Z" w:initials="CM">
    <w:p w14:paraId="340A172A" w14:textId="1036253B" w:rsidR="004726C0" w:rsidRDefault="004726C0">
      <w:pPr>
        <w:pStyle w:val="CommentText"/>
      </w:pPr>
      <w:r>
        <w:rPr>
          <w:rStyle w:val="CommentReference"/>
        </w:rPr>
        <w:annotationRef/>
      </w:r>
      <w:r>
        <w:t>I removed the part about labour groups, as they are a type of activist and we have not yet said we are only considering environmentalists as activists (and I don’t think we would want to). There are still some hidden assumptions here that firms will be more concerned about labour violations costing them than environmental violations. Possibly true, but not tested. Anyway, I think this simpler wording is less problematic.</w:t>
      </w:r>
    </w:p>
  </w:comment>
  <w:comment w:id="18" w:author="DJL" w:date="2019-03-11T16:32:00Z" w:initials="D">
    <w:p w14:paraId="2A6BAEA7" w14:textId="700D2C2E" w:rsidR="004726C0" w:rsidRDefault="004726C0">
      <w:pPr>
        <w:pStyle w:val="CommentText"/>
      </w:pPr>
      <w:r>
        <w:rPr>
          <w:rStyle w:val="CommentReference"/>
        </w:rPr>
        <w:annotationRef/>
      </w:r>
      <w:r>
        <w:t xml:space="preserve">This is a good point; By including labor groups, I was actually trying to subtly suggest that the distinction is in the coalitions, which do not always split along industry and activist lines. In our case they do. Social activists have more power in FSC and FSC sets higher wage and labor condition requirements, but my point here was that this should not be assumed. However, you are probably right that this is too subtle and possibly confusing. </w:t>
      </w:r>
    </w:p>
  </w:comment>
  <w:comment w:id="20" w:author="Cashore, Benjamin" w:date="2019-03-11T19:06:00Z" w:initials="CB">
    <w:p w14:paraId="43FCDF82" w14:textId="77777777" w:rsidR="004726C0" w:rsidRDefault="004726C0" w:rsidP="00984DC4">
      <w:pPr>
        <w:pStyle w:val="CommentText"/>
      </w:pPr>
      <w:r>
        <w:rPr>
          <w:rStyle w:val="CommentReference"/>
        </w:rPr>
        <w:annotationRef/>
      </w:r>
      <w:r>
        <w:t>I see your point but presenting it here is a little awkward</w:t>
      </w:r>
    </w:p>
  </w:comment>
  <w:comment w:id="21" w:author="Microsoft Office User" w:date="2019-03-13T11:03:00Z" w:initials="MOU">
    <w:p w14:paraId="57175CB6" w14:textId="1A1CB789" w:rsidR="004726C0" w:rsidRDefault="004726C0" w:rsidP="00984DC4">
      <w:pPr>
        <w:pStyle w:val="CommentText"/>
      </w:pPr>
      <w:r>
        <w:rPr>
          <w:rStyle w:val="CommentReference"/>
        </w:rPr>
        <w:annotationRef/>
      </w:r>
      <w:r>
        <w:t>I agree that this is not a necessary criteria (though it is for us), but these are their criteria. Tom asked us to cite this article because it is about what makes a good measure of regulatory stringency.</w:t>
      </w:r>
    </w:p>
  </w:comment>
  <w:comment w:id="25" w:author="Cashore, Benjamin" w:date="2019-03-11T19:23:00Z" w:initials="CB">
    <w:p w14:paraId="31E9E472" w14:textId="77777777" w:rsidR="004726C0" w:rsidRDefault="004726C0" w:rsidP="00984DC4">
      <w:pPr>
        <w:pStyle w:val="CommentText"/>
      </w:pPr>
      <w:r>
        <w:rPr>
          <w:rStyle w:val="CommentReference"/>
        </w:rPr>
        <w:annotationRef/>
      </w:r>
      <w:r>
        <w:t>Ok this is a key point and needs to be brought up to the beginning of the article…</w:t>
      </w:r>
    </w:p>
  </w:comment>
  <w:comment w:id="26" w:author="DJL" w:date="2019-03-12T00:04:00Z" w:initials="D">
    <w:p w14:paraId="74EDA880" w14:textId="77777777" w:rsidR="004726C0" w:rsidRDefault="004726C0" w:rsidP="00984DC4">
      <w:pPr>
        <w:pStyle w:val="CommentText"/>
      </w:pPr>
      <w:r>
        <w:rPr>
          <w:rStyle w:val="CommentReference"/>
        </w:rPr>
        <w:annotationRef/>
      </w:r>
      <w:r>
        <w:t xml:space="preserve">I agree that we need to motivate this hypothesis in the beginning. It was a late addition. However, is it really a key point? We do not really have data on cost. It is a prediction that emerges from the understanding that there may be different kinds of stringency, but its seems more like a key finding than a key point. </w:t>
      </w:r>
    </w:p>
  </w:comment>
  <w:comment w:id="27" w:author="Cashore, Benjamin" w:date="2019-03-11T19:23:00Z" w:initials="CB">
    <w:p w14:paraId="5C663474" w14:textId="77777777" w:rsidR="004726C0" w:rsidRDefault="004726C0" w:rsidP="00984DC4">
      <w:pPr>
        <w:pStyle w:val="CommentText"/>
      </w:pPr>
      <w:r>
        <w:rPr>
          <w:rStyle w:val="CommentReference"/>
        </w:rPr>
        <w:annotationRef/>
      </w:r>
      <w:r>
        <w:t>But what about the regulations such as reforestation that create immediate benefits but which aren’t really collective action issues?</w:t>
      </w:r>
    </w:p>
  </w:comment>
  <w:comment w:id="28" w:author="DJL" w:date="2019-03-12T00:06:00Z" w:initials="D">
    <w:p w14:paraId="57F72D04" w14:textId="77777777" w:rsidR="004726C0" w:rsidRDefault="004726C0" w:rsidP="00984DC4">
      <w:pPr>
        <w:pStyle w:val="CommentText"/>
      </w:pPr>
      <w:r>
        <w:rPr>
          <w:rStyle w:val="CommentReference"/>
        </w:rPr>
        <w:annotationRef/>
      </w:r>
      <w:r>
        <w:t>A regulation cannot create benefit except by solving a collective action problem. It may require things that firms would do anyway; this has no benefit. I am not sure how solidly green-up aesthetic requirements fall into the camp of “things they would do anyway”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462093" w15:done="0"/>
  <w15:commentEx w15:paraId="32ADCB1F" w15:done="0"/>
  <w15:commentEx w15:paraId="1D545AA8" w15:done="0"/>
  <w15:commentEx w15:paraId="45910411" w15:done="0"/>
  <w15:commentEx w15:paraId="7F655D3A" w15:done="0"/>
  <w15:commentEx w15:paraId="1A86CD67" w15:done="0"/>
  <w15:commentEx w15:paraId="48DDC670" w15:done="0"/>
  <w15:commentEx w15:paraId="349F9D14" w15:done="0"/>
  <w15:commentEx w15:paraId="64C0A180" w15:done="0"/>
  <w15:commentEx w15:paraId="77C6036C" w15:done="0"/>
  <w15:commentEx w15:paraId="0941CF0F" w15:done="0"/>
  <w15:commentEx w15:paraId="6BC1FE1A" w15:done="0"/>
  <w15:commentEx w15:paraId="0542508F" w15:done="0"/>
  <w15:commentEx w15:paraId="5AF904BE" w15:done="0"/>
  <w15:commentEx w15:paraId="27FDACDA" w15:done="0"/>
  <w15:commentEx w15:paraId="4A9B5FAD" w15:done="0"/>
  <w15:commentEx w15:paraId="13A59890" w15:done="0"/>
  <w15:commentEx w15:paraId="340A172A" w15:done="0"/>
  <w15:commentEx w15:paraId="2A6BAEA7" w15:done="0"/>
  <w15:commentEx w15:paraId="43FCDF82" w15:done="0"/>
  <w15:commentEx w15:paraId="57175CB6" w15:paraIdParent="43FCDF82" w15:done="0"/>
  <w15:commentEx w15:paraId="31E9E472" w15:done="0"/>
  <w15:commentEx w15:paraId="74EDA880" w15:done="0"/>
  <w15:commentEx w15:paraId="5C663474" w15:done="0"/>
  <w15:commentEx w15:paraId="57F72D0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462093" w16cid:durableId="20334BF4"/>
  <w16cid:commentId w16cid:paraId="1D545AA8" w16cid:durableId="20334BF8"/>
  <w16cid:commentId w16cid:paraId="45910411" w16cid:durableId="20334BF9"/>
  <w16cid:commentId w16cid:paraId="7F655D3A" w16cid:durableId="20301638"/>
  <w16cid:commentId w16cid:paraId="1A86CD67" w16cid:durableId="20334BFB"/>
  <w16cid:commentId w16cid:paraId="48DDC670" w16cid:durableId="2030167F"/>
  <w16cid:commentId w16cid:paraId="349F9D14" w16cid:durableId="20334BFD"/>
  <w16cid:commentId w16cid:paraId="64C0A180" w16cid:durableId="20312B2C"/>
  <w16cid:commentId w16cid:paraId="77C6036C" w16cid:durableId="20334BFF"/>
  <w16cid:commentId w16cid:paraId="0941CF0F" w16cid:durableId="20334C00"/>
  <w16cid:commentId w16cid:paraId="6BC1FE1A" w16cid:durableId="20334C01"/>
  <w16cid:commentId w16cid:paraId="0542508F" w16cid:durableId="20334BF5"/>
  <w16cid:commentId w16cid:paraId="378081D8" w16cid:durableId="20312CD7"/>
  <w16cid:commentId w16cid:paraId="78455569" w16cid:durableId="20312D0E"/>
  <w16cid:commentId w16cid:paraId="71A9ECA1" w16cid:durableId="20312E7C"/>
  <w16cid:commentId w16cid:paraId="2DEEB176" w16cid:durableId="20335CB8"/>
  <w16cid:commentId w16cid:paraId="5AF904BE" w16cid:durableId="203134D1"/>
  <w16cid:commentId w16cid:paraId="27FDACDA" w16cid:durableId="20334C10"/>
  <w16cid:commentId w16cid:paraId="4A9B5FAD" w16cid:durableId="2031350A"/>
  <w16cid:commentId w16cid:paraId="13A59890" w16cid:durableId="20334C12"/>
  <w16cid:commentId w16cid:paraId="340A172A" w16cid:durableId="20310B77"/>
  <w16cid:commentId w16cid:paraId="2A6BAEA7" w16cid:durableId="20311C61"/>
  <w16cid:commentId w16cid:paraId="43FCDF82" w16cid:durableId="2031302E"/>
  <w16cid:commentId w16cid:paraId="57175CB6" w16cid:durableId="20336212"/>
  <w16cid:commentId w16cid:paraId="31E9E472" w16cid:durableId="2031341F"/>
  <w16cid:commentId w16cid:paraId="74EDA880" w16cid:durableId="20334C09"/>
  <w16cid:commentId w16cid:paraId="5C663474" w16cid:durableId="20313449"/>
  <w16cid:commentId w16cid:paraId="57F72D04" w16cid:durableId="20334C0B"/>
  <w16cid:commentId w16cid:paraId="4086DB5A" w16cid:durableId="20313467"/>
  <w16cid:commentId w16cid:paraId="719BAE34" w16cid:durableId="203136B7"/>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7AAC38" w14:textId="77777777" w:rsidR="004726C0" w:rsidRDefault="004726C0" w:rsidP="002E5C5B">
      <w:r>
        <w:separator/>
      </w:r>
    </w:p>
  </w:endnote>
  <w:endnote w:type="continuationSeparator" w:id="0">
    <w:p w14:paraId="75634233" w14:textId="77777777" w:rsidR="004726C0" w:rsidRDefault="004726C0" w:rsidP="002E5C5B">
      <w:r>
        <w:continuationSeparator/>
      </w:r>
    </w:p>
  </w:endnote>
  <w:endnote w:type="continuationNotice" w:id="1">
    <w:p w14:paraId="302DFA56" w14:textId="77777777" w:rsidR="004726C0" w:rsidRDefault="004726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Cordia New">
    <w:panose1 w:val="00000000000000000000"/>
    <w:charset w:val="DE"/>
    <w:family w:val="roman"/>
    <w:notTrueType/>
    <w:pitch w:val="variable"/>
    <w:sig w:usb0="01000001" w:usb1="00000000" w:usb2="00000000" w:usb3="00000000" w:csb0="0001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Times">
    <w:panose1 w:val="02000500000000000000"/>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merican Typewriter Light">
    <w:panose1 w:val="02090304020004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594BA1" w14:textId="77777777" w:rsidR="004726C0" w:rsidRDefault="004726C0"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3B72578" w14:textId="77777777" w:rsidR="004726C0" w:rsidRDefault="004726C0" w:rsidP="00EC2F1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CBF6CE" w14:textId="7501DBBC" w:rsidR="004726C0" w:rsidRDefault="004726C0" w:rsidP="00425E3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C3928">
      <w:rPr>
        <w:rStyle w:val="PageNumber"/>
        <w:noProof/>
      </w:rPr>
      <w:t>1</w:t>
    </w:r>
    <w:r>
      <w:rPr>
        <w:rStyle w:val="PageNumber"/>
      </w:rPr>
      <w:fldChar w:fldCharType="end"/>
    </w:r>
  </w:p>
  <w:p w14:paraId="63C7F481" w14:textId="77777777" w:rsidR="004726C0" w:rsidRDefault="004726C0" w:rsidP="00EC2F1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A2B19" w14:textId="77777777" w:rsidR="004726C0" w:rsidRDefault="004726C0" w:rsidP="002E5C5B">
      <w:r>
        <w:separator/>
      </w:r>
    </w:p>
  </w:footnote>
  <w:footnote w:type="continuationSeparator" w:id="0">
    <w:p w14:paraId="6DB8ED4E" w14:textId="77777777" w:rsidR="004726C0" w:rsidRDefault="004726C0" w:rsidP="002E5C5B">
      <w:r>
        <w:continuationSeparator/>
      </w:r>
    </w:p>
  </w:footnote>
  <w:footnote w:type="continuationNotice" w:id="1">
    <w:p w14:paraId="1C5930FC" w14:textId="77777777" w:rsidR="004726C0" w:rsidRDefault="004726C0"/>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901BF5" w14:textId="77777777" w:rsidR="004726C0" w:rsidRDefault="004726C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D4E4D"/>
    <w:multiLevelType w:val="hybridMultilevel"/>
    <w:tmpl w:val="F5CEA0AE"/>
    <w:lvl w:ilvl="0" w:tplc="B784F726">
      <w:start w:val="20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2F74FD"/>
    <w:multiLevelType w:val="multilevel"/>
    <w:tmpl w:val="A5ECC4E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5581090"/>
    <w:multiLevelType w:val="hybridMultilevel"/>
    <w:tmpl w:val="470ACAF2"/>
    <w:lvl w:ilvl="0" w:tplc="3FC8321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9A64A4"/>
    <w:multiLevelType w:val="hybridMultilevel"/>
    <w:tmpl w:val="316E9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D9571F"/>
    <w:multiLevelType w:val="hybridMultilevel"/>
    <w:tmpl w:val="837CC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3E1D6E"/>
    <w:multiLevelType w:val="multilevel"/>
    <w:tmpl w:val="99BA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9DA4417"/>
    <w:multiLevelType w:val="hybridMultilevel"/>
    <w:tmpl w:val="158C1F56"/>
    <w:lvl w:ilvl="0" w:tplc="9852F9C8">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D740326"/>
    <w:multiLevelType w:val="hybridMultilevel"/>
    <w:tmpl w:val="51660EB0"/>
    <w:lvl w:ilvl="0" w:tplc="04090011">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401395D"/>
    <w:multiLevelType w:val="multilevel"/>
    <w:tmpl w:val="E722B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C7E73C9"/>
    <w:multiLevelType w:val="hybridMultilevel"/>
    <w:tmpl w:val="667AB1E4"/>
    <w:lvl w:ilvl="0" w:tplc="869EF39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1E27B2"/>
    <w:multiLevelType w:val="multilevel"/>
    <w:tmpl w:val="2978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FAE79F4"/>
    <w:multiLevelType w:val="multilevel"/>
    <w:tmpl w:val="C54ED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0464EAD"/>
    <w:multiLevelType w:val="multilevel"/>
    <w:tmpl w:val="1DFCB25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086577"/>
    <w:multiLevelType w:val="hybridMultilevel"/>
    <w:tmpl w:val="DADA5506"/>
    <w:lvl w:ilvl="0" w:tplc="979E18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C544482"/>
    <w:multiLevelType w:val="hybridMultilevel"/>
    <w:tmpl w:val="2154DCEA"/>
    <w:lvl w:ilvl="0" w:tplc="A510DFB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0D2813"/>
    <w:multiLevelType w:val="multilevel"/>
    <w:tmpl w:val="21423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1A5543A"/>
    <w:multiLevelType w:val="hybridMultilevel"/>
    <w:tmpl w:val="EEAE1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6"/>
  </w:num>
  <w:num w:numId="3">
    <w:abstractNumId w:val="4"/>
  </w:num>
  <w:num w:numId="4">
    <w:abstractNumId w:val="9"/>
  </w:num>
  <w:num w:numId="5">
    <w:abstractNumId w:val="6"/>
  </w:num>
  <w:num w:numId="6">
    <w:abstractNumId w:val="1"/>
  </w:num>
  <w:num w:numId="7">
    <w:abstractNumId w:val="12"/>
  </w:num>
  <w:num w:numId="8">
    <w:abstractNumId w:val="3"/>
  </w:num>
  <w:num w:numId="9">
    <w:abstractNumId w:val="2"/>
  </w:num>
  <w:num w:numId="10">
    <w:abstractNumId w:val="14"/>
  </w:num>
  <w:num w:numId="11">
    <w:abstractNumId w:val="8"/>
  </w:num>
  <w:num w:numId="12">
    <w:abstractNumId w:val="10"/>
  </w:num>
  <w:num w:numId="13">
    <w:abstractNumId w:val="15"/>
  </w:num>
  <w:num w:numId="14">
    <w:abstractNumId w:val="11"/>
  </w:num>
  <w:num w:numId="15">
    <w:abstractNumId w:val="5"/>
  </w:num>
  <w:num w:numId="16">
    <w:abstractNumId w:val="13"/>
  </w:num>
  <w:num w:numId="1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shore, Benjamin">
    <w15:presenceInfo w15:providerId="AD" w15:userId="S::benjamin.cashore@yale.edu::a3cb7ff3-f747-48e0-a59c-7e6d7c31bf00"/>
  </w15:person>
  <w15:person w15:author="Constance McDermott">
    <w15:presenceInfo w15:providerId="None" w15:userId="Constance McDermott"/>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activeWritingStyle w:appName="MSWord" w:lang="en-US" w:vendorID="64" w:dllVersion="4096" w:nlCheck="1" w:checkStyle="0"/>
  <w:activeWritingStyle w:appName="MSWord" w:lang="pt-BR" w:vendorID="64" w:dllVersion="0" w:nlCheck="1" w:checkStyle="0"/>
  <w:activeWritingStyle w:appName="MSWord" w:lang="pl-PL" w:vendorID="64" w:dllVersion="0" w:nlCheck="1" w:checkStyle="0"/>
  <w:activeWritingStyle w:appName="MSWord" w:lang="de-DE" w:vendorID="64" w:dllVersion="4096" w:nlCheck="1" w:checkStyle="0"/>
  <w:activeWritingStyle w:appName="MSWord" w:lang="nl-NL" w:vendorID="64" w:dllVersion="4096" w:nlCheck="1" w:checkStyle="0"/>
  <w:activeWritingStyle w:appName="MSWord" w:lang="sv-SE" w:vendorID="64" w:dllVersion="0" w:nlCheck="1" w:checkStyle="0"/>
  <w:activeWritingStyle w:appName="MSWord" w:lang="it-IT" w:vendorID="64" w:dllVersion="4096" w:nlCheck="1" w:checkStyle="0"/>
  <w:activeWritingStyle w:appName="MSWord" w:lang="nl-NL" w:vendorID="64" w:dllVersion="0" w:nlCheck="1" w:checkStyle="0"/>
  <w:activeWritingStyle w:appName="MSWord" w:lang="it-IT" w:vendorID="64" w:dllVersion="0" w:nlCheck="1" w:checkStyle="0"/>
  <w:activeWritingStyle w:appName="MSWord" w:lang="fr-FR" w:vendorID="64" w:dllVersion="4096" w:nlCheck="1" w:checkStyle="0"/>
  <w:activeWritingStyle w:appName="MSWord" w:lang="en-US" w:vendorID="64" w:dllVersion="6" w:nlCheck="1" w:checkStyle="1"/>
  <w:activeWritingStyle w:appName="MSWord" w:lang="da-DK" w:vendorID="64" w:dllVersion="0" w:nlCheck="1" w:checkStyle="0"/>
  <w:activeWritingStyle w:appName="MSWord" w:lang="da-DK" w:vendorID="64" w:dllVersion="4096" w:nlCheck="1" w:checkStyle="0"/>
  <w:activeWritingStyle w:appName="MSWord" w:lang="nb-NO" w:vendorID="64" w:dllVersion="4096" w:nlCheck="1" w:checkStyle="0"/>
  <w:activeWritingStyle w:appName="MSWord" w:lang="en-GB" w:vendorID="64" w:dllVersion="6" w:nlCheck="1" w:checkStyle="1"/>
  <w:activeWritingStyle w:appName="MSWord" w:lang="en-US" w:vendorID="64" w:dllVersion="131078" w:nlCheck="1" w:checkStyle="1"/>
  <w:defaultTabStop w:val="720"/>
  <w:drawingGridHorizontalSpacing w:val="120"/>
  <w:drawingGridVerticalSpacing w:val="163"/>
  <w:displayHorizontalDrawingGridEvery w:val="0"/>
  <w:displayVerticalDrawingGridEvery w:val="0"/>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olitical Scienc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zd99pwsezrwdx5ep05ixvswmttr9paate0sd&quot;&gt;Master Library_Jun 29 2015-2&lt;record-ids&gt;&lt;item&gt;3316&lt;/item&gt;&lt;item&gt;3512&lt;/item&gt;&lt;item&gt;3900&lt;/item&gt;&lt;item&gt;4098&lt;/item&gt;&lt;item&gt;4099&lt;/item&gt;&lt;item&gt;6176&lt;/item&gt;&lt;item&gt;8015&lt;/item&gt;&lt;item&gt;9231&lt;/item&gt;&lt;item&gt;13109&lt;/item&gt;&lt;item&gt;13904&lt;/item&gt;&lt;item&gt;14509&lt;/item&gt;&lt;item&gt;15265&lt;/item&gt;&lt;item&gt;15431&lt;/item&gt;&lt;item&gt;16892&lt;/item&gt;&lt;item&gt;17789&lt;/item&gt;&lt;item&gt;17791&lt;/item&gt;&lt;item&gt;17840&lt;/item&gt;&lt;item&gt;17841&lt;/item&gt;&lt;item&gt;18678&lt;/item&gt;&lt;item&gt;18709&lt;/item&gt;&lt;item&gt;20497&lt;/item&gt;&lt;item&gt;21030&lt;/item&gt;&lt;item&gt;21244&lt;/item&gt;&lt;item&gt;21319&lt;/item&gt;&lt;item&gt;24105&lt;/item&gt;&lt;/record-ids&gt;&lt;/item&gt;&lt;/Libraries&gt;"/>
  </w:docVars>
  <w:rsids>
    <w:rsidRoot w:val="0014179C"/>
    <w:rsid w:val="00000596"/>
    <w:rsid w:val="00000916"/>
    <w:rsid w:val="00000BD5"/>
    <w:rsid w:val="000010FF"/>
    <w:rsid w:val="000016FF"/>
    <w:rsid w:val="00001747"/>
    <w:rsid w:val="00001EE8"/>
    <w:rsid w:val="000020F4"/>
    <w:rsid w:val="0000243F"/>
    <w:rsid w:val="00002490"/>
    <w:rsid w:val="00002A10"/>
    <w:rsid w:val="00003023"/>
    <w:rsid w:val="000030A9"/>
    <w:rsid w:val="0000319D"/>
    <w:rsid w:val="000036F9"/>
    <w:rsid w:val="0000383E"/>
    <w:rsid w:val="00004359"/>
    <w:rsid w:val="000046AE"/>
    <w:rsid w:val="00004A81"/>
    <w:rsid w:val="00004ED2"/>
    <w:rsid w:val="00005029"/>
    <w:rsid w:val="000063B9"/>
    <w:rsid w:val="00011325"/>
    <w:rsid w:val="0001151E"/>
    <w:rsid w:val="000135E5"/>
    <w:rsid w:val="00013AB8"/>
    <w:rsid w:val="00013E38"/>
    <w:rsid w:val="00013EF0"/>
    <w:rsid w:val="00013F0A"/>
    <w:rsid w:val="00013F52"/>
    <w:rsid w:val="00014C45"/>
    <w:rsid w:val="00014E3E"/>
    <w:rsid w:val="0001546F"/>
    <w:rsid w:val="000168FD"/>
    <w:rsid w:val="0001711B"/>
    <w:rsid w:val="000177AB"/>
    <w:rsid w:val="00017B41"/>
    <w:rsid w:val="00020D91"/>
    <w:rsid w:val="000213F9"/>
    <w:rsid w:val="00022360"/>
    <w:rsid w:val="00022593"/>
    <w:rsid w:val="000230CA"/>
    <w:rsid w:val="000230F3"/>
    <w:rsid w:val="000236E4"/>
    <w:rsid w:val="00023774"/>
    <w:rsid w:val="00023827"/>
    <w:rsid w:val="00023B5C"/>
    <w:rsid w:val="00023D1F"/>
    <w:rsid w:val="00024206"/>
    <w:rsid w:val="00024BE9"/>
    <w:rsid w:val="0002532D"/>
    <w:rsid w:val="00026081"/>
    <w:rsid w:val="000263F6"/>
    <w:rsid w:val="00027297"/>
    <w:rsid w:val="000277B9"/>
    <w:rsid w:val="000279BB"/>
    <w:rsid w:val="00027A23"/>
    <w:rsid w:val="0003068C"/>
    <w:rsid w:val="00030780"/>
    <w:rsid w:val="000314B7"/>
    <w:rsid w:val="00031B1E"/>
    <w:rsid w:val="00031C62"/>
    <w:rsid w:val="00031C98"/>
    <w:rsid w:val="00032879"/>
    <w:rsid w:val="00033A7B"/>
    <w:rsid w:val="00034DA7"/>
    <w:rsid w:val="00035301"/>
    <w:rsid w:val="00035782"/>
    <w:rsid w:val="000357F9"/>
    <w:rsid w:val="00035944"/>
    <w:rsid w:val="0003626F"/>
    <w:rsid w:val="0003644C"/>
    <w:rsid w:val="00036944"/>
    <w:rsid w:val="0003694E"/>
    <w:rsid w:val="00036E62"/>
    <w:rsid w:val="00037994"/>
    <w:rsid w:val="00037B3B"/>
    <w:rsid w:val="00040900"/>
    <w:rsid w:val="00041352"/>
    <w:rsid w:val="000416B8"/>
    <w:rsid w:val="00041E99"/>
    <w:rsid w:val="000420F4"/>
    <w:rsid w:val="00042109"/>
    <w:rsid w:val="00043453"/>
    <w:rsid w:val="000435A9"/>
    <w:rsid w:val="00043FBC"/>
    <w:rsid w:val="00044AE2"/>
    <w:rsid w:val="00044AED"/>
    <w:rsid w:val="0004530B"/>
    <w:rsid w:val="00045353"/>
    <w:rsid w:val="000455BE"/>
    <w:rsid w:val="00045762"/>
    <w:rsid w:val="00046886"/>
    <w:rsid w:val="00047816"/>
    <w:rsid w:val="000479DD"/>
    <w:rsid w:val="00047A2F"/>
    <w:rsid w:val="00047CBF"/>
    <w:rsid w:val="0005008F"/>
    <w:rsid w:val="000502E0"/>
    <w:rsid w:val="00050B77"/>
    <w:rsid w:val="0005212E"/>
    <w:rsid w:val="00052C39"/>
    <w:rsid w:val="000546A7"/>
    <w:rsid w:val="000546E9"/>
    <w:rsid w:val="00054955"/>
    <w:rsid w:val="00055119"/>
    <w:rsid w:val="0005550C"/>
    <w:rsid w:val="00055524"/>
    <w:rsid w:val="00055A5A"/>
    <w:rsid w:val="00056331"/>
    <w:rsid w:val="0005679D"/>
    <w:rsid w:val="00056A69"/>
    <w:rsid w:val="00056BDC"/>
    <w:rsid w:val="0005783E"/>
    <w:rsid w:val="00057DB2"/>
    <w:rsid w:val="0006051D"/>
    <w:rsid w:val="000607B0"/>
    <w:rsid w:val="00061A12"/>
    <w:rsid w:val="000625F4"/>
    <w:rsid w:val="0006311A"/>
    <w:rsid w:val="00063E55"/>
    <w:rsid w:val="0006430C"/>
    <w:rsid w:val="00064D39"/>
    <w:rsid w:val="00064D3A"/>
    <w:rsid w:val="00066068"/>
    <w:rsid w:val="0006633A"/>
    <w:rsid w:val="0006684D"/>
    <w:rsid w:val="00067287"/>
    <w:rsid w:val="00067BDF"/>
    <w:rsid w:val="000700F1"/>
    <w:rsid w:val="00070739"/>
    <w:rsid w:val="0007099A"/>
    <w:rsid w:val="00070D12"/>
    <w:rsid w:val="00071053"/>
    <w:rsid w:val="0007124E"/>
    <w:rsid w:val="00071836"/>
    <w:rsid w:val="00072ADA"/>
    <w:rsid w:val="00073640"/>
    <w:rsid w:val="00073F0D"/>
    <w:rsid w:val="00074245"/>
    <w:rsid w:val="00074623"/>
    <w:rsid w:val="00074887"/>
    <w:rsid w:val="00074C41"/>
    <w:rsid w:val="00074F81"/>
    <w:rsid w:val="000756DB"/>
    <w:rsid w:val="000757CA"/>
    <w:rsid w:val="0007582A"/>
    <w:rsid w:val="00075835"/>
    <w:rsid w:val="00075E2D"/>
    <w:rsid w:val="000760C3"/>
    <w:rsid w:val="0007616F"/>
    <w:rsid w:val="00076E49"/>
    <w:rsid w:val="000771DF"/>
    <w:rsid w:val="0007756C"/>
    <w:rsid w:val="000801A3"/>
    <w:rsid w:val="000808E8"/>
    <w:rsid w:val="0008094A"/>
    <w:rsid w:val="0008165C"/>
    <w:rsid w:val="000819AF"/>
    <w:rsid w:val="00081F8B"/>
    <w:rsid w:val="000822E0"/>
    <w:rsid w:val="00082492"/>
    <w:rsid w:val="000832D0"/>
    <w:rsid w:val="00083DC0"/>
    <w:rsid w:val="00083EFC"/>
    <w:rsid w:val="00084453"/>
    <w:rsid w:val="000846E3"/>
    <w:rsid w:val="000847CE"/>
    <w:rsid w:val="00085515"/>
    <w:rsid w:val="00085B02"/>
    <w:rsid w:val="000869F7"/>
    <w:rsid w:val="00086C07"/>
    <w:rsid w:val="0008719F"/>
    <w:rsid w:val="000875DE"/>
    <w:rsid w:val="000877F2"/>
    <w:rsid w:val="000878D8"/>
    <w:rsid w:val="00087958"/>
    <w:rsid w:val="00087A89"/>
    <w:rsid w:val="00090555"/>
    <w:rsid w:val="00090772"/>
    <w:rsid w:val="000907BB"/>
    <w:rsid w:val="00090FAA"/>
    <w:rsid w:val="00091211"/>
    <w:rsid w:val="00091F07"/>
    <w:rsid w:val="000929F3"/>
    <w:rsid w:val="00092D00"/>
    <w:rsid w:val="00093435"/>
    <w:rsid w:val="000934DD"/>
    <w:rsid w:val="0009352B"/>
    <w:rsid w:val="0009367D"/>
    <w:rsid w:val="00093AD8"/>
    <w:rsid w:val="0009545E"/>
    <w:rsid w:val="00095902"/>
    <w:rsid w:val="000960F8"/>
    <w:rsid w:val="000965CA"/>
    <w:rsid w:val="000966DE"/>
    <w:rsid w:val="0009683E"/>
    <w:rsid w:val="000969E4"/>
    <w:rsid w:val="000A1988"/>
    <w:rsid w:val="000A2098"/>
    <w:rsid w:val="000A29AD"/>
    <w:rsid w:val="000A2A57"/>
    <w:rsid w:val="000A2B2C"/>
    <w:rsid w:val="000A2C8A"/>
    <w:rsid w:val="000A2DD9"/>
    <w:rsid w:val="000A3097"/>
    <w:rsid w:val="000A3178"/>
    <w:rsid w:val="000A3303"/>
    <w:rsid w:val="000A33FE"/>
    <w:rsid w:val="000A3956"/>
    <w:rsid w:val="000A3AD7"/>
    <w:rsid w:val="000A4594"/>
    <w:rsid w:val="000A5878"/>
    <w:rsid w:val="000B0D33"/>
    <w:rsid w:val="000B1784"/>
    <w:rsid w:val="000B2D20"/>
    <w:rsid w:val="000B2EB4"/>
    <w:rsid w:val="000B31BE"/>
    <w:rsid w:val="000B320C"/>
    <w:rsid w:val="000B3A71"/>
    <w:rsid w:val="000B430C"/>
    <w:rsid w:val="000B477B"/>
    <w:rsid w:val="000B4A2A"/>
    <w:rsid w:val="000B5E77"/>
    <w:rsid w:val="000B63F5"/>
    <w:rsid w:val="000B6B3A"/>
    <w:rsid w:val="000B7A7A"/>
    <w:rsid w:val="000C0B93"/>
    <w:rsid w:val="000C14B6"/>
    <w:rsid w:val="000C199E"/>
    <w:rsid w:val="000C2159"/>
    <w:rsid w:val="000C24C0"/>
    <w:rsid w:val="000C25C8"/>
    <w:rsid w:val="000C28CD"/>
    <w:rsid w:val="000C3CCA"/>
    <w:rsid w:val="000C4653"/>
    <w:rsid w:val="000C4F48"/>
    <w:rsid w:val="000C68A6"/>
    <w:rsid w:val="000C6DB4"/>
    <w:rsid w:val="000C6E02"/>
    <w:rsid w:val="000C72AF"/>
    <w:rsid w:val="000C7DD5"/>
    <w:rsid w:val="000D00A2"/>
    <w:rsid w:val="000D0824"/>
    <w:rsid w:val="000D1E22"/>
    <w:rsid w:val="000D228D"/>
    <w:rsid w:val="000D2DE9"/>
    <w:rsid w:val="000D32C2"/>
    <w:rsid w:val="000D4571"/>
    <w:rsid w:val="000D458C"/>
    <w:rsid w:val="000D4F2C"/>
    <w:rsid w:val="000D4F80"/>
    <w:rsid w:val="000D55EB"/>
    <w:rsid w:val="000D579C"/>
    <w:rsid w:val="000D62D6"/>
    <w:rsid w:val="000D6DAE"/>
    <w:rsid w:val="000D72D5"/>
    <w:rsid w:val="000D7ACF"/>
    <w:rsid w:val="000E0724"/>
    <w:rsid w:val="000E0972"/>
    <w:rsid w:val="000E0DD4"/>
    <w:rsid w:val="000E11FF"/>
    <w:rsid w:val="000E1860"/>
    <w:rsid w:val="000E1D4A"/>
    <w:rsid w:val="000E26E2"/>
    <w:rsid w:val="000E36A4"/>
    <w:rsid w:val="000E37A0"/>
    <w:rsid w:val="000E3858"/>
    <w:rsid w:val="000E38F7"/>
    <w:rsid w:val="000E41B5"/>
    <w:rsid w:val="000E437C"/>
    <w:rsid w:val="000E457E"/>
    <w:rsid w:val="000E4CDD"/>
    <w:rsid w:val="000E4E3B"/>
    <w:rsid w:val="000E6076"/>
    <w:rsid w:val="000E60EC"/>
    <w:rsid w:val="000E626B"/>
    <w:rsid w:val="000E67AC"/>
    <w:rsid w:val="000E6951"/>
    <w:rsid w:val="000E6CD7"/>
    <w:rsid w:val="000E6D65"/>
    <w:rsid w:val="000E6DD4"/>
    <w:rsid w:val="000E6E56"/>
    <w:rsid w:val="000E778E"/>
    <w:rsid w:val="000E7BD2"/>
    <w:rsid w:val="000F11FB"/>
    <w:rsid w:val="000F126F"/>
    <w:rsid w:val="000F168A"/>
    <w:rsid w:val="000F28A4"/>
    <w:rsid w:val="000F3031"/>
    <w:rsid w:val="000F3712"/>
    <w:rsid w:val="000F3C72"/>
    <w:rsid w:val="000F3ED1"/>
    <w:rsid w:val="000F43EA"/>
    <w:rsid w:val="000F4B18"/>
    <w:rsid w:val="000F5BAA"/>
    <w:rsid w:val="000F6087"/>
    <w:rsid w:val="000F670D"/>
    <w:rsid w:val="000F68B1"/>
    <w:rsid w:val="000F6D3C"/>
    <w:rsid w:val="000F72E9"/>
    <w:rsid w:val="0010030D"/>
    <w:rsid w:val="00100601"/>
    <w:rsid w:val="001017D4"/>
    <w:rsid w:val="00102576"/>
    <w:rsid w:val="001027C8"/>
    <w:rsid w:val="00102DB4"/>
    <w:rsid w:val="00102F5F"/>
    <w:rsid w:val="0010340A"/>
    <w:rsid w:val="0010385D"/>
    <w:rsid w:val="00104090"/>
    <w:rsid w:val="00104712"/>
    <w:rsid w:val="00104A05"/>
    <w:rsid w:val="00104F2F"/>
    <w:rsid w:val="0010507A"/>
    <w:rsid w:val="00105178"/>
    <w:rsid w:val="00105343"/>
    <w:rsid w:val="001054AD"/>
    <w:rsid w:val="00105B85"/>
    <w:rsid w:val="00105C76"/>
    <w:rsid w:val="00105F7D"/>
    <w:rsid w:val="00106519"/>
    <w:rsid w:val="00106578"/>
    <w:rsid w:val="00106884"/>
    <w:rsid w:val="001069F0"/>
    <w:rsid w:val="00106DEB"/>
    <w:rsid w:val="0010743F"/>
    <w:rsid w:val="001079E6"/>
    <w:rsid w:val="00107A08"/>
    <w:rsid w:val="001110B9"/>
    <w:rsid w:val="0011184E"/>
    <w:rsid w:val="001119F3"/>
    <w:rsid w:val="00111B10"/>
    <w:rsid w:val="00112655"/>
    <w:rsid w:val="00112712"/>
    <w:rsid w:val="00112D41"/>
    <w:rsid w:val="00113182"/>
    <w:rsid w:val="00113840"/>
    <w:rsid w:val="00113AE2"/>
    <w:rsid w:val="00114174"/>
    <w:rsid w:val="00114DD3"/>
    <w:rsid w:val="0011563B"/>
    <w:rsid w:val="00115A62"/>
    <w:rsid w:val="001161FC"/>
    <w:rsid w:val="0011621B"/>
    <w:rsid w:val="0011710A"/>
    <w:rsid w:val="00117423"/>
    <w:rsid w:val="00120BD9"/>
    <w:rsid w:val="00120E02"/>
    <w:rsid w:val="001210A6"/>
    <w:rsid w:val="001210EB"/>
    <w:rsid w:val="00121F92"/>
    <w:rsid w:val="0012263E"/>
    <w:rsid w:val="00123207"/>
    <w:rsid w:val="001236D1"/>
    <w:rsid w:val="00123A45"/>
    <w:rsid w:val="00123D84"/>
    <w:rsid w:val="001246C0"/>
    <w:rsid w:val="00124C17"/>
    <w:rsid w:val="0012515D"/>
    <w:rsid w:val="0012523F"/>
    <w:rsid w:val="001254D3"/>
    <w:rsid w:val="0012582A"/>
    <w:rsid w:val="00125FF6"/>
    <w:rsid w:val="00127239"/>
    <w:rsid w:val="0012750D"/>
    <w:rsid w:val="00127723"/>
    <w:rsid w:val="00127F7A"/>
    <w:rsid w:val="00131924"/>
    <w:rsid w:val="00132480"/>
    <w:rsid w:val="001324A7"/>
    <w:rsid w:val="0013313F"/>
    <w:rsid w:val="001331D1"/>
    <w:rsid w:val="0013321A"/>
    <w:rsid w:val="00133659"/>
    <w:rsid w:val="001342B7"/>
    <w:rsid w:val="00134830"/>
    <w:rsid w:val="001363DA"/>
    <w:rsid w:val="001377F5"/>
    <w:rsid w:val="0014018A"/>
    <w:rsid w:val="0014030B"/>
    <w:rsid w:val="0014071C"/>
    <w:rsid w:val="00140F4C"/>
    <w:rsid w:val="00140FC3"/>
    <w:rsid w:val="0014179C"/>
    <w:rsid w:val="00141A03"/>
    <w:rsid w:val="00141A12"/>
    <w:rsid w:val="00141CA6"/>
    <w:rsid w:val="00141DEF"/>
    <w:rsid w:val="00141E7B"/>
    <w:rsid w:val="0014333B"/>
    <w:rsid w:val="00143AB6"/>
    <w:rsid w:val="00144156"/>
    <w:rsid w:val="00144464"/>
    <w:rsid w:val="001466C9"/>
    <w:rsid w:val="0014693A"/>
    <w:rsid w:val="00146E16"/>
    <w:rsid w:val="001500EE"/>
    <w:rsid w:val="001501BD"/>
    <w:rsid w:val="00150401"/>
    <w:rsid w:val="00150C72"/>
    <w:rsid w:val="0015141E"/>
    <w:rsid w:val="0015147D"/>
    <w:rsid w:val="0015240E"/>
    <w:rsid w:val="001527C2"/>
    <w:rsid w:val="001534DB"/>
    <w:rsid w:val="001545BC"/>
    <w:rsid w:val="00154624"/>
    <w:rsid w:val="00155351"/>
    <w:rsid w:val="001554FD"/>
    <w:rsid w:val="00155F19"/>
    <w:rsid w:val="00156466"/>
    <w:rsid w:val="0015688C"/>
    <w:rsid w:val="00156BF4"/>
    <w:rsid w:val="00157020"/>
    <w:rsid w:val="001576CA"/>
    <w:rsid w:val="00157D58"/>
    <w:rsid w:val="0016026B"/>
    <w:rsid w:val="001604C4"/>
    <w:rsid w:val="00160C6E"/>
    <w:rsid w:val="001617FA"/>
    <w:rsid w:val="00161B0D"/>
    <w:rsid w:val="00161E01"/>
    <w:rsid w:val="00161EF7"/>
    <w:rsid w:val="001620B0"/>
    <w:rsid w:val="001642DC"/>
    <w:rsid w:val="00164A16"/>
    <w:rsid w:val="00164AEC"/>
    <w:rsid w:val="00164F17"/>
    <w:rsid w:val="0016519E"/>
    <w:rsid w:val="001651EA"/>
    <w:rsid w:val="00165C6E"/>
    <w:rsid w:val="001664A5"/>
    <w:rsid w:val="001667F1"/>
    <w:rsid w:val="00167131"/>
    <w:rsid w:val="00167646"/>
    <w:rsid w:val="001676BE"/>
    <w:rsid w:val="0016775E"/>
    <w:rsid w:val="00170708"/>
    <w:rsid w:val="00170BE2"/>
    <w:rsid w:val="00171112"/>
    <w:rsid w:val="0017159C"/>
    <w:rsid w:val="001716D3"/>
    <w:rsid w:val="001718CD"/>
    <w:rsid w:val="00171AE3"/>
    <w:rsid w:val="00172525"/>
    <w:rsid w:val="00172978"/>
    <w:rsid w:val="00172FF8"/>
    <w:rsid w:val="001738D2"/>
    <w:rsid w:val="00173D4D"/>
    <w:rsid w:val="00174015"/>
    <w:rsid w:val="00174657"/>
    <w:rsid w:val="0017482D"/>
    <w:rsid w:val="00174DA1"/>
    <w:rsid w:val="00175660"/>
    <w:rsid w:val="00175734"/>
    <w:rsid w:val="001761BB"/>
    <w:rsid w:val="00176244"/>
    <w:rsid w:val="001762EE"/>
    <w:rsid w:val="00176714"/>
    <w:rsid w:val="001768BE"/>
    <w:rsid w:val="0017718C"/>
    <w:rsid w:val="00177BFE"/>
    <w:rsid w:val="00180269"/>
    <w:rsid w:val="001802F4"/>
    <w:rsid w:val="00180497"/>
    <w:rsid w:val="00180798"/>
    <w:rsid w:val="001808D2"/>
    <w:rsid w:val="00180AD7"/>
    <w:rsid w:val="00180E69"/>
    <w:rsid w:val="00181584"/>
    <w:rsid w:val="001818FC"/>
    <w:rsid w:val="00181C93"/>
    <w:rsid w:val="00181E49"/>
    <w:rsid w:val="00181E56"/>
    <w:rsid w:val="0018263D"/>
    <w:rsid w:val="00183CBE"/>
    <w:rsid w:val="00184255"/>
    <w:rsid w:val="0018461A"/>
    <w:rsid w:val="00184AE5"/>
    <w:rsid w:val="00184AFB"/>
    <w:rsid w:val="00184D24"/>
    <w:rsid w:val="00185C0D"/>
    <w:rsid w:val="00185D3C"/>
    <w:rsid w:val="00185E3E"/>
    <w:rsid w:val="00186577"/>
    <w:rsid w:val="00186FAE"/>
    <w:rsid w:val="00187263"/>
    <w:rsid w:val="00187AA6"/>
    <w:rsid w:val="001905F5"/>
    <w:rsid w:val="00190A35"/>
    <w:rsid w:val="00191941"/>
    <w:rsid w:val="00191ADA"/>
    <w:rsid w:val="00191C21"/>
    <w:rsid w:val="00191F24"/>
    <w:rsid w:val="00192A55"/>
    <w:rsid w:val="00194A12"/>
    <w:rsid w:val="00194ABD"/>
    <w:rsid w:val="00194AFD"/>
    <w:rsid w:val="001950C6"/>
    <w:rsid w:val="0019545B"/>
    <w:rsid w:val="001956F8"/>
    <w:rsid w:val="00196032"/>
    <w:rsid w:val="0019674D"/>
    <w:rsid w:val="0019793E"/>
    <w:rsid w:val="00197C38"/>
    <w:rsid w:val="00197EF6"/>
    <w:rsid w:val="00197FFD"/>
    <w:rsid w:val="001A0279"/>
    <w:rsid w:val="001A05B2"/>
    <w:rsid w:val="001A065A"/>
    <w:rsid w:val="001A0ADF"/>
    <w:rsid w:val="001A0E4D"/>
    <w:rsid w:val="001A160D"/>
    <w:rsid w:val="001A16BD"/>
    <w:rsid w:val="001A3260"/>
    <w:rsid w:val="001A36D0"/>
    <w:rsid w:val="001A40AF"/>
    <w:rsid w:val="001A49DC"/>
    <w:rsid w:val="001A4F71"/>
    <w:rsid w:val="001A5125"/>
    <w:rsid w:val="001A5806"/>
    <w:rsid w:val="001A5982"/>
    <w:rsid w:val="001A5FEB"/>
    <w:rsid w:val="001A63DF"/>
    <w:rsid w:val="001A65DD"/>
    <w:rsid w:val="001A68C5"/>
    <w:rsid w:val="001A6957"/>
    <w:rsid w:val="001A6A6B"/>
    <w:rsid w:val="001A774A"/>
    <w:rsid w:val="001A7B27"/>
    <w:rsid w:val="001B029B"/>
    <w:rsid w:val="001B106D"/>
    <w:rsid w:val="001B1134"/>
    <w:rsid w:val="001B121E"/>
    <w:rsid w:val="001B1297"/>
    <w:rsid w:val="001B17BA"/>
    <w:rsid w:val="001B3072"/>
    <w:rsid w:val="001B3484"/>
    <w:rsid w:val="001B36CC"/>
    <w:rsid w:val="001B3C0B"/>
    <w:rsid w:val="001B3D8F"/>
    <w:rsid w:val="001B4240"/>
    <w:rsid w:val="001B53B6"/>
    <w:rsid w:val="001B610B"/>
    <w:rsid w:val="001B7343"/>
    <w:rsid w:val="001B7852"/>
    <w:rsid w:val="001B793A"/>
    <w:rsid w:val="001B7F0E"/>
    <w:rsid w:val="001C0723"/>
    <w:rsid w:val="001C0DB9"/>
    <w:rsid w:val="001C1B41"/>
    <w:rsid w:val="001C1F48"/>
    <w:rsid w:val="001C21A7"/>
    <w:rsid w:val="001C2FCE"/>
    <w:rsid w:val="001C3D5B"/>
    <w:rsid w:val="001C40B2"/>
    <w:rsid w:val="001C46D2"/>
    <w:rsid w:val="001C4FAE"/>
    <w:rsid w:val="001C5A5A"/>
    <w:rsid w:val="001C65F5"/>
    <w:rsid w:val="001C6B25"/>
    <w:rsid w:val="001C6BCF"/>
    <w:rsid w:val="001D08DF"/>
    <w:rsid w:val="001D0958"/>
    <w:rsid w:val="001D14F8"/>
    <w:rsid w:val="001D2110"/>
    <w:rsid w:val="001D230C"/>
    <w:rsid w:val="001D23AD"/>
    <w:rsid w:val="001D24A1"/>
    <w:rsid w:val="001D286E"/>
    <w:rsid w:val="001D2A6C"/>
    <w:rsid w:val="001D2DBA"/>
    <w:rsid w:val="001D2E9D"/>
    <w:rsid w:val="001D301B"/>
    <w:rsid w:val="001D385C"/>
    <w:rsid w:val="001D3A03"/>
    <w:rsid w:val="001D432A"/>
    <w:rsid w:val="001D4D15"/>
    <w:rsid w:val="001D4D27"/>
    <w:rsid w:val="001D585C"/>
    <w:rsid w:val="001D5EB6"/>
    <w:rsid w:val="001D5EB7"/>
    <w:rsid w:val="001D603C"/>
    <w:rsid w:val="001D699E"/>
    <w:rsid w:val="001D718B"/>
    <w:rsid w:val="001D74A4"/>
    <w:rsid w:val="001D762A"/>
    <w:rsid w:val="001E0D32"/>
    <w:rsid w:val="001E112D"/>
    <w:rsid w:val="001E1824"/>
    <w:rsid w:val="001E1973"/>
    <w:rsid w:val="001E19A7"/>
    <w:rsid w:val="001E281A"/>
    <w:rsid w:val="001E2EA5"/>
    <w:rsid w:val="001E315D"/>
    <w:rsid w:val="001E3FDA"/>
    <w:rsid w:val="001E411D"/>
    <w:rsid w:val="001E4333"/>
    <w:rsid w:val="001E44F7"/>
    <w:rsid w:val="001E4B75"/>
    <w:rsid w:val="001E4D39"/>
    <w:rsid w:val="001E4D83"/>
    <w:rsid w:val="001E5399"/>
    <w:rsid w:val="001E633D"/>
    <w:rsid w:val="001E6C9F"/>
    <w:rsid w:val="001E7CDF"/>
    <w:rsid w:val="001F0035"/>
    <w:rsid w:val="001F023E"/>
    <w:rsid w:val="001F06E3"/>
    <w:rsid w:val="001F1340"/>
    <w:rsid w:val="001F16D3"/>
    <w:rsid w:val="001F18A6"/>
    <w:rsid w:val="001F20C5"/>
    <w:rsid w:val="001F2F27"/>
    <w:rsid w:val="001F354C"/>
    <w:rsid w:val="001F3788"/>
    <w:rsid w:val="001F38C6"/>
    <w:rsid w:val="001F3BA1"/>
    <w:rsid w:val="001F4645"/>
    <w:rsid w:val="001F4EB7"/>
    <w:rsid w:val="001F519E"/>
    <w:rsid w:val="001F51BC"/>
    <w:rsid w:val="001F5755"/>
    <w:rsid w:val="001F6970"/>
    <w:rsid w:val="001F6B43"/>
    <w:rsid w:val="001F7246"/>
    <w:rsid w:val="001F7929"/>
    <w:rsid w:val="00201B79"/>
    <w:rsid w:val="00201ED0"/>
    <w:rsid w:val="00202023"/>
    <w:rsid w:val="0020258B"/>
    <w:rsid w:val="0020259E"/>
    <w:rsid w:val="00202CE7"/>
    <w:rsid w:val="002031C7"/>
    <w:rsid w:val="0020392A"/>
    <w:rsid w:val="00204DF9"/>
    <w:rsid w:val="00205BFF"/>
    <w:rsid w:val="00205C1E"/>
    <w:rsid w:val="00206025"/>
    <w:rsid w:val="002067C1"/>
    <w:rsid w:val="00206C6B"/>
    <w:rsid w:val="00206F1C"/>
    <w:rsid w:val="00211EE3"/>
    <w:rsid w:val="002124F9"/>
    <w:rsid w:val="00212A7C"/>
    <w:rsid w:val="0021355E"/>
    <w:rsid w:val="00213927"/>
    <w:rsid w:val="0021513C"/>
    <w:rsid w:val="00215DF9"/>
    <w:rsid w:val="002160CD"/>
    <w:rsid w:val="0021718C"/>
    <w:rsid w:val="0021740B"/>
    <w:rsid w:val="0021763E"/>
    <w:rsid w:val="0021774F"/>
    <w:rsid w:val="00217907"/>
    <w:rsid w:val="002179B5"/>
    <w:rsid w:val="00217E2A"/>
    <w:rsid w:val="002201F4"/>
    <w:rsid w:val="00220A0E"/>
    <w:rsid w:val="00220B51"/>
    <w:rsid w:val="00221240"/>
    <w:rsid w:val="00221A6A"/>
    <w:rsid w:val="00221EEC"/>
    <w:rsid w:val="002226F6"/>
    <w:rsid w:val="00222C60"/>
    <w:rsid w:val="00223873"/>
    <w:rsid w:val="00225143"/>
    <w:rsid w:val="002253F7"/>
    <w:rsid w:val="00225D5E"/>
    <w:rsid w:val="002264F0"/>
    <w:rsid w:val="00226CB4"/>
    <w:rsid w:val="00227591"/>
    <w:rsid w:val="00227FFD"/>
    <w:rsid w:val="002308A8"/>
    <w:rsid w:val="00230932"/>
    <w:rsid w:val="0023136F"/>
    <w:rsid w:val="00231885"/>
    <w:rsid w:val="00231B05"/>
    <w:rsid w:val="00231D92"/>
    <w:rsid w:val="002322AE"/>
    <w:rsid w:val="00232B77"/>
    <w:rsid w:val="00233575"/>
    <w:rsid w:val="002336AD"/>
    <w:rsid w:val="00233833"/>
    <w:rsid w:val="00233DD1"/>
    <w:rsid w:val="00234017"/>
    <w:rsid w:val="002340B3"/>
    <w:rsid w:val="002342C8"/>
    <w:rsid w:val="0023447D"/>
    <w:rsid w:val="002347E5"/>
    <w:rsid w:val="00235ED5"/>
    <w:rsid w:val="00236404"/>
    <w:rsid w:val="00236629"/>
    <w:rsid w:val="00236A51"/>
    <w:rsid w:val="00236AD4"/>
    <w:rsid w:val="00237B6B"/>
    <w:rsid w:val="0024007A"/>
    <w:rsid w:val="0024061D"/>
    <w:rsid w:val="00240999"/>
    <w:rsid w:val="002410AA"/>
    <w:rsid w:val="00241321"/>
    <w:rsid w:val="00241A83"/>
    <w:rsid w:val="00242416"/>
    <w:rsid w:val="0024276A"/>
    <w:rsid w:val="00242A2F"/>
    <w:rsid w:val="00242C3C"/>
    <w:rsid w:val="00243567"/>
    <w:rsid w:val="00243C2C"/>
    <w:rsid w:val="00244892"/>
    <w:rsid w:val="0024699B"/>
    <w:rsid w:val="00246AD4"/>
    <w:rsid w:val="00247408"/>
    <w:rsid w:val="002507C3"/>
    <w:rsid w:val="00251C49"/>
    <w:rsid w:val="002522CA"/>
    <w:rsid w:val="00252320"/>
    <w:rsid w:val="002533E3"/>
    <w:rsid w:val="0025396A"/>
    <w:rsid w:val="00253A5E"/>
    <w:rsid w:val="00253CE2"/>
    <w:rsid w:val="00253E6E"/>
    <w:rsid w:val="0025485F"/>
    <w:rsid w:val="00254CE5"/>
    <w:rsid w:val="00254EA4"/>
    <w:rsid w:val="00254EA9"/>
    <w:rsid w:val="00255AEF"/>
    <w:rsid w:val="0025726E"/>
    <w:rsid w:val="0026008D"/>
    <w:rsid w:val="00260171"/>
    <w:rsid w:val="002603CA"/>
    <w:rsid w:val="00260673"/>
    <w:rsid w:val="00260BA0"/>
    <w:rsid w:val="00260E8F"/>
    <w:rsid w:val="002611C5"/>
    <w:rsid w:val="00261229"/>
    <w:rsid w:val="00261461"/>
    <w:rsid w:val="002617A5"/>
    <w:rsid w:val="00262544"/>
    <w:rsid w:val="0026266C"/>
    <w:rsid w:val="00263C5F"/>
    <w:rsid w:val="00263F33"/>
    <w:rsid w:val="002644FD"/>
    <w:rsid w:val="002649C7"/>
    <w:rsid w:val="0026549F"/>
    <w:rsid w:val="0026559B"/>
    <w:rsid w:val="00265B57"/>
    <w:rsid w:val="00266190"/>
    <w:rsid w:val="00266393"/>
    <w:rsid w:val="00266CCC"/>
    <w:rsid w:val="00266EB4"/>
    <w:rsid w:val="00267F40"/>
    <w:rsid w:val="00270A6E"/>
    <w:rsid w:val="002714F1"/>
    <w:rsid w:val="00272073"/>
    <w:rsid w:val="002722A3"/>
    <w:rsid w:val="002723DC"/>
    <w:rsid w:val="00272FAC"/>
    <w:rsid w:val="00273CEC"/>
    <w:rsid w:val="00273F10"/>
    <w:rsid w:val="00275198"/>
    <w:rsid w:val="0027548B"/>
    <w:rsid w:val="002758A2"/>
    <w:rsid w:val="002764B8"/>
    <w:rsid w:val="002765B8"/>
    <w:rsid w:val="002767AD"/>
    <w:rsid w:val="00276CC9"/>
    <w:rsid w:val="00276E74"/>
    <w:rsid w:val="00276F31"/>
    <w:rsid w:val="00277199"/>
    <w:rsid w:val="0027766D"/>
    <w:rsid w:val="00277725"/>
    <w:rsid w:val="002778AE"/>
    <w:rsid w:val="002806C1"/>
    <w:rsid w:val="00282FB0"/>
    <w:rsid w:val="00283345"/>
    <w:rsid w:val="00283575"/>
    <w:rsid w:val="002842D0"/>
    <w:rsid w:val="0028480C"/>
    <w:rsid w:val="002848D3"/>
    <w:rsid w:val="002848E5"/>
    <w:rsid w:val="00284AF6"/>
    <w:rsid w:val="00284C02"/>
    <w:rsid w:val="002851D6"/>
    <w:rsid w:val="00285347"/>
    <w:rsid w:val="002853A4"/>
    <w:rsid w:val="00285BD7"/>
    <w:rsid w:val="00285EA3"/>
    <w:rsid w:val="0028639A"/>
    <w:rsid w:val="002868D6"/>
    <w:rsid w:val="00287315"/>
    <w:rsid w:val="00287B13"/>
    <w:rsid w:val="00287C27"/>
    <w:rsid w:val="00287E0E"/>
    <w:rsid w:val="002905C9"/>
    <w:rsid w:val="00290ABC"/>
    <w:rsid w:val="0029121D"/>
    <w:rsid w:val="0029137E"/>
    <w:rsid w:val="00291515"/>
    <w:rsid w:val="00291F94"/>
    <w:rsid w:val="00291FFD"/>
    <w:rsid w:val="00292529"/>
    <w:rsid w:val="00293B05"/>
    <w:rsid w:val="00294041"/>
    <w:rsid w:val="00295AC8"/>
    <w:rsid w:val="00295EA4"/>
    <w:rsid w:val="00296195"/>
    <w:rsid w:val="0029717E"/>
    <w:rsid w:val="002973C7"/>
    <w:rsid w:val="002A08A9"/>
    <w:rsid w:val="002A1497"/>
    <w:rsid w:val="002A1BE3"/>
    <w:rsid w:val="002A2025"/>
    <w:rsid w:val="002A27B3"/>
    <w:rsid w:val="002A2E30"/>
    <w:rsid w:val="002A341D"/>
    <w:rsid w:val="002A4053"/>
    <w:rsid w:val="002A4BA3"/>
    <w:rsid w:val="002A5191"/>
    <w:rsid w:val="002A5231"/>
    <w:rsid w:val="002A56D0"/>
    <w:rsid w:val="002A590C"/>
    <w:rsid w:val="002A63C6"/>
    <w:rsid w:val="002A6886"/>
    <w:rsid w:val="002A764F"/>
    <w:rsid w:val="002A7729"/>
    <w:rsid w:val="002A79A7"/>
    <w:rsid w:val="002A7DF1"/>
    <w:rsid w:val="002B0229"/>
    <w:rsid w:val="002B027B"/>
    <w:rsid w:val="002B0E67"/>
    <w:rsid w:val="002B2498"/>
    <w:rsid w:val="002B28F2"/>
    <w:rsid w:val="002B394A"/>
    <w:rsid w:val="002B40C4"/>
    <w:rsid w:val="002B41B6"/>
    <w:rsid w:val="002B4705"/>
    <w:rsid w:val="002B4BF9"/>
    <w:rsid w:val="002B4DAA"/>
    <w:rsid w:val="002B4ED3"/>
    <w:rsid w:val="002B4F55"/>
    <w:rsid w:val="002B613F"/>
    <w:rsid w:val="002B62B0"/>
    <w:rsid w:val="002B62D5"/>
    <w:rsid w:val="002B6469"/>
    <w:rsid w:val="002B66D3"/>
    <w:rsid w:val="002B77AB"/>
    <w:rsid w:val="002B7BE1"/>
    <w:rsid w:val="002C00F1"/>
    <w:rsid w:val="002C10D4"/>
    <w:rsid w:val="002C1399"/>
    <w:rsid w:val="002C24AA"/>
    <w:rsid w:val="002C29A4"/>
    <w:rsid w:val="002C48A5"/>
    <w:rsid w:val="002C7F15"/>
    <w:rsid w:val="002D0FA0"/>
    <w:rsid w:val="002D2418"/>
    <w:rsid w:val="002D3D7E"/>
    <w:rsid w:val="002D404D"/>
    <w:rsid w:val="002D471A"/>
    <w:rsid w:val="002D478C"/>
    <w:rsid w:val="002D5008"/>
    <w:rsid w:val="002D502F"/>
    <w:rsid w:val="002D5304"/>
    <w:rsid w:val="002D5733"/>
    <w:rsid w:val="002D5772"/>
    <w:rsid w:val="002D59B8"/>
    <w:rsid w:val="002D60EF"/>
    <w:rsid w:val="002D6723"/>
    <w:rsid w:val="002D7694"/>
    <w:rsid w:val="002D7A2D"/>
    <w:rsid w:val="002D7D8B"/>
    <w:rsid w:val="002E088D"/>
    <w:rsid w:val="002E09D9"/>
    <w:rsid w:val="002E0C22"/>
    <w:rsid w:val="002E263A"/>
    <w:rsid w:val="002E2D3A"/>
    <w:rsid w:val="002E33E6"/>
    <w:rsid w:val="002E4941"/>
    <w:rsid w:val="002E4CE4"/>
    <w:rsid w:val="002E50DD"/>
    <w:rsid w:val="002E546B"/>
    <w:rsid w:val="002E5C5B"/>
    <w:rsid w:val="002E5CAF"/>
    <w:rsid w:val="002E5F1A"/>
    <w:rsid w:val="002E5F87"/>
    <w:rsid w:val="002E6319"/>
    <w:rsid w:val="002E6437"/>
    <w:rsid w:val="002E6520"/>
    <w:rsid w:val="002E6832"/>
    <w:rsid w:val="002E692B"/>
    <w:rsid w:val="002E6CF8"/>
    <w:rsid w:val="002E7584"/>
    <w:rsid w:val="002F08EB"/>
    <w:rsid w:val="002F0A81"/>
    <w:rsid w:val="002F0EA6"/>
    <w:rsid w:val="002F0F82"/>
    <w:rsid w:val="002F17AF"/>
    <w:rsid w:val="002F1DC9"/>
    <w:rsid w:val="002F34D8"/>
    <w:rsid w:val="002F3BC7"/>
    <w:rsid w:val="002F407B"/>
    <w:rsid w:val="002F4642"/>
    <w:rsid w:val="002F47CF"/>
    <w:rsid w:val="002F4F99"/>
    <w:rsid w:val="002F52CC"/>
    <w:rsid w:val="002F56D1"/>
    <w:rsid w:val="002F5D2F"/>
    <w:rsid w:val="002F5E65"/>
    <w:rsid w:val="002F655A"/>
    <w:rsid w:val="002F6597"/>
    <w:rsid w:val="002F65E6"/>
    <w:rsid w:val="002F7E65"/>
    <w:rsid w:val="003001AA"/>
    <w:rsid w:val="00300626"/>
    <w:rsid w:val="00300A53"/>
    <w:rsid w:val="003012A5"/>
    <w:rsid w:val="00302910"/>
    <w:rsid w:val="00302B7F"/>
    <w:rsid w:val="00303097"/>
    <w:rsid w:val="0030314F"/>
    <w:rsid w:val="003031D9"/>
    <w:rsid w:val="00303B75"/>
    <w:rsid w:val="0030512F"/>
    <w:rsid w:val="0030688C"/>
    <w:rsid w:val="00306EC1"/>
    <w:rsid w:val="00307B8E"/>
    <w:rsid w:val="00310BF0"/>
    <w:rsid w:val="0031221C"/>
    <w:rsid w:val="00312689"/>
    <w:rsid w:val="003128C4"/>
    <w:rsid w:val="00312A96"/>
    <w:rsid w:val="00312D6F"/>
    <w:rsid w:val="003138B3"/>
    <w:rsid w:val="00313998"/>
    <w:rsid w:val="00313DCA"/>
    <w:rsid w:val="00313F25"/>
    <w:rsid w:val="00313FD0"/>
    <w:rsid w:val="003143D5"/>
    <w:rsid w:val="003147FD"/>
    <w:rsid w:val="00314C4B"/>
    <w:rsid w:val="003151F8"/>
    <w:rsid w:val="00315DAC"/>
    <w:rsid w:val="0031620D"/>
    <w:rsid w:val="00316268"/>
    <w:rsid w:val="00316D3E"/>
    <w:rsid w:val="00316DF7"/>
    <w:rsid w:val="00316FED"/>
    <w:rsid w:val="00317E3C"/>
    <w:rsid w:val="00320C54"/>
    <w:rsid w:val="00320F38"/>
    <w:rsid w:val="00321822"/>
    <w:rsid w:val="00322B2B"/>
    <w:rsid w:val="0032306C"/>
    <w:rsid w:val="0032359F"/>
    <w:rsid w:val="00323816"/>
    <w:rsid w:val="00323C02"/>
    <w:rsid w:val="0032469D"/>
    <w:rsid w:val="0032607F"/>
    <w:rsid w:val="003261AB"/>
    <w:rsid w:val="00326B17"/>
    <w:rsid w:val="00326F2D"/>
    <w:rsid w:val="00327A32"/>
    <w:rsid w:val="00327BF3"/>
    <w:rsid w:val="00330078"/>
    <w:rsid w:val="0033101F"/>
    <w:rsid w:val="0033167A"/>
    <w:rsid w:val="00331D17"/>
    <w:rsid w:val="00331F4A"/>
    <w:rsid w:val="003321D9"/>
    <w:rsid w:val="00332C55"/>
    <w:rsid w:val="00332C77"/>
    <w:rsid w:val="00332D09"/>
    <w:rsid w:val="00333B6B"/>
    <w:rsid w:val="00334894"/>
    <w:rsid w:val="00334F96"/>
    <w:rsid w:val="0033543E"/>
    <w:rsid w:val="0033576B"/>
    <w:rsid w:val="00335F3E"/>
    <w:rsid w:val="00335F8F"/>
    <w:rsid w:val="00335FC9"/>
    <w:rsid w:val="00336B91"/>
    <w:rsid w:val="00336DA3"/>
    <w:rsid w:val="00336FDE"/>
    <w:rsid w:val="00337120"/>
    <w:rsid w:val="0033739D"/>
    <w:rsid w:val="003378B1"/>
    <w:rsid w:val="003402C1"/>
    <w:rsid w:val="00340FCC"/>
    <w:rsid w:val="00341144"/>
    <w:rsid w:val="003415EF"/>
    <w:rsid w:val="00341AD2"/>
    <w:rsid w:val="003428C0"/>
    <w:rsid w:val="00342B97"/>
    <w:rsid w:val="00343B6E"/>
    <w:rsid w:val="0034425B"/>
    <w:rsid w:val="00344D27"/>
    <w:rsid w:val="00345AF7"/>
    <w:rsid w:val="00346B15"/>
    <w:rsid w:val="003478ED"/>
    <w:rsid w:val="00347B80"/>
    <w:rsid w:val="0035088B"/>
    <w:rsid w:val="0035127E"/>
    <w:rsid w:val="00351829"/>
    <w:rsid w:val="00351A07"/>
    <w:rsid w:val="00352127"/>
    <w:rsid w:val="003526E7"/>
    <w:rsid w:val="00352862"/>
    <w:rsid w:val="003531A5"/>
    <w:rsid w:val="003531A9"/>
    <w:rsid w:val="0035371D"/>
    <w:rsid w:val="00353853"/>
    <w:rsid w:val="00353957"/>
    <w:rsid w:val="00354956"/>
    <w:rsid w:val="003549C7"/>
    <w:rsid w:val="00355ED4"/>
    <w:rsid w:val="00356002"/>
    <w:rsid w:val="0035630E"/>
    <w:rsid w:val="003569D3"/>
    <w:rsid w:val="00356B1F"/>
    <w:rsid w:val="0036152C"/>
    <w:rsid w:val="0036180D"/>
    <w:rsid w:val="00361BC7"/>
    <w:rsid w:val="00361CB7"/>
    <w:rsid w:val="003624BA"/>
    <w:rsid w:val="003631E3"/>
    <w:rsid w:val="00363842"/>
    <w:rsid w:val="00363995"/>
    <w:rsid w:val="00363D05"/>
    <w:rsid w:val="00363F3B"/>
    <w:rsid w:val="003642BB"/>
    <w:rsid w:val="00364B9D"/>
    <w:rsid w:val="00365139"/>
    <w:rsid w:val="00365F91"/>
    <w:rsid w:val="00366008"/>
    <w:rsid w:val="00366B6D"/>
    <w:rsid w:val="0036763C"/>
    <w:rsid w:val="00367708"/>
    <w:rsid w:val="003706E4"/>
    <w:rsid w:val="00370F5D"/>
    <w:rsid w:val="00371655"/>
    <w:rsid w:val="00371B78"/>
    <w:rsid w:val="00371D4C"/>
    <w:rsid w:val="003721C5"/>
    <w:rsid w:val="003721F6"/>
    <w:rsid w:val="00372268"/>
    <w:rsid w:val="00372505"/>
    <w:rsid w:val="00372CDA"/>
    <w:rsid w:val="00373130"/>
    <w:rsid w:val="0037325B"/>
    <w:rsid w:val="00373AA8"/>
    <w:rsid w:val="00373F58"/>
    <w:rsid w:val="00374235"/>
    <w:rsid w:val="00374B4B"/>
    <w:rsid w:val="003754A7"/>
    <w:rsid w:val="00376165"/>
    <w:rsid w:val="00376C26"/>
    <w:rsid w:val="00380233"/>
    <w:rsid w:val="00380915"/>
    <w:rsid w:val="003811FD"/>
    <w:rsid w:val="00381458"/>
    <w:rsid w:val="00382747"/>
    <w:rsid w:val="00382A0A"/>
    <w:rsid w:val="00382CF8"/>
    <w:rsid w:val="00383079"/>
    <w:rsid w:val="00383252"/>
    <w:rsid w:val="003833C4"/>
    <w:rsid w:val="003839C3"/>
    <w:rsid w:val="00383E42"/>
    <w:rsid w:val="00383FC9"/>
    <w:rsid w:val="00384828"/>
    <w:rsid w:val="0038489B"/>
    <w:rsid w:val="00385719"/>
    <w:rsid w:val="00385B6F"/>
    <w:rsid w:val="00386876"/>
    <w:rsid w:val="00387061"/>
    <w:rsid w:val="00387397"/>
    <w:rsid w:val="00387D43"/>
    <w:rsid w:val="00390049"/>
    <w:rsid w:val="003906BB"/>
    <w:rsid w:val="00390F1E"/>
    <w:rsid w:val="00391AFD"/>
    <w:rsid w:val="0039201E"/>
    <w:rsid w:val="0039333F"/>
    <w:rsid w:val="00394718"/>
    <w:rsid w:val="00394AC7"/>
    <w:rsid w:val="003954F0"/>
    <w:rsid w:val="0039606B"/>
    <w:rsid w:val="003971BF"/>
    <w:rsid w:val="00397D97"/>
    <w:rsid w:val="003A01A0"/>
    <w:rsid w:val="003A13CF"/>
    <w:rsid w:val="003A18DB"/>
    <w:rsid w:val="003A1C60"/>
    <w:rsid w:val="003A4075"/>
    <w:rsid w:val="003A4276"/>
    <w:rsid w:val="003A4A46"/>
    <w:rsid w:val="003A4D61"/>
    <w:rsid w:val="003A4F86"/>
    <w:rsid w:val="003A6053"/>
    <w:rsid w:val="003A60C6"/>
    <w:rsid w:val="003A61B9"/>
    <w:rsid w:val="003A6C65"/>
    <w:rsid w:val="003A6FB8"/>
    <w:rsid w:val="003A7534"/>
    <w:rsid w:val="003A7A39"/>
    <w:rsid w:val="003A7A66"/>
    <w:rsid w:val="003A7ED6"/>
    <w:rsid w:val="003B0843"/>
    <w:rsid w:val="003B1339"/>
    <w:rsid w:val="003B196C"/>
    <w:rsid w:val="003B2240"/>
    <w:rsid w:val="003B28CA"/>
    <w:rsid w:val="003B292D"/>
    <w:rsid w:val="003B367C"/>
    <w:rsid w:val="003B39AF"/>
    <w:rsid w:val="003B3A00"/>
    <w:rsid w:val="003B3DFA"/>
    <w:rsid w:val="003B3F03"/>
    <w:rsid w:val="003B3F44"/>
    <w:rsid w:val="003B3F5B"/>
    <w:rsid w:val="003B40F4"/>
    <w:rsid w:val="003B4430"/>
    <w:rsid w:val="003B46CC"/>
    <w:rsid w:val="003B55C7"/>
    <w:rsid w:val="003B5653"/>
    <w:rsid w:val="003B5913"/>
    <w:rsid w:val="003B7562"/>
    <w:rsid w:val="003B79A1"/>
    <w:rsid w:val="003B7C42"/>
    <w:rsid w:val="003B7DC8"/>
    <w:rsid w:val="003B7FDA"/>
    <w:rsid w:val="003C0811"/>
    <w:rsid w:val="003C15C5"/>
    <w:rsid w:val="003C1A19"/>
    <w:rsid w:val="003C2086"/>
    <w:rsid w:val="003C28D4"/>
    <w:rsid w:val="003C30A8"/>
    <w:rsid w:val="003C3F84"/>
    <w:rsid w:val="003C4139"/>
    <w:rsid w:val="003C4684"/>
    <w:rsid w:val="003C4C23"/>
    <w:rsid w:val="003C53AE"/>
    <w:rsid w:val="003C55F9"/>
    <w:rsid w:val="003C5AC4"/>
    <w:rsid w:val="003C5E8B"/>
    <w:rsid w:val="003C5F68"/>
    <w:rsid w:val="003C5F8C"/>
    <w:rsid w:val="003C60CA"/>
    <w:rsid w:val="003C68F0"/>
    <w:rsid w:val="003C741F"/>
    <w:rsid w:val="003C753E"/>
    <w:rsid w:val="003D0024"/>
    <w:rsid w:val="003D03D7"/>
    <w:rsid w:val="003D1368"/>
    <w:rsid w:val="003D186E"/>
    <w:rsid w:val="003D1963"/>
    <w:rsid w:val="003D24C0"/>
    <w:rsid w:val="003D2791"/>
    <w:rsid w:val="003D2A33"/>
    <w:rsid w:val="003D2F22"/>
    <w:rsid w:val="003D359B"/>
    <w:rsid w:val="003D3632"/>
    <w:rsid w:val="003D3834"/>
    <w:rsid w:val="003D3B13"/>
    <w:rsid w:val="003D3CC3"/>
    <w:rsid w:val="003D4EDB"/>
    <w:rsid w:val="003D53E4"/>
    <w:rsid w:val="003D5AA6"/>
    <w:rsid w:val="003D711B"/>
    <w:rsid w:val="003D716F"/>
    <w:rsid w:val="003D7F6D"/>
    <w:rsid w:val="003E00A9"/>
    <w:rsid w:val="003E065B"/>
    <w:rsid w:val="003E097E"/>
    <w:rsid w:val="003E101D"/>
    <w:rsid w:val="003E1473"/>
    <w:rsid w:val="003E18AC"/>
    <w:rsid w:val="003E18B7"/>
    <w:rsid w:val="003E1A07"/>
    <w:rsid w:val="003E1A4F"/>
    <w:rsid w:val="003E24C5"/>
    <w:rsid w:val="003E32CE"/>
    <w:rsid w:val="003E3BBE"/>
    <w:rsid w:val="003E40F1"/>
    <w:rsid w:val="003E49E9"/>
    <w:rsid w:val="003E4BC3"/>
    <w:rsid w:val="003E4C3C"/>
    <w:rsid w:val="003E4DC1"/>
    <w:rsid w:val="003E5145"/>
    <w:rsid w:val="003E5402"/>
    <w:rsid w:val="003E55ED"/>
    <w:rsid w:val="003E5A55"/>
    <w:rsid w:val="003E5E4B"/>
    <w:rsid w:val="003E5FE4"/>
    <w:rsid w:val="003E6749"/>
    <w:rsid w:val="003E68E3"/>
    <w:rsid w:val="003E6B11"/>
    <w:rsid w:val="003E6B7A"/>
    <w:rsid w:val="003E781A"/>
    <w:rsid w:val="003E7A2F"/>
    <w:rsid w:val="003E7FA7"/>
    <w:rsid w:val="003F05E9"/>
    <w:rsid w:val="003F0655"/>
    <w:rsid w:val="003F07C3"/>
    <w:rsid w:val="003F0DDB"/>
    <w:rsid w:val="003F0F68"/>
    <w:rsid w:val="003F130B"/>
    <w:rsid w:val="003F1719"/>
    <w:rsid w:val="003F1ACA"/>
    <w:rsid w:val="003F2570"/>
    <w:rsid w:val="003F2696"/>
    <w:rsid w:val="003F2E25"/>
    <w:rsid w:val="003F2F78"/>
    <w:rsid w:val="003F3A4C"/>
    <w:rsid w:val="003F4155"/>
    <w:rsid w:val="003F42A6"/>
    <w:rsid w:val="003F460C"/>
    <w:rsid w:val="003F4A7C"/>
    <w:rsid w:val="003F4BB3"/>
    <w:rsid w:val="003F4C51"/>
    <w:rsid w:val="003F4F57"/>
    <w:rsid w:val="003F5525"/>
    <w:rsid w:val="003F6157"/>
    <w:rsid w:val="003F617A"/>
    <w:rsid w:val="003F709E"/>
    <w:rsid w:val="003F7506"/>
    <w:rsid w:val="00400106"/>
    <w:rsid w:val="004004BE"/>
    <w:rsid w:val="00400788"/>
    <w:rsid w:val="0040098B"/>
    <w:rsid w:val="0040158B"/>
    <w:rsid w:val="0040181E"/>
    <w:rsid w:val="00401D04"/>
    <w:rsid w:val="0040217B"/>
    <w:rsid w:val="00403031"/>
    <w:rsid w:val="0040353E"/>
    <w:rsid w:val="00403583"/>
    <w:rsid w:val="00403A6B"/>
    <w:rsid w:val="00403ADA"/>
    <w:rsid w:val="00403EC6"/>
    <w:rsid w:val="00404420"/>
    <w:rsid w:val="004047A5"/>
    <w:rsid w:val="0040586F"/>
    <w:rsid w:val="00405F5F"/>
    <w:rsid w:val="00405FE1"/>
    <w:rsid w:val="00406872"/>
    <w:rsid w:val="00406A6A"/>
    <w:rsid w:val="00406D79"/>
    <w:rsid w:val="00406D9A"/>
    <w:rsid w:val="0040716A"/>
    <w:rsid w:val="0040730A"/>
    <w:rsid w:val="0040739A"/>
    <w:rsid w:val="004073C6"/>
    <w:rsid w:val="0040770A"/>
    <w:rsid w:val="00407838"/>
    <w:rsid w:val="0040786A"/>
    <w:rsid w:val="004117E0"/>
    <w:rsid w:val="00411CF1"/>
    <w:rsid w:val="00411F3E"/>
    <w:rsid w:val="00413B64"/>
    <w:rsid w:val="004140D2"/>
    <w:rsid w:val="004151E2"/>
    <w:rsid w:val="00415A9B"/>
    <w:rsid w:val="00415BEC"/>
    <w:rsid w:val="0041625C"/>
    <w:rsid w:val="00416609"/>
    <w:rsid w:val="00416A95"/>
    <w:rsid w:val="00416F75"/>
    <w:rsid w:val="00417049"/>
    <w:rsid w:val="0041790C"/>
    <w:rsid w:val="00420482"/>
    <w:rsid w:val="00421031"/>
    <w:rsid w:val="004214BC"/>
    <w:rsid w:val="00421B81"/>
    <w:rsid w:val="00421DC3"/>
    <w:rsid w:val="004220AC"/>
    <w:rsid w:val="00423737"/>
    <w:rsid w:val="00423F7B"/>
    <w:rsid w:val="004249D7"/>
    <w:rsid w:val="00424F00"/>
    <w:rsid w:val="00425DB8"/>
    <w:rsid w:val="00425E33"/>
    <w:rsid w:val="00426016"/>
    <w:rsid w:val="00426025"/>
    <w:rsid w:val="0042602A"/>
    <w:rsid w:val="00426475"/>
    <w:rsid w:val="004264DF"/>
    <w:rsid w:val="004266C0"/>
    <w:rsid w:val="004269F0"/>
    <w:rsid w:val="00426BC4"/>
    <w:rsid w:val="0042773A"/>
    <w:rsid w:val="004314F4"/>
    <w:rsid w:val="00431CEF"/>
    <w:rsid w:val="00432103"/>
    <w:rsid w:val="0043253D"/>
    <w:rsid w:val="004331AC"/>
    <w:rsid w:val="00434041"/>
    <w:rsid w:val="004348D6"/>
    <w:rsid w:val="00434F1F"/>
    <w:rsid w:val="0043531E"/>
    <w:rsid w:val="004356B6"/>
    <w:rsid w:val="0043573B"/>
    <w:rsid w:val="00435917"/>
    <w:rsid w:val="00436271"/>
    <w:rsid w:val="0043634C"/>
    <w:rsid w:val="004369C9"/>
    <w:rsid w:val="00436ACB"/>
    <w:rsid w:val="00436CDA"/>
    <w:rsid w:val="0043781A"/>
    <w:rsid w:val="004400B2"/>
    <w:rsid w:val="0044087D"/>
    <w:rsid w:val="00441257"/>
    <w:rsid w:val="0044129B"/>
    <w:rsid w:val="00441B64"/>
    <w:rsid w:val="00441B77"/>
    <w:rsid w:val="00441D9F"/>
    <w:rsid w:val="00441EF7"/>
    <w:rsid w:val="004420AD"/>
    <w:rsid w:val="0044241D"/>
    <w:rsid w:val="004427A6"/>
    <w:rsid w:val="004433AC"/>
    <w:rsid w:val="00443883"/>
    <w:rsid w:val="00443FCD"/>
    <w:rsid w:val="0044476A"/>
    <w:rsid w:val="004452B3"/>
    <w:rsid w:val="004453BA"/>
    <w:rsid w:val="00445417"/>
    <w:rsid w:val="0044595A"/>
    <w:rsid w:val="004460D8"/>
    <w:rsid w:val="00446299"/>
    <w:rsid w:val="004465E3"/>
    <w:rsid w:val="00446B35"/>
    <w:rsid w:val="0044706A"/>
    <w:rsid w:val="004471BC"/>
    <w:rsid w:val="00447336"/>
    <w:rsid w:val="0044799A"/>
    <w:rsid w:val="00447C7D"/>
    <w:rsid w:val="004503C2"/>
    <w:rsid w:val="004509F9"/>
    <w:rsid w:val="0045186D"/>
    <w:rsid w:val="00452236"/>
    <w:rsid w:val="0045252B"/>
    <w:rsid w:val="0045359C"/>
    <w:rsid w:val="00453A42"/>
    <w:rsid w:val="00453ED9"/>
    <w:rsid w:val="00455292"/>
    <w:rsid w:val="00455523"/>
    <w:rsid w:val="00455AC6"/>
    <w:rsid w:val="00456BEE"/>
    <w:rsid w:val="004576B1"/>
    <w:rsid w:val="00457731"/>
    <w:rsid w:val="00457C67"/>
    <w:rsid w:val="00457D9A"/>
    <w:rsid w:val="00460897"/>
    <w:rsid w:val="00460E15"/>
    <w:rsid w:val="00461321"/>
    <w:rsid w:val="00461CC5"/>
    <w:rsid w:val="00461FD0"/>
    <w:rsid w:val="00462185"/>
    <w:rsid w:val="00462D55"/>
    <w:rsid w:val="0046411D"/>
    <w:rsid w:val="0046446A"/>
    <w:rsid w:val="00464AF9"/>
    <w:rsid w:val="004650EF"/>
    <w:rsid w:val="00465B50"/>
    <w:rsid w:val="00465E0E"/>
    <w:rsid w:val="00466392"/>
    <w:rsid w:val="0046707D"/>
    <w:rsid w:val="00467478"/>
    <w:rsid w:val="0047000A"/>
    <w:rsid w:val="0047041E"/>
    <w:rsid w:val="00470494"/>
    <w:rsid w:val="0047072D"/>
    <w:rsid w:val="00470F03"/>
    <w:rsid w:val="004710CB"/>
    <w:rsid w:val="00471476"/>
    <w:rsid w:val="004718BC"/>
    <w:rsid w:val="004726C0"/>
    <w:rsid w:val="00472A85"/>
    <w:rsid w:val="0047321E"/>
    <w:rsid w:val="00473BB5"/>
    <w:rsid w:val="00473F87"/>
    <w:rsid w:val="004740E3"/>
    <w:rsid w:val="004751DE"/>
    <w:rsid w:val="00475FA1"/>
    <w:rsid w:val="00476008"/>
    <w:rsid w:val="00476868"/>
    <w:rsid w:val="00476C3D"/>
    <w:rsid w:val="004801BE"/>
    <w:rsid w:val="0048053C"/>
    <w:rsid w:val="00480961"/>
    <w:rsid w:val="004817A4"/>
    <w:rsid w:val="00481A59"/>
    <w:rsid w:val="00481EC0"/>
    <w:rsid w:val="004829B5"/>
    <w:rsid w:val="004837A8"/>
    <w:rsid w:val="004837E8"/>
    <w:rsid w:val="00483AD6"/>
    <w:rsid w:val="004846EE"/>
    <w:rsid w:val="004849A4"/>
    <w:rsid w:val="004849AB"/>
    <w:rsid w:val="00484B7E"/>
    <w:rsid w:val="00485338"/>
    <w:rsid w:val="004853EF"/>
    <w:rsid w:val="00485A13"/>
    <w:rsid w:val="00485C84"/>
    <w:rsid w:val="00490C68"/>
    <w:rsid w:val="00490D2B"/>
    <w:rsid w:val="00491378"/>
    <w:rsid w:val="004917D6"/>
    <w:rsid w:val="00491CD0"/>
    <w:rsid w:val="00491F88"/>
    <w:rsid w:val="00491FA3"/>
    <w:rsid w:val="00492D97"/>
    <w:rsid w:val="00492EB9"/>
    <w:rsid w:val="00493106"/>
    <w:rsid w:val="00493144"/>
    <w:rsid w:val="0049353E"/>
    <w:rsid w:val="00494530"/>
    <w:rsid w:val="0049487F"/>
    <w:rsid w:val="00494B03"/>
    <w:rsid w:val="00495CB5"/>
    <w:rsid w:val="00496666"/>
    <w:rsid w:val="004967D0"/>
    <w:rsid w:val="004A0097"/>
    <w:rsid w:val="004A0210"/>
    <w:rsid w:val="004A0477"/>
    <w:rsid w:val="004A0631"/>
    <w:rsid w:val="004A082F"/>
    <w:rsid w:val="004A0AC9"/>
    <w:rsid w:val="004A1418"/>
    <w:rsid w:val="004A14BD"/>
    <w:rsid w:val="004A1C15"/>
    <w:rsid w:val="004A1FD5"/>
    <w:rsid w:val="004A26FC"/>
    <w:rsid w:val="004A2870"/>
    <w:rsid w:val="004A3C61"/>
    <w:rsid w:val="004A3E51"/>
    <w:rsid w:val="004A3F88"/>
    <w:rsid w:val="004A4170"/>
    <w:rsid w:val="004A4464"/>
    <w:rsid w:val="004A4831"/>
    <w:rsid w:val="004A4997"/>
    <w:rsid w:val="004A4FF8"/>
    <w:rsid w:val="004A50D0"/>
    <w:rsid w:val="004A59BB"/>
    <w:rsid w:val="004A6021"/>
    <w:rsid w:val="004A63BC"/>
    <w:rsid w:val="004A6A03"/>
    <w:rsid w:val="004A6B7A"/>
    <w:rsid w:val="004A6BFE"/>
    <w:rsid w:val="004A6F49"/>
    <w:rsid w:val="004A706A"/>
    <w:rsid w:val="004A742B"/>
    <w:rsid w:val="004B1457"/>
    <w:rsid w:val="004B17B4"/>
    <w:rsid w:val="004B1D30"/>
    <w:rsid w:val="004B1FB4"/>
    <w:rsid w:val="004B2310"/>
    <w:rsid w:val="004B292C"/>
    <w:rsid w:val="004B3505"/>
    <w:rsid w:val="004B4CB2"/>
    <w:rsid w:val="004B56C6"/>
    <w:rsid w:val="004B63B9"/>
    <w:rsid w:val="004B679E"/>
    <w:rsid w:val="004B734C"/>
    <w:rsid w:val="004B753D"/>
    <w:rsid w:val="004C0DC7"/>
    <w:rsid w:val="004C1ADE"/>
    <w:rsid w:val="004C1B06"/>
    <w:rsid w:val="004C22F8"/>
    <w:rsid w:val="004C25E9"/>
    <w:rsid w:val="004C295D"/>
    <w:rsid w:val="004C30DE"/>
    <w:rsid w:val="004C322B"/>
    <w:rsid w:val="004C37AC"/>
    <w:rsid w:val="004C389E"/>
    <w:rsid w:val="004C3CDE"/>
    <w:rsid w:val="004C3F8E"/>
    <w:rsid w:val="004C499B"/>
    <w:rsid w:val="004C4A0C"/>
    <w:rsid w:val="004C4C66"/>
    <w:rsid w:val="004C511A"/>
    <w:rsid w:val="004C5FDC"/>
    <w:rsid w:val="004C6146"/>
    <w:rsid w:val="004C6238"/>
    <w:rsid w:val="004C692D"/>
    <w:rsid w:val="004C71BC"/>
    <w:rsid w:val="004D01C1"/>
    <w:rsid w:val="004D021F"/>
    <w:rsid w:val="004D031A"/>
    <w:rsid w:val="004D097E"/>
    <w:rsid w:val="004D0B13"/>
    <w:rsid w:val="004D0D13"/>
    <w:rsid w:val="004D19B2"/>
    <w:rsid w:val="004D1C57"/>
    <w:rsid w:val="004D1F8F"/>
    <w:rsid w:val="004D2789"/>
    <w:rsid w:val="004D2FC7"/>
    <w:rsid w:val="004D3A54"/>
    <w:rsid w:val="004D3ED8"/>
    <w:rsid w:val="004D42C6"/>
    <w:rsid w:val="004D4313"/>
    <w:rsid w:val="004D48E8"/>
    <w:rsid w:val="004D4C08"/>
    <w:rsid w:val="004D4E3D"/>
    <w:rsid w:val="004D6086"/>
    <w:rsid w:val="004D63B4"/>
    <w:rsid w:val="004D67DC"/>
    <w:rsid w:val="004D69A4"/>
    <w:rsid w:val="004D6D66"/>
    <w:rsid w:val="004D72C1"/>
    <w:rsid w:val="004D7324"/>
    <w:rsid w:val="004D7FE3"/>
    <w:rsid w:val="004E04DD"/>
    <w:rsid w:val="004E0911"/>
    <w:rsid w:val="004E149D"/>
    <w:rsid w:val="004E14DF"/>
    <w:rsid w:val="004E20A5"/>
    <w:rsid w:val="004E3F15"/>
    <w:rsid w:val="004E445C"/>
    <w:rsid w:val="004E4B49"/>
    <w:rsid w:val="004E68D5"/>
    <w:rsid w:val="004E7DA8"/>
    <w:rsid w:val="004F0680"/>
    <w:rsid w:val="004F07C2"/>
    <w:rsid w:val="004F0CD9"/>
    <w:rsid w:val="004F119A"/>
    <w:rsid w:val="004F146A"/>
    <w:rsid w:val="004F160E"/>
    <w:rsid w:val="004F16B5"/>
    <w:rsid w:val="004F27CD"/>
    <w:rsid w:val="004F2AFA"/>
    <w:rsid w:val="004F31E9"/>
    <w:rsid w:val="004F3279"/>
    <w:rsid w:val="004F45AE"/>
    <w:rsid w:val="004F47DE"/>
    <w:rsid w:val="004F4DFD"/>
    <w:rsid w:val="004F4EFF"/>
    <w:rsid w:val="004F4F48"/>
    <w:rsid w:val="004F594D"/>
    <w:rsid w:val="004F5E1F"/>
    <w:rsid w:val="004F6C63"/>
    <w:rsid w:val="004F6CCD"/>
    <w:rsid w:val="004F6E00"/>
    <w:rsid w:val="004F6EBE"/>
    <w:rsid w:val="004F72EA"/>
    <w:rsid w:val="005007A3"/>
    <w:rsid w:val="00500EB1"/>
    <w:rsid w:val="00500F94"/>
    <w:rsid w:val="005015C9"/>
    <w:rsid w:val="00501C43"/>
    <w:rsid w:val="00501F00"/>
    <w:rsid w:val="00501F82"/>
    <w:rsid w:val="00503C39"/>
    <w:rsid w:val="00504585"/>
    <w:rsid w:val="00504780"/>
    <w:rsid w:val="00504949"/>
    <w:rsid w:val="005051EA"/>
    <w:rsid w:val="00505949"/>
    <w:rsid w:val="0050652C"/>
    <w:rsid w:val="005066A8"/>
    <w:rsid w:val="00506D8E"/>
    <w:rsid w:val="005079E0"/>
    <w:rsid w:val="00507C05"/>
    <w:rsid w:val="00507E13"/>
    <w:rsid w:val="005103B0"/>
    <w:rsid w:val="005108CE"/>
    <w:rsid w:val="00510A1E"/>
    <w:rsid w:val="00511C67"/>
    <w:rsid w:val="00511CD2"/>
    <w:rsid w:val="005121D7"/>
    <w:rsid w:val="005121D9"/>
    <w:rsid w:val="00512873"/>
    <w:rsid w:val="00512A9F"/>
    <w:rsid w:val="00514700"/>
    <w:rsid w:val="00515C71"/>
    <w:rsid w:val="00515CBC"/>
    <w:rsid w:val="00515FDC"/>
    <w:rsid w:val="005174F1"/>
    <w:rsid w:val="00517E92"/>
    <w:rsid w:val="00520CEF"/>
    <w:rsid w:val="00522110"/>
    <w:rsid w:val="00522762"/>
    <w:rsid w:val="00522BA3"/>
    <w:rsid w:val="00523004"/>
    <w:rsid w:val="0052326C"/>
    <w:rsid w:val="00523CCA"/>
    <w:rsid w:val="00523F7C"/>
    <w:rsid w:val="00524061"/>
    <w:rsid w:val="005246AD"/>
    <w:rsid w:val="00526003"/>
    <w:rsid w:val="0052631F"/>
    <w:rsid w:val="0052693C"/>
    <w:rsid w:val="00527286"/>
    <w:rsid w:val="00527A3E"/>
    <w:rsid w:val="00527EFD"/>
    <w:rsid w:val="0053066D"/>
    <w:rsid w:val="0053070E"/>
    <w:rsid w:val="00530C13"/>
    <w:rsid w:val="00530CA9"/>
    <w:rsid w:val="0053138D"/>
    <w:rsid w:val="00531EB3"/>
    <w:rsid w:val="00532339"/>
    <w:rsid w:val="00532A09"/>
    <w:rsid w:val="00532BBA"/>
    <w:rsid w:val="005331F5"/>
    <w:rsid w:val="0053423F"/>
    <w:rsid w:val="0053441F"/>
    <w:rsid w:val="00534539"/>
    <w:rsid w:val="005346C2"/>
    <w:rsid w:val="00535C1D"/>
    <w:rsid w:val="00535E62"/>
    <w:rsid w:val="005376C7"/>
    <w:rsid w:val="00537770"/>
    <w:rsid w:val="00537ABD"/>
    <w:rsid w:val="00537C58"/>
    <w:rsid w:val="0054026B"/>
    <w:rsid w:val="00540C21"/>
    <w:rsid w:val="00540C30"/>
    <w:rsid w:val="005411CB"/>
    <w:rsid w:val="005419A6"/>
    <w:rsid w:val="00542118"/>
    <w:rsid w:val="00542A55"/>
    <w:rsid w:val="00543738"/>
    <w:rsid w:val="00543C14"/>
    <w:rsid w:val="00544BAC"/>
    <w:rsid w:val="00544FC5"/>
    <w:rsid w:val="00545556"/>
    <w:rsid w:val="005476AB"/>
    <w:rsid w:val="005477C1"/>
    <w:rsid w:val="00547B7F"/>
    <w:rsid w:val="005504A9"/>
    <w:rsid w:val="005504D6"/>
    <w:rsid w:val="00550DB2"/>
    <w:rsid w:val="005515FA"/>
    <w:rsid w:val="00551FA7"/>
    <w:rsid w:val="00552270"/>
    <w:rsid w:val="00552755"/>
    <w:rsid w:val="00552A62"/>
    <w:rsid w:val="0055382F"/>
    <w:rsid w:val="00554818"/>
    <w:rsid w:val="005549D1"/>
    <w:rsid w:val="0055506A"/>
    <w:rsid w:val="00555817"/>
    <w:rsid w:val="00555EC3"/>
    <w:rsid w:val="005563AA"/>
    <w:rsid w:val="005573C1"/>
    <w:rsid w:val="0055772C"/>
    <w:rsid w:val="005604D9"/>
    <w:rsid w:val="00560F4B"/>
    <w:rsid w:val="005612F9"/>
    <w:rsid w:val="00562207"/>
    <w:rsid w:val="00562539"/>
    <w:rsid w:val="00562718"/>
    <w:rsid w:val="00562BF9"/>
    <w:rsid w:val="005632A1"/>
    <w:rsid w:val="005644B3"/>
    <w:rsid w:val="0056472D"/>
    <w:rsid w:val="0056506C"/>
    <w:rsid w:val="005658F1"/>
    <w:rsid w:val="0056609E"/>
    <w:rsid w:val="0056629E"/>
    <w:rsid w:val="005664A9"/>
    <w:rsid w:val="00566663"/>
    <w:rsid w:val="00566979"/>
    <w:rsid w:val="0056724E"/>
    <w:rsid w:val="005677C3"/>
    <w:rsid w:val="00570BD9"/>
    <w:rsid w:val="00570FE2"/>
    <w:rsid w:val="0057113F"/>
    <w:rsid w:val="00571A54"/>
    <w:rsid w:val="0057280F"/>
    <w:rsid w:val="00572861"/>
    <w:rsid w:val="00572BE5"/>
    <w:rsid w:val="00573CAB"/>
    <w:rsid w:val="0057419B"/>
    <w:rsid w:val="00574758"/>
    <w:rsid w:val="005756EA"/>
    <w:rsid w:val="00575935"/>
    <w:rsid w:val="00575BD0"/>
    <w:rsid w:val="005761A1"/>
    <w:rsid w:val="00576E1C"/>
    <w:rsid w:val="00577036"/>
    <w:rsid w:val="005775B3"/>
    <w:rsid w:val="00577DA3"/>
    <w:rsid w:val="005801BE"/>
    <w:rsid w:val="005804E2"/>
    <w:rsid w:val="00581428"/>
    <w:rsid w:val="0058165B"/>
    <w:rsid w:val="005832C0"/>
    <w:rsid w:val="00583D5D"/>
    <w:rsid w:val="00584027"/>
    <w:rsid w:val="00585613"/>
    <w:rsid w:val="005866F8"/>
    <w:rsid w:val="0058720A"/>
    <w:rsid w:val="00587F2B"/>
    <w:rsid w:val="00587FF0"/>
    <w:rsid w:val="005903A0"/>
    <w:rsid w:val="00590BE0"/>
    <w:rsid w:val="00590D95"/>
    <w:rsid w:val="00590DE5"/>
    <w:rsid w:val="00590ED3"/>
    <w:rsid w:val="005918C8"/>
    <w:rsid w:val="0059216F"/>
    <w:rsid w:val="00592E36"/>
    <w:rsid w:val="00592EE2"/>
    <w:rsid w:val="00593EF2"/>
    <w:rsid w:val="0059459C"/>
    <w:rsid w:val="005952AE"/>
    <w:rsid w:val="005955F5"/>
    <w:rsid w:val="00595693"/>
    <w:rsid w:val="005959AB"/>
    <w:rsid w:val="005961F1"/>
    <w:rsid w:val="00596FA1"/>
    <w:rsid w:val="005971EE"/>
    <w:rsid w:val="00597D59"/>
    <w:rsid w:val="00597E64"/>
    <w:rsid w:val="005A0213"/>
    <w:rsid w:val="005A025E"/>
    <w:rsid w:val="005A088A"/>
    <w:rsid w:val="005A0C8B"/>
    <w:rsid w:val="005A10A8"/>
    <w:rsid w:val="005A116D"/>
    <w:rsid w:val="005A1807"/>
    <w:rsid w:val="005A20FE"/>
    <w:rsid w:val="005A2A5D"/>
    <w:rsid w:val="005A3592"/>
    <w:rsid w:val="005A4705"/>
    <w:rsid w:val="005A520B"/>
    <w:rsid w:val="005A5293"/>
    <w:rsid w:val="005A5426"/>
    <w:rsid w:val="005A5564"/>
    <w:rsid w:val="005A5BF8"/>
    <w:rsid w:val="005A671E"/>
    <w:rsid w:val="005A7115"/>
    <w:rsid w:val="005A7C69"/>
    <w:rsid w:val="005B1D92"/>
    <w:rsid w:val="005B2124"/>
    <w:rsid w:val="005B2406"/>
    <w:rsid w:val="005B24F6"/>
    <w:rsid w:val="005B2602"/>
    <w:rsid w:val="005B2740"/>
    <w:rsid w:val="005B287E"/>
    <w:rsid w:val="005B3728"/>
    <w:rsid w:val="005B375F"/>
    <w:rsid w:val="005B3BAE"/>
    <w:rsid w:val="005B4AB9"/>
    <w:rsid w:val="005B688A"/>
    <w:rsid w:val="005B73A4"/>
    <w:rsid w:val="005B7D19"/>
    <w:rsid w:val="005B7ED6"/>
    <w:rsid w:val="005C13C4"/>
    <w:rsid w:val="005C1617"/>
    <w:rsid w:val="005C1890"/>
    <w:rsid w:val="005C1C0F"/>
    <w:rsid w:val="005C1E3A"/>
    <w:rsid w:val="005C1FAE"/>
    <w:rsid w:val="005C2252"/>
    <w:rsid w:val="005C27CA"/>
    <w:rsid w:val="005C2A51"/>
    <w:rsid w:val="005C2D5E"/>
    <w:rsid w:val="005C34A3"/>
    <w:rsid w:val="005C3D43"/>
    <w:rsid w:val="005C3E36"/>
    <w:rsid w:val="005C3E64"/>
    <w:rsid w:val="005C4856"/>
    <w:rsid w:val="005C4D0F"/>
    <w:rsid w:val="005C4E6D"/>
    <w:rsid w:val="005C5256"/>
    <w:rsid w:val="005C55BE"/>
    <w:rsid w:val="005C5C8F"/>
    <w:rsid w:val="005C5CA5"/>
    <w:rsid w:val="005C696F"/>
    <w:rsid w:val="005C70E9"/>
    <w:rsid w:val="005C7ADA"/>
    <w:rsid w:val="005C7C4D"/>
    <w:rsid w:val="005C7E52"/>
    <w:rsid w:val="005D0141"/>
    <w:rsid w:val="005D0B27"/>
    <w:rsid w:val="005D0B79"/>
    <w:rsid w:val="005D0C60"/>
    <w:rsid w:val="005D0E0D"/>
    <w:rsid w:val="005D0F75"/>
    <w:rsid w:val="005D1B90"/>
    <w:rsid w:val="005D200C"/>
    <w:rsid w:val="005D22EF"/>
    <w:rsid w:val="005D3174"/>
    <w:rsid w:val="005D3561"/>
    <w:rsid w:val="005D4114"/>
    <w:rsid w:val="005D4390"/>
    <w:rsid w:val="005D44CC"/>
    <w:rsid w:val="005D4584"/>
    <w:rsid w:val="005D462F"/>
    <w:rsid w:val="005D536F"/>
    <w:rsid w:val="005D54FE"/>
    <w:rsid w:val="005D5C0C"/>
    <w:rsid w:val="005D5DD3"/>
    <w:rsid w:val="005D6433"/>
    <w:rsid w:val="005D720B"/>
    <w:rsid w:val="005D7606"/>
    <w:rsid w:val="005E0024"/>
    <w:rsid w:val="005E0819"/>
    <w:rsid w:val="005E0D6F"/>
    <w:rsid w:val="005E0E6B"/>
    <w:rsid w:val="005E1008"/>
    <w:rsid w:val="005E1417"/>
    <w:rsid w:val="005E1561"/>
    <w:rsid w:val="005E1717"/>
    <w:rsid w:val="005E1797"/>
    <w:rsid w:val="005E1ECB"/>
    <w:rsid w:val="005E2779"/>
    <w:rsid w:val="005E2D17"/>
    <w:rsid w:val="005E318C"/>
    <w:rsid w:val="005E370D"/>
    <w:rsid w:val="005E3762"/>
    <w:rsid w:val="005E3879"/>
    <w:rsid w:val="005E39A0"/>
    <w:rsid w:val="005E3C7C"/>
    <w:rsid w:val="005E5AAC"/>
    <w:rsid w:val="005E6962"/>
    <w:rsid w:val="005E6C40"/>
    <w:rsid w:val="005E724C"/>
    <w:rsid w:val="005E7970"/>
    <w:rsid w:val="005E7F75"/>
    <w:rsid w:val="005F0041"/>
    <w:rsid w:val="005F0486"/>
    <w:rsid w:val="005F1131"/>
    <w:rsid w:val="005F1272"/>
    <w:rsid w:val="005F12F5"/>
    <w:rsid w:val="005F2396"/>
    <w:rsid w:val="005F2B1B"/>
    <w:rsid w:val="005F4476"/>
    <w:rsid w:val="005F4C03"/>
    <w:rsid w:val="005F5A13"/>
    <w:rsid w:val="005F5D01"/>
    <w:rsid w:val="005F6009"/>
    <w:rsid w:val="005F66A8"/>
    <w:rsid w:val="005F6E31"/>
    <w:rsid w:val="005F6F95"/>
    <w:rsid w:val="005F784B"/>
    <w:rsid w:val="005F7BB1"/>
    <w:rsid w:val="005F7DC8"/>
    <w:rsid w:val="00600FEB"/>
    <w:rsid w:val="00602A3F"/>
    <w:rsid w:val="00603530"/>
    <w:rsid w:val="00605596"/>
    <w:rsid w:val="00605AA3"/>
    <w:rsid w:val="006064F4"/>
    <w:rsid w:val="00606606"/>
    <w:rsid w:val="00606CA8"/>
    <w:rsid w:val="00606EFF"/>
    <w:rsid w:val="0060717D"/>
    <w:rsid w:val="00610857"/>
    <w:rsid w:val="00610E25"/>
    <w:rsid w:val="0061120D"/>
    <w:rsid w:val="00611469"/>
    <w:rsid w:val="006118CB"/>
    <w:rsid w:val="0061196E"/>
    <w:rsid w:val="006120F2"/>
    <w:rsid w:val="00612422"/>
    <w:rsid w:val="00612907"/>
    <w:rsid w:val="00612F2F"/>
    <w:rsid w:val="00613BEB"/>
    <w:rsid w:val="00613DED"/>
    <w:rsid w:val="0061410A"/>
    <w:rsid w:val="0061415E"/>
    <w:rsid w:val="006141BE"/>
    <w:rsid w:val="006145F2"/>
    <w:rsid w:val="006158A2"/>
    <w:rsid w:val="00615ABE"/>
    <w:rsid w:val="00615B1A"/>
    <w:rsid w:val="00615BEF"/>
    <w:rsid w:val="0062043A"/>
    <w:rsid w:val="006207D7"/>
    <w:rsid w:val="006208D8"/>
    <w:rsid w:val="0062108E"/>
    <w:rsid w:val="006216B4"/>
    <w:rsid w:val="00621B06"/>
    <w:rsid w:val="00621FB8"/>
    <w:rsid w:val="0062238A"/>
    <w:rsid w:val="00622BAA"/>
    <w:rsid w:val="00623B55"/>
    <w:rsid w:val="00623BA3"/>
    <w:rsid w:val="00624586"/>
    <w:rsid w:val="00624F41"/>
    <w:rsid w:val="006256DD"/>
    <w:rsid w:val="00625A88"/>
    <w:rsid w:val="006262FD"/>
    <w:rsid w:val="006264A1"/>
    <w:rsid w:val="006268A3"/>
    <w:rsid w:val="00626EE5"/>
    <w:rsid w:val="0062702A"/>
    <w:rsid w:val="006271B0"/>
    <w:rsid w:val="0062745D"/>
    <w:rsid w:val="006274FD"/>
    <w:rsid w:val="00627EF5"/>
    <w:rsid w:val="00627FF1"/>
    <w:rsid w:val="0063024B"/>
    <w:rsid w:val="006310D3"/>
    <w:rsid w:val="006312B4"/>
    <w:rsid w:val="00631F2A"/>
    <w:rsid w:val="0063219C"/>
    <w:rsid w:val="00633C5B"/>
    <w:rsid w:val="00633CCA"/>
    <w:rsid w:val="00633DC1"/>
    <w:rsid w:val="006340E7"/>
    <w:rsid w:val="006344BF"/>
    <w:rsid w:val="00634740"/>
    <w:rsid w:val="00634A09"/>
    <w:rsid w:val="006358F2"/>
    <w:rsid w:val="00635C20"/>
    <w:rsid w:val="00636D88"/>
    <w:rsid w:val="00637F86"/>
    <w:rsid w:val="00641670"/>
    <w:rsid w:val="0064179F"/>
    <w:rsid w:val="00641873"/>
    <w:rsid w:val="00642894"/>
    <w:rsid w:val="00642A18"/>
    <w:rsid w:val="00642A68"/>
    <w:rsid w:val="0064362B"/>
    <w:rsid w:val="00644418"/>
    <w:rsid w:val="00644AA2"/>
    <w:rsid w:val="0064561E"/>
    <w:rsid w:val="00646B79"/>
    <w:rsid w:val="00647D42"/>
    <w:rsid w:val="00647F4A"/>
    <w:rsid w:val="006500C1"/>
    <w:rsid w:val="0065045A"/>
    <w:rsid w:val="00650B42"/>
    <w:rsid w:val="00650B8F"/>
    <w:rsid w:val="00650E67"/>
    <w:rsid w:val="00651BEE"/>
    <w:rsid w:val="006528C4"/>
    <w:rsid w:val="00652DEC"/>
    <w:rsid w:val="00653467"/>
    <w:rsid w:val="0065351C"/>
    <w:rsid w:val="006538A0"/>
    <w:rsid w:val="006539A3"/>
    <w:rsid w:val="00653FB4"/>
    <w:rsid w:val="00655025"/>
    <w:rsid w:val="00655429"/>
    <w:rsid w:val="006556C6"/>
    <w:rsid w:val="00655760"/>
    <w:rsid w:val="006560BE"/>
    <w:rsid w:val="00660DAD"/>
    <w:rsid w:val="00660E3E"/>
    <w:rsid w:val="00661401"/>
    <w:rsid w:val="00661A8C"/>
    <w:rsid w:val="00661B07"/>
    <w:rsid w:val="00661EFE"/>
    <w:rsid w:val="00661FC7"/>
    <w:rsid w:val="00662C2C"/>
    <w:rsid w:val="006631ED"/>
    <w:rsid w:val="0066354D"/>
    <w:rsid w:val="006641EF"/>
    <w:rsid w:val="006643A8"/>
    <w:rsid w:val="006659D9"/>
    <w:rsid w:val="006669BC"/>
    <w:rsid w:val="00666B79"/>
    <w:rsid w:val="00666D5D"/>
    <w:rsid w:val="006673E5"/>
    <w:rsid w:val="00667490"/>
    <w:rsid w:val="00667538"/>
    <w:rsid w:val="00667DAB"/>
    <w:rsid w:val="00670512"/>
    <w:rsid w:val="00670B21"/>
    <w:rsid w:val="006711FE"/>
    <w:rsid w:val="006725C2"/>
    <w:rsid w:val="00672B65"/>
    <w:rsid w:val="006736AE"/>
    <w:rsid w:val="00673F15"/>
    <w:rsid w:val="006740F9"/>
    <w:rsid w:val="00674849"/>
    <w:rsid w:val="00674894"/>
    <w:rsid w:val="0067517C"/>
    <w:rsid w:val="00675C84"/>
    <w:rsid w:val="00676824"/>
    <w:rsid w:val="0067701F"/>
    <w:rsid w:val="006771C8"/>
    <w:rsid w:val="0068015D"/>
    <w:rsid w:val="006802D8"/>
    <w:rsid w:val="00680529"/>
    <w:rsid w:val="00680835"/>
    <w:rsid w:val="00681883"/>
    <w:rsid w:val="00681D3B"/>
    <w:rsid w:val="00682019"/>
    <w:rsid w:val="00682A45"/>
    <w:rsid w:val="006835E5"/>
    <w:rsid w:val="0068377C"/>
    <w:rsid w:val="006838C8"/>
    <w:rsid w:val="00683DB8"/>
    <w:rsid w:val="00684713"/>
    <w:rsid w:val="00686A9D"/>
    <w:rsid w:val="00686C8B"/>
    <w:rsid w:val="006873B4"/>
    <w:rsid w:val="00690521"/>
    <w:rsid w:val="006908F3"/>
    <w:rsid w:val="00691300"/>
    <w:rsid w:val="006914A0"/>
    <w:rsid w:val="00691A24"/>
    <w:rsid w:val="00691A70"/>
    <w:rsid w:val="00691B50"/>
    <w:rsid w:val="00691C7F"/>
    <w:rsid w:val="006922BE"/>
    <w:rsid w:val="0069231E"/>
    <w:rsid w:val="00692DA1"/>
    <w:rsid w:val="00692EE8"/>
    <w:rsid w:val="00692EFC"/>
    <w:rsid w:val="006931D9"/>
    <w:rsid w:val="00693B2E"/>
    <w:rsid w:val="00693CAD"/>
    <w:rsid w:val="006940E7"/>
    <w:rsid w:val="006949AE"/>
    <w:rsid w:val="006949F6"/>
    <w:rsid w:val="00694AB1"/>
    <w:rsid w:val="00694EE9"/>
    <w:rsid w:val="0069589E"/>
    <w:rsid w:val="006958FE"/>
    <w:rsid w:val="00695F99"/>
    <w:rsid w:val="00696556"/>
    <w:rsid w:val="00696A08"/>
    <w:rsid w:val="00696ED5"/>
    <w:rsid w:val="00696F12"/>
    <w:rsid w:val="00697C47"/>
    <w:rsid w:val="006A0CA8"/>
    <w:rsid w:val="006A191D"/>
    <w:rsid w:val="006A1B8F"/>
    <w:rsid w:val="006A1D92"/>
    <w:rsid w:val="006A26A0"/>
    <w:rsid w:val="006A2996"/>
    <w:rsid w:val="006A30FB"/>
    <w:rsid w:val="006A3BB0"/>
    <w:rsid w:val="006A3FB3"/>
    <w:rsid w:val="006A435A"/>
    <w:rsid w:val="006A4918"/>
    <w:rsid w:val="006A51D0"/>
    <w:rsid w:val="006A52BB"/>
    <w:rsid w:val="006A5671"/>
    <w:rsid w:val="006A6DA8"/>
    <w:rsid w:val="006A6EC7"/>
    <w:rsid w:val="006A7E06"/>
    <w:rsid w:val="006B0A25"/>
    <w:rsid w:val="006B114E"/>
    <w:rsid w:val="006B1274"/>
    <w:rsid w:val="006B22D7"/>
    <w:rsid w:val="006B235B"/>
    <w:rsid w:val="006B29FB"/>
    <w:rsid w:val="006B2C47"/>
    <w:rsid w:val="006B4ACB"/>
    <w:rsid w:val="006B5606"/>
    <w:rsid w:val="006B5621"/>
    <w:rsid w:val="006B5742"/>
    <w:rsid w:val="006B574B"/>
    <w:rsid w:val="006B5A2B"/>
    <w:rsid w:val="006B5AA0"/>
    <w:rsid w:val="006B60C7"/>
    <w:rsid w:val="006B6F60"/>
    <w:rsid w:val="006B743F"/>
    <w:rsid w:val="006B74EB"/>
    <w:rsid w:val="006B7870"/>
    <w:rsid w:val="006B7B51"/>
    <w:rsid w:val="006B7C0F"/>
    <w:rsid w:val="006B7D7B"/>
    <w:rsid w:val="006B7E2C"/>
    <w:rsid w:val="006C00B4"/>
    <w:rsid w:val="006C01C0"/>
    <w:rsid w:val="006C01DA"/>
    <w:rsid w:val="006C0492"/>
    <w:rsid w:val="006C0585"/>
    <w:rsid w:val="006C1145"/>
    <w:rsid w:val="006C1436"/>
    <w:rsid w:val="006C1563"/>
    <w:rsid w:val="006C17F8"/>
    <w:rsid w:val="006C1AFA"/>
    <w:rsid w:val="006C27BB"/>
    <w:rsid w:val="006C30E7"/>
    <w:rsid w:val="006C389A"/>
    <w:rsid w:val="006C3A4B"/>
    <w:rsid w:val="006C421C"/>
    <w:rsid w:val="006C483F"/>
    <w:rsid w:val="006C4B13"/>
    <w:rsid w:val="006C4B27"/>
    <w:rsid w:val="006C4BF0"/>
    <w:rsid w:val="006C516E"/>
    <w:rsid w:val="006C5300"/>
    <w:rsid w:val="006C56C2"/>
    <w:rsid w:val="006C586F"/>
    <w:rsid w:val="006C6219"/>
    <w:rsid w:val="006C63C8"/>
    <w:rsid w:val="006C6B32"/>
    <w:rsid w:val="006C6F7A"/>
    <w:rsid w:val="006C77F6"/>
    <w:rsid w:val="006D0876"/>
    <w:rsid w:val="006D0ABE"/>
    <w:rsid w:val="006D0ADC"/>
    <w:rsid w:val="006D1150"/>
    <w:rsid w:val="006D11A3"/>
    <w:rsid w:val="006D196F"/>
    <w:rsid w:val="006D19CB"/>
    <w:rsid w:val="006D1EDD"/>
    <w:rsid w:val="006D1F05"/>
    <w:rsid w:val="006D2691"/>
    <w:rsid w:val="006D2AD0"/>
    <w:rsid w:val="006D3721"/>
    <w:rsid w:val="006D402F"/>
    <w:rsid w:val="006D4B7B"/>
    <w:rsid w:val="006D606A"/>
    <w:rsid w:val="006D6BCF"/>
    <w:rsid w:val="006E009F"/>
    <w:rsid w:val="006E06F7"/>
    <w:rsid w:val="006E0EEA"/>
    <w:rsid w:val="006E110D"/>
    <w:rsid w:val="006E1A94"/>
    <w:rsid w:val="006E1F64"/>
    <w:rsid w:val="006E23BE"/>
    <w:rsid w:val="006E2BF5"/>
    <w:rsid w:val="006E3601"/>
    <w:rsid w:val="006E3D42"/>
    <w:rsid w:val="006E421C"/>
    <w:rsid w:val="006E4228"/>
    <w:rsid w:val="006E4490"/>
    <w:rsid w:val="006E4F88"/>
    <w:rsid w:val="006E57A1"/>
    <w:rsid w:val="006E60CC"/>
    <w:rsid w:val="006E620C"/>
    <w:rsid w:val="006E65EB"/>
    <w:rsid w:val="006E6F36"/>
    <w:rsid w:val="006E7975"/>
    <w:rsid w:val="006E7992"/>
    <w:rsid w:val="006F088F"/>
    <w:rsid w:val="006F0DF8"/>
    <w:rsid w:val="006F1056"/>
    <w:rsid w:val="006F10CD"/>
    <w:rsid w:val="006F199F"/>
    <w:rsid w:val="006F3194"/>
    <w:rsid w:val="006F328D"/>
    <w:rsid w:val="006F3465"/>
    <w:rsid w:val="006F390B"/>
    <w:rsid w:val="006F456E"/>
    <w:rsid w:val="006F4CBC"/>
    <w:rsid w:val="006F4D4B"/>
    <w:rsid w:val="006F5E2D"/>
    <w:rsid w:val="006F67AE"/>
    <w:rsid w:val="006F67C0"/>
    <w:rsid w:val="006F7E46"/>
    <w:rsid w:val="0070156E"/>
    <w:rsid w:val="00702277"/>
    <w:rsid w:val="007028B1"/>
    <w:rsid w:val="007029A4"/>
    <w:rsid w:val="00702CA8"/>
    <w:rsid w:val="00703FCF"/>
    <w:rsid w:val="00704742"/>
    <w:rsid w:val="00705286"/>
    <w:rsid w:val="00705F2A"/>
    <w:rsid w:val="00706198"/>
    <w:rsid w:val="00706328"/>
    <w:rsid w:val="0070744E"/>
    <w:rsid w:val="00707573"/>
    <w:rsid w:val="00707603"/>
    <w:rsid w:val="00710407"/>
    <w:rsid w:val="007118E3"/>
    <w:rsid w:val="00711B71"/>
    <w:rsid w:val="00711BE0"/>
    <w:rsid w:val="00711DF9"/>
    <w:rsid w:val="00711F56"/>
    <w:rsid w:val="00713359"/>
    <w:rsid w:val="0071384E"/>
    <w:rsid w:val="00714025"/>
    <w:rsid w:val="00714504"/>
    <w:rsid w:val="00714538"/>
    <w:rsid w:val="00715504"/>
    <w:rsid w:val="00716545"/>
    <w:rsid w:val="007167C4"/>
    <w:rsid w:val="00716835"/>
    <w:rsid w:val="007207A5"/>
    <w:rsid w:val="007208BD"/>
    <w:rsid w:val="00720917"/>
    <w:rsid w:val="00720C12"/>
    <w:rsid w:val="00720DCD"/>
    <w:rsid w:val="00721444"/>
    <w:rsid w:val="00721897"/>
    <w:rsid w:val="00721B82"/>
    <w:rsid w:val="00721DC5"/>
    <w:rsid w:val="00722696"/>
    <w:rsid w:val="0072282C"/>
    <w:rsid w:val="00722985"/>
    <w:rsid w:val="007230ED"/>
    <w:rsid w:val="0072348C"/>
    <w:rsid w:val="00723712"/>
    <w:rsid w:val="0072440E"/>
    <w:rsid w:val="00724C0F"/>
    <w:rsid w:val="007250B5"/>
    <w:rsid w:val="007250CA"/>
    <w:rsid w:val="00725A62"/>
    <w:rsid w:val="00725CE7"/>
    <w:rsid w:val="00726277"/>
    <w:rsid w:val="007268D9"/>
    <w:rsid w:val="00726B6C"/>
    <w:rsid w:val="00727B87"/>
    <w:rsid w:val="00727EED"/>
    <w:rsid w:val="007306A8"/>
    <w:rsid w:val="00730D3F"/>
    <w:rsid w:val="00730E52"/>
    <w:rsid w:val="0073120E"/>
    <w:rsid w:val="007312D6"/>
    <w:rsid w:val="00731A1F"/>
    <w:rsid w:val="00731CAB"/>
    <w:rsid w:val="00731CC0"/>
    <w:rsid w:val="00732F77"/>
    <w:rsid w:val="00733A52"/>
    <w:rsid w:val="00733A63"/>
    <w:rsid w:val="00734224"/>
    <w:rsid w:val="007345D5"/>
    <w:rsid w:val="00734CF5"/>
    <w:rsid w:val="00735013"/>
    <w:rsid w:val="00735A71"/>
    <w:rsid w:val="00735DC2"/>
    <w:rsid w:val="00736C33"/>
    <w:rsid w:val="00736F2A"/>
    <w:rsid w:val="0073749C"/>
    <w:rsid w:val="00737907"/>
    <w:rsid w:val="00740B58"/>
    <w:rsid w:val="00740FB6"/>
    <w:rsid w:val="00742098"/>
    <w:rsid w:val="007425E0"/>
    <w:rsid w:val="00742804"/>
    <w:rsid w:val="00742CE6"/>
    <w:rsid w:val="00742E65"/>
    <w:rsid w:val="00743F1C"/>
    <w:rsid w:val="00745123"/>
    <w:rsid w:val="00745275"/>
    <w:rsid w:val="0074607B"/>
    <w:rsid w:val="00746DF8"/>
    <w:rsid w:val="007473D5"/>
    <w:rsid w:val="00747E2F"/>
    <w:rsid w:val="007507EF"/>
    <w:rsid w:val="007550BF"/>
    <w:rsid w:val="00755336"/>
    <w:rsid w:val="00755D39"/>
    <w:rsid w:val="00756050"/>
    <w:rsid w:val="00756769"/>
    <w:rsid w:val="00757834"/>
    <w:rsid w:val="00757A7A"/>
    <w:rsid w:val="00760EDC"/>
    <w:rsid w:val="00761175"/>
    <w:rsid w:val="007611A8"/>
    <w:rsid w:val="00761795"/>
    <w:rsid w:val="007618BB"/>
    <w:rsid w:val="0076195D"/>
    <w:rsid w:val="00761A03"/>
    <w:rsid w:val="00761FF8"/>
    <w:rsid w:val="0076236D"/>
    <w:rsid w:val="007624EE"/>
    <w:rsid w:val="00762A27"/>
    <w:rsid w:val="00762E33"/>
    <w:rsid w:val="00763B69"/>
    <w:rsid w:val="007643CD"/>
    <w:rsid w:val="007647A4"/>
    <w:rsid w:val="00764B94"/>
    <w:rsid w:val="00764E5A"/>
    <w:rsid w:val="0076577D"/>
    <w:rsid w:val="007657C0"/>
    <w:rsid w:val="007661E1"/>
    <w:rsid w:val="00766703"/>
    <w:rsid w:val="00767278"/>
    <w:rsid w:val="00767358"/>
    <w:rsid w:val="0076759A"/>
    <w:rsid w:val="00767666"/>
    <w:rsid w:val="0076788A"/>
    <w:rsid w:val="00767A1C"/>
    <w:rsid w:val="00770203"/>
    <w:rsid w:val="0077106C"/>
    <w:rsid w:val="00772180"/>
    <w:rsid w:val="00772D87"/>
    <w:rsid w:val="00773EB5"/>
    <w:rsid w:val="00774121"/>
    <w:rsid w:val="00774350"/>
    <w:rsid w:val="00774B3B"/>
    <w:rsid w:val="007750C3"/>
    <w:rsid w:val="007751F8"/>
    <w:rsid w:val="00775A28"/>
    <w:rsid w:val="00776539"/>
    <w:rsid w:val="0077660E"/>
    <w:rsid w:val="007777D6"/>
    <w:rsid w:val="00777B2F"/>
    <w:rsid w:val="00777CD4"/>
    <w:rsid w:val="00780774"/>
    <w:rsid w:val="00780A8B"/>
    <w:rsid w:val="00781048"/>
    <w:rsid w:val="00782F26"/>
    <w:rsid w:val="007836F9"/>
    <w:rsid w:val="00784EB8"/>
    <w:rsid w:val="007860AA"/>
    <w:rsid w:val="007875AF"/>
    <w:rsid w:val="00787B95"/>
    <w:rsid w:val="007900D7"/>
    <w:rsid w:val="00790749"/>
    <w:rsid w:val="00791462"/>
    <w:rsid w:val="00793069"/>
    <w:rsid w:val="00793704"/>
    <w:rsid w:val="00793F28"/>
    <w:rsid w:val="007944E5"/>
    <w:rsid w:val="00794AFE"/>
    <w:rsid w:val="00795655"/>
    <w:rsid w:val="00795BDE"/>
    <w:rsid w:val="00795CDA"/>
    <w:rsid w:val="007963AC"/>
    <w:rsid w:val="00796835"/>
    <w:rsid w:val="00797051"/>
    <w:rsid w:val="00797284"/>
    <w:rsid w:val="007973D3"/>
    <w:rsid w:val="007978CA"/>
    <w:rsid w:val="007A035C"/>
    <w:rsid w:val="007A08F7"/>
    <w:rsid w:val="007A0BD9"/>
    <w:rsid w:val="007A165B"/>
    <w:rsid w:val="007A1F1D"/>
    <w:rsid w:val="007A2368"/>
    <w:rsid w:val="007A245A"/>
    <w:rsid w:val="007A2F3B"/>
    <w:rsid w:val="007A2FE4"/>
    <w:rsid w:val="007A3405"/>
    <w:rsid w:val="007A3743"/>
    <w:rsid w:val="007A3A57"/>
    <w:rsid w:val="007A45B9"/>
    <w:rsid w:val="007A4AC0"/>
    <w:rsid w:val="007A5148"/>
    <w:rsid w:val="007A52F3"/>
    <w:rsid w:val="007A54C8"/>
    <w:rsid w:val="007A54EF"/>
    <w:rsid w:val="007A5618"/>
    <w:rsid w:val="007A5D2A"/>
    <w:rsid w:val="007A5E18"/>
    <w:rsid w:val="007A60F2"/>
    <w:rsid w:val="007A64D5"/>
    <w:rsid w:val="007A71C0"/>
    <w:rsid w:val="007A72EE"/>
    <w:rsid w:val="007B114C"/>
    <w:rsid w:val="007B11E7"/>
    <w:rsid w:val="007B1463"/>
    <w:rsid w:val="007B1894"/>
    <w:rsid w:val="007B1BAF"/>
    <w:rsid w:val="007B1E02"/>
    <w:rsid w:val="007B1F32"/>
    <w:rsid w:val="007B2261"/>
    <w:rsid w:val="007B2426"/>
    <w:rsid w:val="007B28BB"/>
    <w:rsid w:val="007B2E2B"/>
    <w:rsid w:val="007B35A7"/>
    <w:rsid w:val="007B3FED"/>
    <w:rsid w:val="007B468B"/>
    <w:rsid w:val="007B6139"/>
    <w:rsid w:val="007B699E"/>
    <w:rsid w:val="007B7B57"/>
    <w:rsid w:val="007B7E54"/>
    <w:rsid w:val="007C0566"/>
    <w:rsid w:val="007C1918"/>
    <w:rsid w:val="007C1BBB"/>
    <w:rsid w:val="007C1CD8"/>
    <w:rsid w:val="007C205D"/>
    <w:rsid w:val="007C297E"/>
    <w:rsid w:val="007C3FAB"/>
    <w:rsid w:val="007C4E00"/>
    <w:rsid w:val="007C50BB"/>
    <w:rsid w:val="007C5BEA"/>
    <w:rsid w:val="007C6595"/>
    <w:rsid w:val="007C6639"/>
    <w:rsid w:val="007C69B3"/>
    <w:rsid w:val="007C6AEE"/>
    <w:rsid w:val="007C7591"/>
    <w:rsid w:val="007C7D1A"/>
    <w:rsid w:val="007D070E"/>
    <w:rsid w:val="007D2F0A"/>
    <w:rsid w:val="007D35A6"/>
    <w:rsid w:val="007D3C26"/>
    <w:rsid w:val="007D422B"/>
    <w:rsid w:val="007D44B9"/>
    <w:rsid w:val="007D458D"/>
    <w:rsid w:val="007D4C4C"/>
    <w:rsid w:val="007D5C48"/>
    <w:rsid w:val="007D63C4"/>
    <w:rsid w:val="007D6807"/>
    <w:rsid w:val="007D6BB2"/>
    <w:rsid w:val="007D7A1D"/>
    <w:rsid w:val="007D7C27"/>
    <w:rsid w:val="007E0405"/>
    <w:rsid w:val="007E22AB"/>
    <w:rsid w:val="007E25B9"/>
    <w:rsid w:val="007E275B"/>
    <w:rsid w:val="007E2797"/>
    <w:rsid w:val="007E2847"/>
    <w:rsid w:val="007E2E7F"/>
    <w:rsid w:val="007E5986"/>
    <w:rsid w:val="007E5A72"/>
    <w:rsid w:val="007E5F44"/>
    <w:rsid w:val="007E6A27"/>
    <w:rsid w:val="007E6C30"/>
    <w:rsid w:val="007E701B"/>
    <w:rsid w:val="007E744D"/>
    <w:rsid w:val="007E7BCE"/>
    <w:rsid w:val="007F110F"/>
    <w:rsid w:val="007F17DA"/>
    <w:rsid w:val="007F1904"/>
    <w:rsid w:val="007F1C90"/>
    <w:rsid w:val="007F1CD2"/>
    <w:rsid w:val="007F35D8"/>
    <w:rsid w:val="007F38C6"/>
    <w:rsid w:val="007F3AC7"/>
    <w:rsid w:val="007F3D14"/>
    <w:rsid w:val="007F4BA8"/>
    <w:rsid w:val="007F4EB6"/>
    <w:rsid w:val="007F6D53"/>
    <w:rsid w:val="007F7005"/>
    <w:rsid w:val="007F7540"/>
    <w:rsid w:val="007F7F61"/>
    <w:rsid w:val="00801066"/>
    <w:rsid w:val="00801166"/>
    <w:rsid w:val="008029CD"/>
    <w:rsid w:val="008029F3"/>
    <w:rsid w:val="00802B00"/>
    <w:rsid w:val="00802EAD"/>
    <w:rsid w:val="00802F9E"/>
    <w:rsid w:val="0080309C"/>
    <w:rsid w:val="00803284"/>
    <w:rsid w:val="00803AC2"/>
    <w:rsid w:val="0080496C"/>
    <w:rsid w:val="00805EE7"/>
    <w:rsid w:val="00805F90"/>
    <w:rsid w:val="00807511"/>
    <w:rsid w:val="00807943"/>
    <w:rsid w:val="00807BCF"/>
    <w:rsid w:val="00807FCB"/>
    <w:rsid w:val="00810524"/>
    <w:rsid w:val="00810D5D"/>
    <w:rsid w:val="00811E6D"/>
    <w:rsid w:val="0081290B"/>
    <w:rsid w:val="008130F4"/>
    <w:rsid w:val="008132ED"/>
    <w:rsid w:val="008135D5"/>
    <w:rsid w:val="008138B9"/>
    <w:rsid w:val="00814427"/>
    <w:rsid w:val="008150F7"/>
    <w:rsid w:val="00815183"/>
    <w:rsid w:val="0081585A"/>
    <w:rsid w:val="00815AF3"/>
    <w:rsid w:val="00815B19"/>
    <w:rsid w:val="0081669B"/>
    <w:rsid w:val="00816AE1"/>
    <w:rsid w:val="0081783C"/>
    <w:rsid w:val="0081786F"/>
    <w:rsid w:val="00817B82"/>
    <w:rsid w:val="00817D6F"/>
    <w:rsid w:val="008201A3"/>
    <w:rsid w:val="0082074E"/>
    <w:rsid w:val="00820DCE"/>
    <w:rsid w:val="00820EBF"/>
    <w:rsid w:val="008212F1"/>
    <w:rsid w:val="00821839"/>
    <w:rsid w:val="00821AF6"/>
    <w:rsid w:val="00821B99"/>
    <w:rsid w:val="00821C05"/>
    <w:rsid w:val="008227F8"/>
    <w:rsid w:val="008229D5"/>
    <w:rsid w:val="008237A9"/>
    <w:rsid w:val="00823CD6"/>
    <w:rsid w:val="008242BC"/>
    <w:rsid w:val="008248DA"/>
    <w:rsid w:val="0082718D"/>
    <w:rsid w:val="00827E41"/>
    <w:rsid w:val="00830432"/>
    <w:rsid w:val="00830A1B"/>
    <w:rsid w:val="00831391"/>
    <w:rsid w:val="008314EF"/>
    <w:rsid w:val="00831A50"/>
    <w:rsid w:val="00831C11"/>
    <w:rsid w:val="00831CF5"/>
    <w:rsid w:val="00831E0C"/>
    <w:rsid w:val="00831E12"/>
    <w:rsid w:val="00832209"/>
    <w:rsid w:val="008329A2"/>
    <w:rsid w:val="008329D6"/>
    <w:rsid w:val="008340C3"/>
    <w:rsid w:val="008347FE"/>
    <w:rsid w:val="00834A97"/>
    <w:rsid w:val="00835281"/>
    <w:rsid w:val="00835805"/>
    <w:rsid w:val="00835B71"/>
    <w:rsid w:val="00835BCD"/>
    <w:rsid w:val="00836180"/>
    <w:rsid w:val="008364F5"/>
    <w:rsid w:val="00836B06"/>
    <w:rsid w:val="00837108"/>
    <w:rsid w:val="00837A52"/>
    <w:rsid w:val="008401EA"/>
    <w:rsid w:val="00842565"/>
    <w:rsid w:val="00842609"/>
    <w:rsid w:val="00843104"/>
    <w:rsid w:val="00843117"/>
    <w:rsid w:val="0084327A"/>
    <w:rsid w:val="00843AA1"/>
    <w:rsid w:val="00844193"/>
    <w:rsid w:val="00844513"/>
    <w:rsid w:val="00844F6E"/>
    <w:rsid w:val="008458F6"/>
    <w:rsid w:val="00846198"/>
    <w:rsid w:val="00846AC6"/>
    <w:rsid w:val="00846AD0"/>
    <w:rsid w:val="00847453"/>
    <w:rsid w:val="0084745E"/>
    <w:rsid w:val="00847F5C"/>
    <w:rsid w:val="00850964"/>
    <w:rsid w:val="00850B27"/>
    <w:rsid w:val="00850F5E"/>
    <w:rsid w:val="008516E9"/>
    <w:rsid w:val="00852237"/>
    <w:rsid w:val="008523D3"/>
    <w:rsid w:val="008526F5"/>
    <w:rsid w:val="00852804"/>
    <w:rsid w:val="00852B07"/>
    <w:rsid w:val="00852C71"/>
    <w:rsid w:val="00852E12"/>
    <w:rsid w:val="00853B29"/>
    <w:rsid w:val="0085433F"/>
    <w:rsid w:val="00854DB0"/>
    <w:rsid w:val="00855109"/>
    <w:rsid w:val="00855206"/>
    <w:rsid w:val="00855249"/>
    <w:rsid w:val="00855C7B"/>
    <w:rsid w:val="0085614A"/>
    <w:rsid w:val="008561FA"/>
    <w:rsid w:val="008567F2"/>
    <w:rsid w:val="00856B67"/>
    <w:rsid w:val="008571D6"/>
    <w:rsid w:val="0085768A"/>
    <w:rsid w:val="0085794B"/>
    <w:rsid w:val="00857C83"/>
    <w:rsid w:val="00860238"/>
    <w:rsid w:val="0086074C"/>
    <w:rsid w:val="00860D80"/>
    <w:rsid w:val="008614B8"/>
    <w:rsid w:val="00861C6E"/>
    <w:rsid w:val="00862563"/>
    <w:rsid w:val="008640B6"/>
    <w:rsid w:val="008647EE"/>
    <w:rsid w:val="00864968"/>
    <w:rsid w:val="0086536D"/>
    <w:rsid w:val="0086574D"/>
    <w:rsid w:val="0086607F"/>
    <w:rsid w:val="008663F5"/>
    <w:rsid w:val="008664FE"/>
    <w:rsid w:val="00866E3F"/>
    <w:rsid w:val="00867336"/>
    <w:rsid w:val="0086774D"/>
    <w:rsid w:val="008700D6"/>
    <w:rsid w:val="00873317"/>
    <w:rsid w:val="0087488A"/>
    <w:rsid w:val="00874A21"/>
    <w:rsid w:val="0087529D"/>
    <w:rsid w:val="008754E0"/>
    <w:rsid w:val="0087576F"/>
    <w:rsid w:val="00875827"/>
    <w:rsid w:val="00875DA7"/>
    <w:rsid w:val="00876BF6"/>
    <w:rsid w:val="00876DFC"/>
    <w:rsid w:val="008800A1"/>
    <w:rsid w:val="00880121"/>
    <w:rsid w:val="008808D1"/>
    <w:rsid w:val="00880F93"/>
    <w:rsid w:val="00881028"/>
    <w:rsid w:val="00881484"/>
    <w:rsid w:val="00881732"/>
    <w:rsid w:val="00881D19"/>
    <w:rsid w:val="008820C2"/>
    <w:rsid w:val="008823E6"/>
    <w:rsid w:val="008826E4"/>
    <w:rsid w:val="00882848"/>
    <w:rsid w:val="00883D97"/>
    <w:rsid w:val="008847F4"/>
    <w:rsid w:val="008856BB"/>
    <w:rsid w:val="008856C6"/>
    <w:rsid w:val="00885A77"/>
    <w:rsid w:val="00886634"/>
    <w:rsid w:val="008870BA"/>
    <w:rsid w:val="00887379"/>
    <w:rsid w:val="008875F4"/>
    <w:rsid w:val="00887A4E"/>
    <w:rsid w:val="00887CA2"/>
    <w:rsid w:val="008903AD"/>
    <w:rsid w:val="00890998"/>
    <w:rsid w:val="00890A73"/>
    <w:rsid w:val="00890A9D"/>
    <w:rsid w:val="00890AAC"/>
    <w:rsid w:val="00890D72"/>
    <w:rsid w:val="0089166B"/>
    <w:rsid w:val="0089195E"/>
    <w:rsid w:val="00891BAE"/>
    <w:rsid w:val="00891D8E"/>
    <w:rsid w:val="00891DFE"/>
    <w:rsid w:val="00891F15"/>
    <w:rsid w:val="008928C0"/>
    <w:rsid w:val="00892A0E"/>
    <w:rsid w:val="00893162"/>
    <w:rsid w:val="00893623"/>
    <w:rsid w:val="00894C8F"/>
    <w:rsid w:val="00894F39"/>
    <w:rsid w:val="00894FFA"/>
    <w:rsid w:val="00895289"/>
    <w:rsid w:val="00895A64"/>
    <w:rsid w:val="00895DC6"/>
    <w:rsid w:val="00896199"/>
    <w:rsid w:val="008972EE"/>
    <w:rsid w:val="00897A71"/>
    <w:rsid w:val="008A044D"/>
    <w:rsid w:val="008A0725"/>
    <w:rsid w:val="008A0BAE"/>
    <w:rsid w:val="008A15EF"/>
    <w:rsid w:val="008A1E0E"/>
    <w:rsid w:val="008A1F99"/>
    <w:rsid w:val="008A23C8"/>
    <w:rsid w:val="008A2A49"/>
    <w:rsid w:val="008A2EE3"/>
    <w:rsid w:val="008A3211"/>
    <w:rsid w:val="008A4A92"/>
    <w:rsid w:val="008A5396"/>
    <w:rsid w:val="008A5727"/>
    <w:rsid w:val="008A5DF8"/>
    <w:rsid w:val="008A60ED"/>
    <w:rsid w:val="008A63FA"/>
    <w:rsid w:val="008A6AD0"/>
    <w:rsid w:val="008A732C"/>
    <w:rsid w:val="008B0135"/>
    <w:rsid w:val="008B1244"/>
    <w:rsid w:val="008B1D39"/>
    <w:rsid w:val="008B2888"/>
    <w:rsid w:val="008B3290"/>
    <w:rsid w:val="008B40A1"/>
    <w:rsid w:val="008B45A8"/>
    <w:rsid w:val="008B46A7"/>
    <w:rsid w:val="008B525A"/>
    <w:rsid w:val="008B5393"/>
    <w:rsid w:val="008B5A39"/>
    <w:rsid w:val="008B5E90"/>
    <w:rsid w:val="008B62C8"/>
    <w:rsid w:val="008B69B3"/>
    <w:rsid w:val="008B6B7F"/>
    <w:rsid w:val="008B6C5D"/>
    <w:rsid w:val="008B7323"/>
    <w:rsid w:val="008B7D47"/>
    <w:rsid w:val="008C171E"/>
    <w:rsid w:val="008C1A63"/>
    <w:rsid w:val="008C1B0B"/>
    <w:rsid w:val="008C1E40"/>
    <w:rsid w:val="008C2118"/>
    <w:rsid w:val="008C23E8"/>
    <w:rsid w:val="008C27CD"/>
    <w:rsid w:val="008C2C1E"/>
    <w:rsid w:val="008C34E7"/>
    <w:rsid w:val="008C35A3"/>
    <w:rsid w:val="008C3E0E"/>
    <w:rsid w:val="008C51EA"/>
    <w:rsid w:val="008C6C8A"/>
    <w:rsid w:val="008C7470"/>
    <w:rsid w:val="008C793B"/>
    <w:rsid w:val="008D0507"/>
    <w:rsid w:val="008D05FE"/>
    <w:rsid w:val="008D0769"/>
    <w:rsid w:val="008D0BB0"/>
    <w:rsid w:val="008D0BEE"/>
    <w:rsid w:val="008D0E8C"/>
    <w:rsid w:val="008D2417"/>
    <w:rsid w:val="008D245F"/>
    <w:rsid w:val="008D2611"/>
    <w:rsid w:val="008D2995"/>
    <w:rsid w:val="008D31AE"/>
    <w:rsid w:val="008D3469"/>
    <w:rsid w:val="008D4527"/>
    <w:rsid w:val="008D4587"/>
    <w:rsid w:val="008D49D5"/>
    <w:rsid w:val="008D4AC5"/>
    <w:rsid w:val="008D5791"/>
    <w:rsid w:val="008D5BD1"/>
    <w:rsid w:val="008D6461"/>
    <w:rsid w:val="008D6793"/>
    <w:rsid w:val="008D71DE"/>
    <w:rsid w:val="008D748C"/>
    <w:rsid w:val="008E1542"/>
    <w:rsid w:val="008E16A5"/>
    <w:rsid w:val="008E2CB4"/>
    <w:rsid w:val="008E2ED1"/>
    <w:rsid w:val="008E2F1E"/>
    <w:rsid w:val="008E392B"/>
    <w:rsid w:val="008E3E53"/>
    <w:rsid w:val="008E4072"/>
    <w:rsid w:val="008E4087"/>
    <w:rsid w:val="008E4BCD"/>
    <w:rsid w:val="008E51A4"/>
    <w:rsid w:val="008E53A4"/>
    <w:rsid w:val="008E5713"/>
    <w:rsid w:val="008E57BD"/>
    <w:rsid w:val="008E62B8"/>
    <w:rsid w:val="008E652F"/>
    <w:rsid w:val="008E6A43"/>
    <w:rsid w:val="008E6B08"/>
    <w:rsid w:val="008E6F39"/>
    <w:rsid w:val="008E7016"/>
    <w:rsid w:val="008E7672"/>
    <w:rsid w:val="008E7BA1"/>
    <w:rsid w:val="008F1932"/>
    <w:rsid w:val="008F1DDE"/>
    <w:rsid w:val="008F2333"/>
    <w:rsid w:val="008F251F"/>
    <w:rsid w:val="008F2631"/>
    <w:rsid w:val="008F2CDD"/>
    <w:rsid w:val="008F339C"/>
    <w:rsid w:val="008F34B1"/>
    <w:rsid w:val="008F4251"/>
    <w:rsid w:val="008F5C1C"/>
    <w:rsid w:val="008F5C7C"/>
    <w:rsid w:val="008F65DC"/>
    <w:rsid w:val="009001A0"/>
    <w:rsid w:val="00900414"/>
    <w:rsid w:val="009009D6"/>
    <w:rsid w:val="00901C58"/>
    <w:rsid w:val="00902C9D"/>
    <w:rsid w:val="00902E42"/>
    <w:rsid w:val="0090331B"/>
    <w:rsid w:val="00903752"/>
    <w:rsid w:val="00903B65"/>
    <w:rsid w:val="00904176"/>
    <w:rsid w:val="00904D9A"/>
    <w:rsid w:val="00904E04"/>
    <w:rsid w:val="0090643A"/>
    <w:rsid w:val="0090647A"/>
    <w:rsid w:val="00906716"/>
    <w:rsid w:val="00907906"/>
    <w:rsid w:val="00907F0E"/>
    <w:rsid w:val="009101D7"/>
    <w:rsid w:val="009107B8"/>
    <w:rsid w:val="00910AAC"/>
    <w:rsid w:val="0091193A"/>
    <w:rsid w:val="00911D88"/>
    <w:rsid w:val="009125C0"/>
    <w:rsid w:val="00912E17"/>
    <w:rsid w:val="009134E1"/>
    <w:rsid w:val="00913EAA"/>
    <w:rsid w:val="00913EAE"/>
    <w:rsid w:val="009142C3"/>
    <w:rsid w:val="009144D8"/>
    <w:rsid w:val="0091455F"/>
    <w:rsid w:val="00915367"/>
    <w:rsid w:val="0091541C"/>
    <w:rsid w:val="0091584C"/>
    <w:rsid w:val="00915E97"/>
    <w:rsid w:val="009160A7"/>
    <w:rsid w:val="0091646A"/>
    <w:rsid w:val="00916679"/>
    <w:rsid w:val="00916722"/>
    <w:rsid w:val="00916DAB"/>
    <w:rsid w:val="00917B56"/>
    <w:rsid w:val="0092029F"/>
    <w:rsid w:val="00920B3D"/>
    <w:rsid w:val="0092169C"/>
    <w:rsid w:val="0092197A"/>
    <w:rsid w:val="00921C3C"/>
    <w:rsid w:val="00921DD9"/>
    <w:rsid w:val="009221BB"/>
    <w:rsid w:val="00922678"/>
    <w:rsid w:val="00922CAD"/>
    <w:rsid w:val="009230F7"/>
    <w:rsid w:val="009231EB"/>
    <w:rsid w:val="0092329C"/>
    <w:rsid w:val="00923B7F"/>
    <w:rsid w:val="00924566"/>
    <w:rsid w:val="00924CCC"/>
    <w:rsid w:val="009256D3"/>
    <w:rsid w:val="00927051"/>
    <w:rsid w:val="00927077"/>
    <w:rsid w:val="00927532"/>
    <w:rsid w:val="00927557"/>
    <w:rsid w:val="00927C8A"/>
    <w:rsid w:val="00927EA9"/>
    <w:rsid w:val="00927EFA"/>
    <w:rsid w:val="0093054E"/>
    <w:rsid w:val="00930BD4"/>
    <w:rsid w:val="00930F47"/>
    <w:rsid w:val="0093104F"/>
    <w:rsid w:val="00931383"/>
    <w:rsid w:val="0093162D"/>
    <w:rsid w:val="0093200B"/>
    <w:rsid w:val="00932548"/>
    <w:rsid w:val="009330ED"/>
    <w:rsid w:val="00933B40"/>
    <w:rsid w:val="009351D1"/>
    <w:rsid w:val="00935407"/>
    <w:rsid w:val="00935673"/>
    <w:rsid w:val="00935FE0"/>
    <w:rsid w:val="0093648F"/>
    <w:rsid w:val="00936C73"/>
    <w:rsid w:val="009371BF"/>
    <w:rsid w:val="00937496"/>
    <w:rsid w:val="009374D7"/>
    <w:rsid w:val="009374E4"/>
    <w:rsid w:val="009375F4"/>
    <w:rsid w:val="009377FA"/>
    <w:rsid w:val="00937834"/>
    <w:rsid w:val="00937E9F"/>
    <w:rsid w:val="00940650"/>
    <w:rsid w:val="00940881"/>
    <w:rsid w:val="00940B3A"/>
    <w:rsid w:val="00940D19"/>
    <w:rsid w:val="00941AA9"/>
    <w:rsid w:val="009428BA"/>
    <w:rsid w:val="00942999"/>
    <w:rsid w:val="00943052"/>
    <w:rsid w:val="0094403C"/>
    <w:rsid w:val="0094432D"/>
    <w:rsid w:val="00944553"/>
    <w:rsid w:val="00944682"/>
    <w:rsid w:val="0094475D"/>
    <w:rsid w:val="0094552B"/>
    <w:rsid w:val="009461DB"/>
    <w:rsid w:val="00946546"/>
    <w:rsid w:val="009474A1"/>
    <w:rsid w:val="00947736"/>
    <w:rsid w:val="009478A0"/>
    <w:rsid w:val="009479DD"/>
    <w:rsid w:val="00947DA6"/>
    <w:rsid w:val="009508C6"/>
    <w:rsid w:val="00950983"/>
    <w:rsid w:val="00950CA7"/>
    <w:rsid w:val="00951129"/>
    <w:rsid w:val="0095391F"/>
    <w:rsid w:val="00953CA9"/>
    <w:rsid w:val="00954B77"/>
    <w:rsid w:val="00954C0A"/>
    <w:rsid w:val="00955B39"/>
    <w:rsid w:val="00955D13"/>
    <w:rsid w:val="00956FFD"/>
    <w:rsid w:val="009579ED"/>
    <w:rsid w:val="00957FDA"/>
    <w:rsid w:val="0096025E"/>
    <w:rsid w:val="00960C47"/>
    <w:rsid w:val="00960CBE"/>
    <w:rsid w:val="00961AF7"/>
    <w:rsid w:val="009622B4"/>
    <w:rsid w:val="00962C39"/>
    <w:rsid w:val="00962E76"/>
    <w:rsid w:val="0096372E"/>
    <w:rsid w:val="009639B1"/>
    <w:rsid w:val="0096408F"/>
    <w:rsid w:val="0096451E"/>
    <w:rsid w:val="00964B6E"/>
    <w:rsid w:val="00964D9A"/>
    <w:rsid w:val="00964FB8"/>
    <w:rsid w:val="00965194"/>
    <w:rsid w:val="00966035"/>
    <w:rsid w:val="009666E0"/>
    <w:rsid w:val="00966EC5"/>
    <w:rsid w:val="00967057"/>
    <w:rsid w:val="009672C2"/>
    <w:rsid w:val="0097059C"/>
    <w:rsid w:val="00970B2B"/>
    <w:rsid w:val="00970BE0"/>
    <w:rsid w:val="00970EBA"/>
    <w:rsid w:val="0097112F"/>
    <w:rsid w:val="00971170"/>
    <w:rsid w:val="0097152C"/>
    <w:rsid w:val="0097180A"/>
    <w:rsid w:val="009718FB"/>
    <w:rsid w:val="009726D7"/>
    <w:rsid w:val="0097367B"/>
    <w:rsid w:val="009747D1"/>
    <w:rsid w:val="00974A93"/>
    <w:rsid w:val="00976364"/>
    <w:rsid w:val="009768A3"/>
    <w:rsid w:val="009770C9"/>
    <w:rsid w:val="00977AA2"/>
    <w:rsid w:val="009807F9"/>
    <w:rsid w:val="00980FDA"/>
    <w:rsid w:val="00980FF6"/>
    <w:rsid w:val="0098186A"/>
    <w:rsid w:val="00981AF2"/>
    <w:rsid w:val="009828BE"/>
    <w:rsid w:val="00982DA6"/>
    <w:rsid w:val="00982E94"/>
    <w:rsid w:val="0098428F"/>
    <w:rsid w:val="00984BB1"/>
    <w:rsid w:val="00984DC4"/>
    <w:rsid w:val="0098520C"/>
    <w:rsid w:val="00985217"/>
    <w:rsid w:val="00985A6E"/>
    <w:rsid w:val="009860A4"/>
    <w:rsid w:val="009860CE"/>
    <w:rsid w:val="009860FF"/>
    <w:rsid w:val="009861C3"/>
    <w:rsid w:val="00986BCF"/>
    <w:rsid w:val="009871A9"/>
    <w:rsid w:val="009902C0"/>
    <w:rsid w:val="0099356D"/>
    <w:rsid w:val="0099408A"/>
    <w:rsid w:val="00994687"/>
    <w:rsid w:val="00994710"/>
    <w:rsid w:val="0099514A"/>
    <w:rsid w:val="00995389"/>
    <w:rsid w:val="00995692"/>
    <w:rsid w:val="00995DBA"/>
    <w:rsid w:val="00995EBB"/>
    <w:rsid w:val="00995ED8"/>
    <w:rsid w:val="00996222"/>
    <w:rsid w:val="009965B5"/>
    <w:rsid w:val="00996AD7"/>
    <w:rsid w:val="00996E72"/>
    <w:rsid w:val="00996E82"/>
    <w:rsid w:val="009977F0"/>
    <w:rsid w:val="009978F0"/>
    <w:rsid w:val="009A0A93"/>
    <w:rsid w:val="009A1AC8"/>
    <w:rsid w:val="009A1AFE"/>
    <w:rsid w:val="009A225E"/>
    <w:rsid w:val="009A274A"/>
    <w:rsid w:val="009A28B2"/>
    <w:rsid w:val="009A2BD7"/>
    <w:rsid w:val="009A37AE"/>
    <w:rsid w:val="009A391A"/>
    <w:rsid w:val="009A3D57"/>
    <w:rsid w:val="009A493D"/>
    <w:rsid w:val="009A528F"/>
    <w:rsid w:val="009A5362"/>
    <w:rsid w:val="009A5F95"/>
    <w:rsid w:val="009A6895"/>
    <w:rsid w:val="009A68A3"/>
    <w:rsid w:val="009A68AE"/>
    <w:rsid w:val="009B00AC"/>
    <w:rsid w:val="009B085F"/>
    <w:rsid w:val="009B0C58"/>
    <w:rsid w:val="009B0E88"/>
    <w:rsid w:val="009B171C"/>
    <w:rsid w:val="009B1AD3"/>
    <w:rsid w:val="009B1D76"/>
    <w:rsid w:val="009B21E1"/>
    <w:rsid w:val="009B3F50"/>
    <w:rsid w:val="009B47F7"/>
    <w:rsid w:val="009B53E4"/>
    <w:rsid w:val="009B5908"/>
    <w:rsid w:val="009B5CA7"/>
    <w:rsid w:val="009B63E7"/>
    <w:rsid w:val="009B6CF4"/>
    <w:rsid w:val="009B70C3"/>
    <w:rsid w:val="009B72C0"/>
    <w:rsid w:val="009B7489"/>
    <w:rsid w:val="009B7ED0"/>
    <w:rsid w:val="009C015F"/>
    <w:rsid w:val="009C061C"/>
    <w:rsid w:val="009C0641"/>
    <w:rsid w:val="009C0F03"/>
    <w:rsid w:val="009C10A5"/>
    <w:rsid w:val="009C127A"/>
    <w:rsid w:val="009C2050"/>
    <w:rsid w:val="009C20D1"/>
    <w:rsid w:val="009C2317"/>
    <w:rsid w:val="009C264F"/>
    <w:rsid w:val="009C3773"/>
    <w:rsid w:val="009C4439"/>
    <w:rsid w:val="009C57B9"/>
    <w:rsid w:val="009C57F6"/>
    <w:rsid w:val="009C5933"/>
    <w:rsid w:val="009C655E"/>
    <w:rsid w:val="009C6998"/>
    <w:rsid w:val="009C69B4"/>
    <w:rsid w:val="009C6F06"/>
    <w:rsid w:val="009C6F98"/>
    <w:rsid w:val="009C7866"/>
    <w:rsid w:val="009C7F50"/>
    <w:rsid w:val="009D0BCF"/>
    <w:rsid w:val="009D0D50"/>
    <w:rsid w:val="009D1090"/>
    <w:rsid w:val="009D1FD5"/>
    <w:rsid w:val="009D1FF1"/>
    <w:rsid w:val="009D2117"/>
    <w:rsid w:val="009D2B4E"/>
    <w:rsid w:val="009D2E9B"/>
    <w:rsid w:val="009D2F71"/>
    <w:rsid w:val="009D314D"/>
    <w:rsid w:val="009D31D6"/>
    <w:rsid w:val="009D3DF2"/>
    <w:rsid w:val="009D3E45"/>
    <w:rsid w:val="009D3EE7"/>
    <w:rsid w:val="009D48B3"/>
    <w:rsid w:val="009D4EF3"/>
    <w:rsid w:val="009D4F90"/>
    <w:rsid w:val="009D528B"/>
    <w:rsid w:val="009D5C4E"/>
    <w:rsid w:val="009D61AD"/>
    <w:rsid w:val="009D61DF"/>
    <w:rsid w:val="009D6F3F"/>
    <w:rsid w:val="009D7408"/>
    <w:rsid w:val="009D7C7F"/>
    <w:rsid w:val="009E0C69"/>
    <w:rsid w:val="009E16E3"/>
    <w:rsid w:val="009E175A"/>
    <w:rsid w:val="009E1FB5"/>
    <w:rsid w:val="009E2241"/>
    <w:rsid w:val="009E23C0"/>
    <w:rsid w:val="009E2B31"/>
    <w:rsid w:val="009E2BA4"/>
    <w:rsid w:val="009E3269"/>
    <w:rsid w:val="009E330D"/>
    <w:rsid w:val="009E3642"/>
    <w:rsid w:val="009E3860"/>
    <w:rsid w:val="009E3EC2"/>
    <w:rsid w:val="009E45C0"/>
    <w:rsid w:val="009E52E4"/>
    <w:rsid w:val="009E5457"/>
    <w:rsid w:val="009E553F"/>
    <w:rsid w:val="009E5D82"/>
    <w:rsid w:val="009E645C"/>
    <w:rsid w:val="009E6CA2"/>
    <w:rsid w:val="009E6EC7"/>
    <w:rsid w:val="009E7178"/>
    <w:rsid w:val="009E78BD"/>
    <w:rsid w:val="009F07DC"/>
    <w:rsid w:val="009F0BE3"/>
    <w:rsid w:val="009F1186"/>
    <w:rsid w:val="009F181C"/>
    <w:rsid w:val="009F198C"/>
    <w:rsid w:val="009F1CA4"/>
    <w:rsid w:val="009F1D1C"/>
    <w:rsid w:val="009F1D32"/>
    <w:rsid w:val="009F20E2"/>
    <w:rsid w:val="009F24C2"/>
    <w:rsid w:val="009F2574"/>
    <w:rsid w:val="009F25CC"/>
    <w:rsid w:val="009F2AEA"/>
    <w:rsid w:val="009F3087"/>
    <w:rsid w:val="009F38DB"/>
    <w:rsid w:val="009F3E1E"/>
    <w:rsid w:val="009F4001"/>
    <w:rsid w:val="009F400E"/>
    <w:rsid w:val="009F41C8"/>
    <w:rsid w:val="009F5253"/>
    <w:rsid w:val="009F54A3"/>
    <w:rsid w:val="009F57EA"/>
    <w:rsid w:val="009F5F48"/>
    <w:rsid w:val="009F63CF"/>
    <w:rsid w:val="009F69EA"/>
    <w:rsid w:val="00A001EC"/>
    <w:rsid w:val="00A00D87"/>
    <w:rsid w:val="00A01AD2"/>
    <w:rsid w:val="00A026C5"/>
    <w:rsid w:val="00A02E11"/>
    <w:rsid w:val="00A02F71"/>
    <w:rsid w:val="00A031C0"/>
    <w:rsid w:val="00A0358E"/>
    <w:rsid w:val="00A036AE"/>
    <w:rsid w:val="00A03758"/>
    <w:rsid w:val="00A04CB7"/>
    <w:rsid w:val="00A05010"/>
    <w:rsid w:val="00A056D9"/>
    <w:rsid w:val="00A05DB3"/>
    <w:rsid w:val="00A06DD4"/>
    <w:rsid w:val="00A07424"/>
    <w:rsid w:val="00A07529"/>
    <w:rsid w:val="00A07F53"/>
    <w:rsid w:val="00A100EC"/>
    <w:rsid w:val="00A10384"/>
    <w:rsid w:val="00A1087D"/>
    <w:rsid w:val="00A10D8C"/>
    <w:rsid w:val="00A11385"/>
    <w:rsid w:val="00A1147B"/>
    <w:rsid w:val="00A12C72"/>
    <w:rsid w:val="00A13147"/>
    <w:rsid w:val="00A13B1C"/>
    <w:rsid w:val="00A14776"/>
    <w:rsid w:val="00A1481E"/>
    <w:rsid w:val="00A14AD0"/>
    <w:rsid w:val="00A17A59"/>
    <w:rsid w:val="00A17B6A"/>
    <w:rsid w:val="00A20082"/>
    <w:rsid w:val="00A22620"/>
    <w:rsid w:val="00A22AFB"/>
    <w:rsid w:val="00A22F79"/>
    <w:rsid w:val="00A23161"/>
    <w:rsid w:val="00A233E3"/>
    <w:rsid w:val="00A236EF"/>
    <w:rsid w:val="00A24049"/>
    <w:rsid w:val="00A2405F"/>
    <w:rsid w:val="00A2426D"/>
    <w:rsid w:val="00A24B5F"/>
    <w:rsid w:val="00A2646C"/>
    <w:rsid w:val="00A264DD"/>
    <w:rsid w:val="00A26E5C"/>
    <w:rsid w:val="00A27291"/>
    <w:rsid w:val="00A272A9"/>
    <w:rsid w:val="00A27349"/>
    <w:rsid w:val="00A301BB"/>
    <w:rsid w:val="00A301DD"/>
    <w:rsid w:val="00A302A4"/>
    <w:rsid w:val="00A3162D"/>
    <w:rsid w:val="00A31873"/>
    <w:rsid w:val="00A318AF"/>
    <w:rsid w:val="00A32946"/>
    <w:rsid w:val="00A32982"/>
    <w:rsid w:val="00A329B7"/>
    <w:rsid w:val="00A32F8B"/>
    <w:rsid w:val="00A3328F"/>
    <w:rsid w:val="00A34906"/>
    <w:rsid w:val="00A34C0E"/>
    <w:rsid w:val="00A34F72"/>
    <w:rsid w:val="00A352EC"/>
    <w:rsid w:val="00A35588"/>
    <w:rsid w:val="00A35790"/>
    <w:rsid w:val="00A3594F"/>
    <w:rsid w:val="00A36938"/>
    <w:rsid w:val="00A36DBE"/>
    <w:rsid w:val="00A40189"/>
    <w:rsid w:val="00A402E6"/>
    <w:rsid w:val="00A40496"/>
    <w:rsid w:val="00A40622"/>
    <w:rsid w:val="00A413D7"/>
    <w:rsid w:val="00A41500"/>
    <w:rsid w:val="00A41646"/>
    <w:rsid w:val="00A41CCE"/>
    <w:rsid w:val="00A41D23"/>
    <w:rsid w:val="00A42352"/>
    <w:rsid w:val="00A42473"/>
    <w:rsid w:val="00A4349C"/>
    <w:rsid w:val="00A43B04"/>
    <w:rsid w:val="00A44743"/>
    <w:rsid w:val="00A447AA"/>
    <w:rsid w:val="00A448C1"/>
    <w:rsid w:val="00A44DAB"/>
    <w:rsid w:val="00A46739"/>
    <w:rsid w:val="00A4707F"/>
    <w:rsid w:val="00A47A70"/>
    <w:rsid w:val="00A50229"/>
    <w:rsid w:val="00A508FD"/>
    <w:rsid w:val="00A51504"/>
    <w:rsid w:val="00A5178B"/>
    <w:rsid w:val="00A5197D"/>
    <w:rsid w:val="00A52153"/>
    <w:rsid w:val="00A52164"/>
    <w:rsid w:val="00A524EC"/>
    <w:rsid w:val="00A52E4F"/>
    <w:rsid w:val="00A5406B"/>
    <w:rsid w:val="00A54147"/>
    <w:rsid w:val="00A542B9"/>
    <w:rsid w:val="00A54D28"/>
    <w:rsid w:val="00A55587"/>
    <w:rsid w:val="00A55D76"/>
    <w:rsid w:val="00A565FA"/>
    <w:rsid w:val="00A56715"/>
    <w:rsid w:val="00A5672C"/>
    <w:rsid w:val="00A56879"/>
    <w:rsid w:val="00A56B1A"/>
    <w:rsid w:val="00A56CB4"/>
    <w:rsid w:val="00A56E13"/>
    <w:rsid w:val="00A574AB"/>
    <w:rsid w:val="00A57D01"/>
    <w:rsid w:val="00A61891"/>
    <w:rsid w:val="00A619E4"/>
    <w:rsid w:val="00A63DDB"/>
    <w:rsid w:val="00A63F84"/>
    <w:rsid w:val="00A64C9D"/>
    <w:rsid w:val="00A6533D"/>
    <w:rsid w:val="00A6536E"/>
    <w:rsid w:val="00A65E73"/>
    <w:rsid w:val="00A667EA"/>
    <w:rsid w:val="00A66B85"/>
    <w:rsid w:val="00A674CB"/>
    <w:rsid w:val="00A677AD"/>
    <w:rsid w:val="00A677CF"/>
    <w:rsid w:val="00A67AB6"/>
    <w:rsid w:val="00A702E2"/>
    <w:rsid w:val="00A70849"/>
    <w:rsid w:val="00A70A24"/>
    <w:rsid w:val="00A70B4F"/>
    <w:rsid w:val="00A71337"/>
    <w:rsid w:val="00A715A6"/>
    <w:rsid w:val="00A71F5A"/>
    <w:rsid w:val="00A72553"/>
    <w:rsid w:val="00A7299F"/>
    <w:rsid w:val="00A72CEF"/>
    <w:rsid w:val="00A72F98"/>
    <w:rsid w:val="00A738E8"/>
    <w:rsid w:val="00A73A81"/>
    <w:rsid w:val="00A7456D"/>
    <w:rsid w:val="00A74B69"/>
    <w:rsid w:val="00A756D5"/>
    <w:rsid w:val="00A75F11"/>
    <w:rsid w:val="00A764C8"/>
    <w:rsid w:val="00A77073"/>
    <w:rsid w:val="00A77714"/>
    <w:rsid w:val="00A779C9"/>
    <w:rsid w:val="00A801BA"/>
    <w:rsid w:val="00A802D7"/>
    <w:rsid w:val="00A80306"/>
    <w:rsid w:val="00A806C2"/>
    <w:rsid w:val="00A80B51"/>
    <w:rsid w:val="00A80D5A"/>
    <w:rsid w:val="00A80DF8"/>
    <w:rsid w:val="00A8116A"/>
    <w:rsid w:val="00A82409"/>
    <w:rsid w:val="00A8324D"/>
    <w:rsid w:val="00A8487A"/>
    <w:rsid w:val="00A85043"/>
    <w:rsid w:val="00A85059"/>
    <w:rsid w:val="00A851B7"/>
    <w:rsid w:val="00A855F3"/>
    <w:rsid w:val="00A864C9"/>
    <w:rsid w:val="00A87128"/>
    <w:rsid w:val="00A9069B"/>
    <w:rsid w:val="00A907DE"/>
    <w:rsid w:val="00A90837"/>
    <w:rsid w:val="00A90BA4"/>
    <w:rsid w:val="00A90D34"/>
    <w:rsid w:val="00A9117E"/>
    <w:rsid w:val="00A91206"/>
    <w:rsid w:val="00A91370"/>
    <w:rsid w:val="00A91ABA"/>
    <w:rsid w:val="00A91BFB"/>
    <w:rsid w:val="00A92337"/>
    <w:rsid w:val="00A92974"/>
    <w:rsid w:val="00A92C5F"/>
    <w:rsid w:val="00A92CA2"/>
    <w:rsid w:val="00A9369E"/>
    <w:rsid w:val="00A93C39"/>
    <w:rsid w:val="00A946DC"/>
    <w:rsid w:val="00A94869"/>
    <w:rsid w:val="00A94DB4"/>
    <w:rsid w:val="00A953AE"/>
    <w:rsid w:val="00A95C03"/>
    <w:rsid w:val="00A95CF9"/>
    <w:rsid w:val="00A9661F"/>
    <w:rsid w:val="00A967CE"/>
    <w:rsid w:val="00A96CE2"/>
    <w:rsid w:val="00A96FB5"/>
    <w:rsid w:val="00A97017"/>
    <w:rsid w:val="00A9705B"/>
    <w:rsid w:val="00A971A4"/>
    <w:rsid w:val="00A97E2A"/>
    <w:rsid w:val="00A97F4E"/>
    <w:rsid w:val="00AA08F8"/>
    <w:rsid w:val="00AA09C3"/>
    <w:rsid w:val="00AA0E56"/>
    <w:rsid w:val="00AA1AAD"/>
    <w:rsid w:val="00AA211E"/>
    <w:rsid w:val="00AA2203"/>
    <w:rsid w:val="00AA22F5"/>
    <w:rsid w:val="00AA2E12"/>
    <w:rsid w:val="00AA3063"/>
    <w:rsid w:val="00AA3211"/>
    <w:rsid w:val="00AA3BF2"/>
    <w:rsid w:val="00AA45EB"/>
    <w:rsid w:val="00AA4696"/>
    <w:rsid w:val="00AA4B99"/>
    <w:rsid w:val="00AA4FBC"/>
    <w:rsid w:val="00AA58CE"/>
    <w:rsid w:val="00AA5EF1"/>
    <w:rsid w:val="00AA7072"/>
    <w:rsid w:val="00AA7375"/>
    <w:rsid w:val="00AB1F16"/>
    <w:rsid w:val="00AB2193"/>
    <w:rsid w:val="00AB23AE"/>
    <w:rsid w:val="00AB244D"/>
    <w:rsid w:val="00AB26EE"/>
    <w:rsid w:val="00AB2D52"/>
    <w:rsid w:val="00AB32B4"/>
    <w:rsid w:val="00AB330D"/>
    <w:rsid w:val="00AB3404"/>
    <w:rsid w:val="00AB3A7A"/>
    <w:rsid w:val="00AB468F"/>
    <w:rsid w:val="00AB4CFD"/>
    <w:rsid w:val="00AB50B6"/>
    <w:rsid w:val="00AB5202"/>
    <w:rsid w:val="00AB5218"/>
    <w:rsid w:val="00AB53F5"/>
    <w:rsid w:val="00AB5D27"/>
    <w:rsid w:val="00AB6286"/>
    <w:rsid w:val="00AB64E8"/>
    <w:rsid w:val="00AB68B2"/>
    <w:rsid w:val="00AB6AF9"/>
    <w:rsid w:val="00AC00D0"/>
    <w:rsid w:val="00AC063C"/>
    <w:rsid w:val="00AC0AFB"/>
    <w:rsid w:val="00AC1A52"/>
    <w:rsid w:val="00AC1E81"/>
    <w:rsid w:val="00AC1FD5"/>
    <w:rsid w:val="00AC3156"/>
    <w:rsid w:val="00AC32F1"/>
    <w:rsid w:val="00AC36C0"/>
    <w:rsid w:val="00AC399A"/>
    <w:rsid w:val="00AC3E39"/>
    <w:rsid w:val="00AC4F20"/>
    <w:rsid w:val="00AC51BC"/>
    <w:rsid w:val="00AC55A3"/>
    <w:rsid w:val="00AC5B95"/>
    <w:rsid w:val="00AC5C29"/>
    <w:rsid w:val="00AC6027"/>
    <w:rsid w:val="00AC62CF"/>
    <w:rsid w:val="00AC6520"/>
    <w:rsid w:val="00AC6629"/>
    <w:rsid w:val="00AC6B48"/>
    <w:rsid w:val="00AC750E"/>
    <w:rsid w:val="00AC7F9F"/>
    <w:rsid w:val="00AD03F2"/>
    <w:rsid w:val="00AD070D"/>
    <w:rsid w:val="00AD2400"/>
    <w:rsid w:val="00AD33F0"/>
    <w:rsid w:val="00AD397E"/>
    <w:rsid w:val="00AD3BE4"/>
    <w:rsid w:val="00AD4347"/>
    <w:rsid w:val="00AD5B79"/>
    <w:rsid w:val="00AD6D02"/>
    <w:rsid w:val="00AD6F53"/>
    <w:rsid w:val="00AD703A"/>
    <w:rsid w:val="00AD7168"/>
    <w:rsid w:val="00AD7888"/>
    <w:rsid w:val="00AD7D8B"/>
    <w:rsid w:val="00AE2D1D"/>
    <w:rsid w:val="00AE3733"/>
    <w:rsid w:val="00AE3A7E"/>
    <w:rsid w:val="00AE3C52"/>
    <w:rsid w:val="00AE4951"/>
    <w:rsid w:val="00AE534B"/>
    <w:rsid w:val="00AE5976"/>
    <w:rsid w:val="00AE59ED"/>
    <w:rsid w:val="00AE6288"/>
    <w:rsid w:val="00AE6661"/>
    <w:rsid w:val="00AE69A8"/>
    <w:rsid w:val="00AE745E"/>
    <w:rsid w:val="00AE7480"/>
    <w:rsid w:val="00AE7A7F"/>
    <w:rsid w:val="00AF09F1"/>
    <w:rsid w:val="00AF0F46"/>
    <w:rsid w:val="00AF0F78"/>
    <w:rsid w:val="00AF10F0"/>
    <w:rsid w:val="00AF2564"/>
    <w:rsid w:val="00AF356D"/>
    <w:rsid w:val="00AF38E9"/>
    <w:rsid w:val="00AF3C3A"/>
    <w:rsid w:val="00AF43E7"/>
    <w:rsid w:val="00AF521F"/>
    <w:rsid w:val="00AF58FF"/>
    <w:rsid w:val="00AF5995"/>
    <w:rsid w:val="00AF59B4"/>
    <w:rsid w:val="00AF6194"/>
    <w:rsid w:val="00AF7B65"/>
    <w:rsid w:val="00B0090A"/>
    <w:rsid w:val="00B00C7E"/>
    <w:rsid w:val="00B00C8F"/>
    <w:rsid w:val="00B0127A"/>
    <w:rsid w:val="00B02034"/>
    <w:rsid w:val="00B028D9"/>
    <w:rsid w:val="00B02A59"/>
    <w:rsid w:val="00B02B10"/>
    <w:rsid w:val="00B02C50"/>
    <w:rsid w:val="00B02D5C"/>
    <w:rsid w:val="00B02DE0"/>
    <w:rsid w:val="00B02F65"/>
    <w:rsid w:val="00B031D2"/>
    <w:rsid w:val="00B032AF"/>
    <w:rsid w:val="00B03BF3"/>
    <w:rsid w:val="00B043EC"/>
    <w:rsid w:val="00B04F48"/>
    <w:rsid w:val="00B04FBC"/>
    <w:rsid w:val="00B056D2"/>
    <w:rsid w:val="00B0650C"/>
    <w:rsid w:val="00B06698"/>
    <w:rsid w:val="00B067B9"/>
    <w:rsid w:val="00B067BE"/>
    <w:rsid w:val="00B0685D"/>
    <w:rsid w:val="00B06A87"/>
    <w:rsid w:val="00B071CC"/>
    <w:rsid w:val="00B072A4"/>
    <w:rsid w:val="00B107DF"/>
    <w:rsid w:val="00B10CC6"/>
    <w:rsid w:val="00B10F32"/>
    <w:rsid w:val="00B11829"/>
    <w:rsid w:val="00B11E9F"/>
    <w:rsid w:val="00B12037"/>
    <w:rsid w:val="00B12890"/>
    <w:rsid w:val="00B1299C"/>
    <w:rsid w:val="00B136EF"/>
    <w:rsid w:val="00B13A35"/>
    <w:rsid w:val="00B13E45"/>
    <w:rsid w:val="00B143EC"/>
    <w:rsid w:val="00B14998"/>
    <w:rsid w:val="00B14DA1"/>
    <w:rsid w:val="00B14F82"/>
    <w:rsid w:val="00B15838"/>
    <w:rsid w:val="00B15A4A"/>
    <w:rsid w:val="00B15BC9"/>
    <w:rsid w:val="00B163DF"/>
    <w:rsid w:val="00B1640A"/>
    <w:rsid w:val="00B171CB"/>
    <w:rsid w:val="00B17E61"/>
    <w:rsid w:val="00B20297"/>
    <w:rsid w:val="00B2143F"/>
    <w:rsid w:val="00B22084"/>
    <w:rsid w:val="00B22710"/>
    <w:rsid w:val="00B2295E"/>
    <w:rsid w:val="00B23251"/>
    <w:rsid w:val="00B23563"/>
    <w:rsid w:val="00B2497D"/>
    <w:rsid w:val="00B25827"/>
    <w:rsid w:val="00B2666A"/>
    <w:rsid w:val="00B267AB"/>
    <w:rsid w:val="00B26F1A"/>
    <w:rsid w:val="00B26FF6"/>
    <w:rsid w:val="00B275E1"/>
    <w:rsid w:val="00B27723"/>
    <w:rsid w:val="00B27A36"/>
    <w:rsid w:val="00B27EEF"/>
    <w:rsid w:val="00B30154"/>
    <w:rsid w:val="00B30904"/>
    <w:rsid w:val="00B30C47"/>
    <w:rsid w:val="00B30E66"/>
    <w:rsid w:val="00B31940"/>
    <w:rsid w:val="00B31E2B"/>
    <w:rsid w:val="00B3211B"/>
    <w:rsid w:val="00B32DA0"/>
    <w:rsid w:val="00B334F3"/>
    <w:rsid w:val="00B33C67"/>
    <w:rsid w:val="00B34392"/>
    <w:rsid w:val="00B34731"/>
    <w:rsid w:val="00B348E5"/>
    <w:rsid w:val="00B35BAE"/>
    <w:rsid w:val="00B35DCB"/>
    <w:rsid w:val="00B36364"/>
    <w:rsid w:val="00B366C2"/>
    <w:rsid w:val="00B369FB"/>
    <w:rsid w:val="00B37010"/>
    <w:rsid w:val="00B37516"/>
    <w:rsid w:val="00B378DC"/>
    <w:rsid w:val="00B40191"/>
    <w:rsid w:val="00B405C4"/>
    <w:rsid w:val="00B40706"/>
    <w:rsid w:val="00B40A23"/>
    <w:rsid w:val="00B411D1"/>
    <w:rsid w:val="00B415F6"/>
    <w:rsid w:val="00B41718"/>
    <w:rsid w:val="00B41930"/>
    <w:rsid w:val="00B419C5"/>
    <w:rsid w:val="00B43B33"/>
    <w:rsid w:val="00B43C07"/>
    <w:rsid w:val="00B442EA"/>
    <w:rsid w:val="00B450D8"/>
    <w:rsid w:val="00B45466"/>
    <w:rsid w:val="00B45D1A"/>
    <w:rsid w:val="00B46D87"/>
    <w:rsid w:val="00B4736A"/>
    <w:rsid w:val="00B479FD"/>
    <w:rsid w:val="00B47E54"/>
    <w:rsid w:val="00B50287"/>
    <w:rsid w:val="00B50435"/>
    <w:rsid w:val="00B506FD"/>
    <w:rsid w:val="00B507E1"/>
    <w:rsid w:val="00B51060"/>
    <w:rsid w:val="00B515DF"/>
    <w:rsid w:val="00B51978"/>
    <w:rsid w:val="00B51C5D"/>
    <w:rsid w:val="00B51C7F"/>
    <w:rsid w:val="00B51E7D"/>
    <w:rsid w:val="00B52634"/>
    <w:rsid w:val="00B53120"/>
    <w:rsid w:val="00B53752"/>
    <w:rsid w:val="00B53AE3"/>
    <w:rsid w:val="00B53BDB"/>
    <w:rsid w:val="00B54604"/>
    <w:rsid w:val="00B55AE4"/>
    <w:rsid w:val="00B55EC4"/>
    <w:rsid w:val="00B56390"/>
    <w:rsid w:val="00B5652F"/>
    <w:rsid w:val="00B5663A"/>
    <w:rsid w:val="00B5687B"/>
    <w:rsid w:val="00B56E07"/>
    <w:rsid w:val="00B5719B"/>
    <w:rsid w:val="00B57673"/>
    <w:rsid w:val="00B57E70"/>
    <w:rsid w:val="00B60056"/>
    <w:rsid w:val="00B609D2"/>
    <w:rsid w:val="00B60A93"/>
    <w:rsid w:val="00B61173"/>
    <w:rsid w:val="00B611FD"/>
    <w:rsid w:val="00B61907"/>
    <w:rsid w:val="00B619AE"/>
    <w:rsid w:val="00B620E7"/>
    <w:rsid w:val="00B633CF"/>
    <w:rsid w:val="00B635AA"/>
    <w:rsid w:val="00B63A0E"/>
    <w:rsid w:val="00B63F45"/>
    <w:rsid w:val="00B64040"/>
    <w:rsid w:val="00B64A35"/>
    <w:rsid w:val="00B655E6"/>
    <w:rsid w:val="00B65B6A"/>
    <w:rsid w:val="00B671EC"/>
    <w:rsid w:val="00B67BC2"/>
    <w:rsid w:val="00B701DA"/>
    <w:rsid w:val="00B70C3B"/>
    <w:rsid w:val="00B71110"/>
    <w:rsid w:val="00B714C2"/>
    <w:rsid w:val="00B718DE"/>
    <w:rsid w:val="00B71D45"/>
    <w:rsid w:val="00B72AAE"/>
    <w:rsid w:val="00B72D3C"/>
    <w:rsid w:val="00B7475A"/>
    <w:rsid w:val="00B75030"/>
    <w:rsid w:val="00B76911"/>
    <w:rsid w:val="00B77AB5"/>
    <w:rsid w:val="00B77C58"/>
    <w:rsid w:val="00B77F25"/>
    <w:rsid w:val="00B80E8D"/>
    <w:rsid w:val="00B817A0"/>
    <w:rsid w:val="00B819DD"/>
    <w:rsid w:val="00B820C5"/>
    <w:rsid w:val="00B82861"/>
    <w:rsid w:val="00B82D39"/>
    <w:rsid w:val="00B8344A"/>
    <w:rsid w:val="00B83D79"/>
    <w:rsid w:val="00B83DC5"/>
    <w:rsid w:val="00B83E41"/>
    <w:rsid w:val="00B84F9A"/>
    <w:rsid w:val="00B86262"/>
    <w:rsid w:val="00B86838"/>
    <w:rsid w:val="00B87423"/>
    <w:rsid w:val="00B877C6"/>
    <w:rsid w:val="00B901F5"/>
    <w:rsid w:val="00B90206"/>
    <w:rsid w:val="00B907CF"/>
    <w:rsid w:val="00B918CA"/>
    <w:rsid w:val="00B919D0"/>
    <w:rsid w:val="00B91A95"/>
    <w:rsid w:val="00B929F5"/>
    <w:rsid w:val="00B92A83"/>
    <w:rsid w:val="00B932CA"/>
    <w:rsid w:val="00B93E28"/>
    <w:rsid w:val="00B941B6"/>
    <w:rsid w:val="00B945E7"/>
    <w:rsid w:val="00B94BE4"/>
    <w:rsid w:val="00B95838"/>
    <w:rsid w:val="00B95CB7"/>
    <w:rsid w:val="00B96C15"/>
    <w:rsid w:val="00B96F29"/>
    <w:rsid w:val="00B97265"/>
    <w:rsid w:val="00BA102F"/>
    <w:rsid w:val="00BA11C1"/>
    <w:rsid w:val="00BA1E0D"/>
    <w:rsid w:val="00BA26F8"/>
    <w:rsid w:val="00BA27E9"/>
    <w:rsid w:val="00BA2A58"/>
    <w:rsid w:val="00BA2C1B"/>
    <w:rsid w:val="00BA51F5"/>
    <w:rsid w:val="00BA52AF"/>
    <w:rsid w:val="00BA5F5B"/>
    <w:rsid w:val="00BA6A62"/>
    <w:rsid w:val="00BA705B"/>
    <w:rsid w:val="00BA738E"/>
    <w:rsid w:val="00BA73F4"/>
    <w:rsid w:val="00BB0B3C"/>
    <w:rsid w:val="00BB0DFE"/>
    <w:rsid w:val="00BB0F13"/>
    <w:rsid w:val="00BB1E64"/>
    <w:rsid w:val="00BB1EE5"/>
    <w:rsid w:val="00BB2321"/>
    <w:rsid w:val="00BB243C"/>
    <w:rsid w:val="00BB2C6D"/>
    <w:rsid w:val="00BB3C35"/>
    <w:rsid w:val="00BB404B"/>
    <w:rsid w:val="00BB58AB"/>
    <w:rsid w:val="00BB6027"/>
    <w:rsid w:val="00BB7845"/>
    <w:rsid w:val="00BB7DC3"/>
    <w:rsid w:val="00BC03D1"/>
    <w:rsid w:val="00BC1A67"/>
    <w:rsid w:val="00BC1D91"/>
    <w:rsid w:val="00BC2C1B"/>
    <w:rsid w:val="00BC329C"/>
    <w:rsid w:val="00BC37CE"/>
    <w:rsid w:val="00BC3AD5"/>
    <w:rsid w:val="00BC4EF6"/>
    <w:rsid w:val="00BC5173"/>
    <w:rsid w:val="00BC546F"/>
    <w:rsid w:val="00BC549F"/>
    <w:rsid w:val="00BC5B85"/>
    <w:rsid w:val="00BC6091"/>
    <w:rsid w:val="00BC60CE"/>
    <w:rsid w:val="00BC6117"/>
    <w:rsid w:val="00BC6EDC"/>
    <w:rsid w:val="00BC7004"/>
    <w:rsid w:val="00BC7D3F"/>
    <w:rsid w:val="00BD0A76"/>
    <w:rsid w:val="00BD0CCA"/>
    <w:rsid w:val="00BD138F"/>
    <w:rsid w:val="00BD1C61"/>
    <w:rsid w:val="00BD3AF3"/>
    <w:rsid w:val="00BD3B6B"/>
    <w:rsid w:val="00BD3C20"/>
    <w:rsid w:val="00BD44E2"/>
    <w:rsid w:val="00BD4BA1"/>
    <w:rsid w:val="00BD4FF2"/>
    <w:rsid w:val="00BD501C"/>
    <w:rsid w:val="00BD5DE0"/>
    <w:rsid w:val="00BD5DF0"/>
    <w:rsid w:val="00BD63BD"/>
    <w:rsid w:val="00BD6672"/>
    <w:rsid w:val="00BD6793"/>
    <w:rsid w:val="00BD725F"/>
    <w:rsid w:val="00BE0093"/>
    <w:rsid w:val="00BE0095"/>
    <w:rsid w:val="00BE0311"/>
    <w:rsid w:val="00BE04B5"/>
    <w:rsid w:val="00BE085B"/>
    <w:rsid w:val="00BE0AC8"/>
    <w:rsid w:val="00BE0B46"/>
    <w:rsid w:val="00BE1A0B"/>
    <w:rsid w:val="00BE1B04"/>
    <w:rsid w:val="00BE1DC1"/>
    <w:rsid w:val="00BE25F3"/>
    <w:rsid w:val="00BE2609"/>
    <w:rsid w:val="00BE274C"/>
    <w:rsid w:val="00BE341B"/>
    <w:rsid w:val="00BE388A"/>
    <w:rsid w:val="00BE3B04"/>
    <w:rsid w:val="00BE4639"/>
    <w:rsid w:val="00BE5396"/>
    <w:rsid w:val="00BE54D0"/>
    <w:rsid w:val="00BE54E6"/>
    <w:rsid w:val="00BE55AC"/>
    <w:rsid w:val="00BE579E"/>
    <w:rsid w:val="00BE6CAF"/>
    <w:rsid w:val="00BE6EDC"/>
    <w:rsid w:val="00BE6F43"/>
    <w:rsid w:val="00BE7181"/>
    <w:rsid w:val="00BE7571"/>
    <w:rsid w:val="00BE7D09"/>
    <w:rsid w:val="00BE7FB4"/>
    <w:rsid w:val="00BF0088"/>
    <w:rsid w:val="00BF0AAA"/>
    <w:rsid w:val="00BF1062"/>
    <w:rsid w:val="00BF160E"/>
    <w:rsid w:val="00BF1686"/>
    <w:rsid w:val="00BF1C47"/>
    <w:rsid w:val="00BF26CA"/>
    <w:rsid w:val="00BF2CF0"/>
    <w:rsid w:val="00BF2DA5"/>
    <w:rsid w:val="00BF3AC0"/>
    <w:rsid w:val="00BF4042"/>
    <w:rsid w:val="00BF4054"/>
    <w:rsid w:val="00BF41FE"/>
    <w:rsid w:val="00BF486D"/>
    <w:rsid w:val="00BF4CC8"/>
    <w:rsid w:val="00BF4D21"/>
    <w:rsid w:val="00BF6B96"/>
    <w:rsid w:val="00BF70AF"/>
    <w:rsid w:val="00BF70D3"/>
    <w:rsid w:val="00BF7F4F"/>
    <w:rsid w:val="00C001AE"/>
    <w:rsid w:val="00C00A22"/>
    <w:rsid w:val="00C01240"/>
    <w:rsid w:val="00C0153B"/>
    <w:rsid w:val="00C018A1"/>
    <w:rsid w:val="00C0193D"/>
    <w:rsid w:val="00C01993"/>
    <w:rsid w:val="00C02204"/>
    <w:rsid w:val="00C0233E"/>
    <w:rsid w:val="00C02D56"/>
    <w:rsid w:val="00C03302"/>
    <w:rsid w:val="00C0392A"/>
    <w:rsid w:val="00C03F90"/>
    <w:rsid w:val="00C0498E"/>
    <w:rsid w:val="00C049C7"/>
    <w:rsid w:val="00C04C9D"/>
    <w:rsid w:val="00C0587A"/>
    <w:rsid w:val="00C06525"/>
    <w:rsid w:val="00C06AE9"/>
    <w:rsid w:val="00C0754B"/>
    <w:rsid w:val="00C07647"/>
    <w:rsid w:val="00C0796D"/>
    <w:rsid w:val="00C07B9B"/>
    <w:rsid w:val="00C102F6"/>
    <w:rsid w:val="00C10BC4"/>
    <w:rsid w:val="00C10D29"/>
    <w:rsid w:val="00C11180"/>
    <w:rsid w:val="00C122EF"/>
    <w:rsid w:val="00C128A3"/>
    <w:rsid w:val="00C1372E"/>
    <w:rsid w:val="00C13A57"/>
    <w:rsid w:val="00C14030"/>
    <w:rsid w:val="00C141E6"/>
    <w:rsid w:val="00C14267"/>
    <w:rsid w:val="00C148F9"/>
    <w:rsid w:val="00C1515F"/>
    <w:rsid w:val="00C16133"/>
    <w:rsid w:val="00C162D6"/>
    <w:rsid w:val="00C1634E"/>
    <w:rsid w:val="00C16A0D"/>
    <w:rsid w:val="00C16EE8"/>
    <w:rsid w:val="00C16F54"/>
    <w:rsid w:val="00C17170"/>
    <w:rsid w:val="00C20055"/>
    <w:rsid w:val="00C21076"/>
    <w:rsid w:val="00C219CE"/>
    <w:rsid w:val="00C21A67"/>
    <w:rsid w:val="00C21D68"/>
    <w:rsid w:val="00C22261"/>
    <w:rsid w:val="00C22EFD"/>
    <w:rsid w:val="00C22FE4"/>
    <w:rsid w:val="00C233B2"/>
    <w:rsid w:val="00C236EE"/>
    <w:rsid w:val="00C23870"/>
    <w:rsid w:val="00C23EB3"/>
    <w:rsid w:val="00C24866"/>
    <w:rsid w:val="00C24919"/>
    <w:rsid w:val="00C25394"/>
    <w:rsid w:val="00C25A8A"/>
    <w:rsid w:val="00C25BAD"/>
    <w:rsid w:val="00C25D8B"/>
    <w:rsid w:val="00C27199"/>
    <w:rsid w:val="00C30526"/>
    <w:rsid w:val="00C31FF7"/>
    <w:rsid w:val="00C32C4F"/>
    <w:rsid w:val="00C32C9B"/>
    <w:rsid w:val="00C32CAF"/>
    <w:rsid w:val="00C32DEF"/>
    <w:rsid w:val="00C3352C"/>
    <w:rsid w:val="00C33696"/>
    <w:rsid w:val="00C341CB"/>
    <w:rsid w:val="00C345AA"/>
    <w:rsid w:val="00C34E7A"/>
    <w:rsid w:val="00C359B4"/>
    <w:rsid w:val="00C35C3A"/>
    <w:rsid w:val="00C35FA2"/>
    <w:rsid w:val="00C3635A"/>
    <w:rsid w:val="00C365C0"/>
    <w:rsid w:val="00C36921"/>
    <w:rsid w:val="00C36AE7"/>
    <w:rsid w:val="00C36BC9"/>
    <w:rsid w:val="00C37BC8"/>
    <w:rsid w:val="00C40547"/>
    <w:rsid w:val="00C4089C"/>
    <w:rsid w:val="00C40A0E"/>
    <w:rsid w:val="00C40B84"/>
    <w:rsid w:val="00C41923"/>
    <w:rsid w:val="00C41CF9"/>
    <w:rsid w:val="00C42558"/>
    <w:rsid w:val="00C42DC0"/>
    <w:rsid w:val="00C436ED"/>
    <w:rsid w:val="00C43A04"/>
    <w:rsid w:val="00C442FA"/>
    <w:rsid w:val="00C44A3C"/>
    <w:rsid w:val="00C45D81"/>
    <w:rsid w:val="00C4665E"/>
    <w:rsid w:val="00C46E55"/>
    <w:rsid w:val="00C47895"/>
    <w:rsid w:val="00C5047A"/>
    <w:rsid w:val="00C51F87"/>
    <w:rsid w:val="00C52A43"/>
    <w:rsid w:val="00C52A7B"/>
    <w:rsid w:val="00C52C1F"/>
    <w:rsid w:val="00C539AF"/>
    <w:rsid w:val="00C53E13"/>
    <w:rsid w:val="00C544AF"/>
    <w:rsid w:val="00C5466C"/>
    <w:rsid w:val="00C5526F"/>
    <w:rsid w:val="00C5543D"/>
    <w:rsid w:val="00C5582C"/>
    <w:rsid w:val="00C5607D"/>
    <w:rsid w:val="00C560CD"/>
    <w:rsid w:val="00C56905"/>
    <w:rsid w:val="00C56DF8"/>
    <w:rsid w:val="00C600BF"/>
    <w:rsid w:val="00C60239"/>
    <w:rsid w:val="00C609D6"/>
    <w:rsid w:val="00C61750"/>
    <w:rsid w:val="00C61790"/>
    <w:rsid w:val="00C61974"/>
    <w:rsid w:val="00C61E86"/>
    <w:rsid w:val="00C61EB4"/>
    <w:rsid w:val="00C625D9"/>
    <w:rsid w:val="00C629E7"/>
    <w:rsid w:val="00C63E45"/>
    <w:rsid w:val="00C6439B"/>
    <w:rsid w:val="00C647C3"/>
    <w:rsid w:val="00C64E65"/>
    <w:rsid w:val="00C6601E"/>
    <w:rsid w:val="00C661E1"/>
    <w:rsid w:val="00C66780"/>
    <w:rsid w:val="00C66CEF"/>
    <w:rsid w:val="00C66F02"/>
    <w:rsid w:val="00C66FDE"/>
    <w:rsid w:val="00C6794F"/>
    <w:rsid w:val="00C67D79"/>
    <w:rsid w:val="00C707ED"/>
    <w:rsid w:val="00C709E6"/>
    <w:rsid w:val="00C70A7E"/>
    <w:rsid w:val="00C7174F"/>
    <w:rsid w:val="00C71D15"/>
    <w:rsid w:val="00C71F79"/>
    <w:rsid w:val="00C71FF2"/>
    <w:rsid w:val="00C7243B"/>
    <w:rsid w:val="00C73F2C"/>
    <w:rsid w:val="00C7585D"/>
    <w:rsid w:val="00C75CF3"/>
    <w:rsid w:val="00C76060"/>
    <w:rsid w:val="00C76729"/>
    <w:rsid w:val="00C76963"/>
    <w:rsid w:val="00C76E44"/>
    <w:rsid w:val="00C777B4"/>
    <w:rsid w:val="00C77859"/>
    <w:rsid w:val="00C77AB0"/>
    <w:rsid w:val="00C77C4C"/>
    <w:rsid w:val="00C8067E"/>
    <w:rsid w:val="00C80933"/>
    <w:rsid w:val="00C80C1F"/>
    <w:rsid w:val="00C81E2E"/>
    <w:rsid w:val="00C81FF2"/>
    <w:rsid w:val="00C82BAC"/>
    <w:rsid w:val="00C82D01"/>
    <w:rsid w:val="00C83562"/>
    <w:rsid w:val="00C83838"/>
    <w:rsid w:val="00C8412C"/>
    <w:rsid w:val="00C84ACD"/>
    <w:rsid w:val="00C85073"/>
    <w:rsid w:val="00C85940"/>
    <w:rsid w:val="00C85FB5"/>
    <w:rsid w:val="00C8601E"/>
    <w:rsid w:val="00C86044"/>
    <w:rsid w:val="00C869E5"/>
    <w:rsid w:val="00C86AC5"/>
    <w:rsid w:val="00C87A3C"/>
    <w:rsid w:val="00C87BEC"/>
    <w:rsid w:val="00C90566"/>
    <w:rsid w:val="00C90813"/>
    <w:rsid w:val="00C90959"/>
    <w:rsid w:val="00C90A60"/>
    <w:rsid w:val="00C90B88"/>
    <w:rsid w:val="00C91018"/>
    <w:rsid w:val="00C912B9"/>
    <w:rsid w:val="00C91783"/>
    <w:rsid w:val="00C92EC5"/>
    <w:rsid w:val="00C935FC"/>
    <w:rsid w:val="00C93600"/>
    <w:rsid w:val="00C93AD2"/>
    <w:rsid w:val="00C93BB6"/>
    <w:rsid w:val="00C93D85"/>
    <w:rsid w:val="00C93F34"/>
    <w:rsid w:val="00C94B00"/>
    <w:rsid w:val="00C94C63"/>
    <w:rsid w:val="00C94F31"/>
    <w:rsid w:val="00C95E35"/>
    <w:rsid w:val="00C95F1B"/>
    <w:rsid w:val="00C95F61"/>
    <w:rsid w:val="00C961A2"/>
    <w:rsid w:val="00C96535"/>
    <w:rsid w:val="00C96855"/>
    <w:rsid w:val="00C971F1"/>
    <w:rsid w:val="00C97691"/>
    <w:rsid w:val="00C97EF5"/>
    <w:rsid w:val="00CA03EF"/>
    <w:rsid w:val="00CA1043"/>
    <w:rsid w:val="00CA13FF"/>
    <w:rsid w:val="00CA1D20"/>
    <w:rsid w:val="00CA207F"/>
    <w:rsid w:val="00CA225D"/>
    <w:rsid w:val="00CA2590"/>
    <w:rsid w:val="00CA2ABD"/>
    <w:rsid w:val="00CA33C0"/>
    <w:rsid w:val="00CA3DDB"/>
    <w:rsid w:val="00CA4A2F"/>
    <w:rsid w:val="00CA4AE5"/>
    <w:rsid w:val="00CA52FE"/>
    <w:rsid w:val="00CA71D8"/>
    <w:rsid w:val="00CA785F"/>
    <w:rsid w:val="00CA78B2"/>
    <w:rsid w:val="00CA7B57"/>
    <w:rsid w:val="00CB021A"/>
    <w:rsid w:val="00CB079D"/>
    <w:rsid w:val="00CB0A86"/>
    <w:rsid w:val="00CB1421"/>
    <w:rsid w:val="00CB17D8"/>
    <w:rsid w:val="00CB2169"/>
    <w:rsid w:val="00CB3383"/>
    <w:rsid w:val="00CB3403"/>
    <w:rsid w:val="00CB35B4"/>
    <w:rsid w:val="00CB3655"/>
    <w:rsid w:val="00CB39FC"/>
    <w:rsid w:val="00CB3CBD"/>
    <w:rsid w:val="00CB3E89"/>
    <w:rsid w:val="00CB4288"/>
    <w:rsid w:val="00CB456E"/>
    <w:rsid w:val="00CB4D81"/>
    <w:rsid w:val="00CB5548"/>
    <w:rsid w:val="00CB5AC9"/>
    <w:rsid w:val="00CB5BEC"/>
    <w:rsid w:val="00CB7799"/>
    <w:rsid w:val="00CB7A94"/>
    <w:rsid w:val="00CB7C67"/>
    <w:rsid w:val="00CB7DB5"/>
    <w:rsid w:val="00CC011C"/>
    <w:rsid w:val="00CC1CA7"/>
    <w:rsid w:val="00CC1FD0"/>
    <w:rsid w:val="00CC262F"/>
    <w:rsid w:val="00CC3E25"/>
    <w:rsid w:val="00CC3FF8"/>
    <w:rsid w:val="00CC4635"/>
    <w:rsid w:val="00CC4E80"/>
    <w:rsid w:val="00CC5245"/>
    <w:rsid w:val="00CC5951"/>
    <w:rsid w:val="00CC5987"/>
    <w:rsid w:val="00CC5D24"/>
    <w:rsid w:val="00CC604F"/>
    <w:rsid w:val="00CC684D"/>
    <w:rsid w:val="00CC7595"/>
    <w:rsid w:val="00CD05FA"/>
    <w:rsid w:val="00CD10A0"/>
    <w:rsid w:val="00CD1A9C"/>
    <w:rsid w:val="00CD1B41"/>
    <w:rsid w:val="00CD1B8C"/>
    <w:rsid w:val="00CD1E1C"/>
    <w:rsid w:val="00CD317B"/>
    <w:rsid w:val="00CD374D"/>
    <w:rsid w:val="00CD3A05"/>
    <w:rsid w:val="00CD4131"/>
    <w:rsid w:val="00CD49D7"/>
    <w:rsid w:val="00CD60D3"/>
    <w:rsid w:val="00CD6320"/>
    <w:rsid w:val="00CD6F3E"/>
    <w:rsid w:val="00CE01A3"/>
    <w:rsid w:val="00CE1448"/>
    <w:rsid w:val="00CE15A0"/>
    <w:rsid w:val="00CE1F6B"/>
    <w:rsid w:val="00CE204A"/>
    <w:rsid w:val="00CE2504"/>
    <w:rsid w:val="00CE27A6"/>
    <w:rsid w:val="00CE2EC7"/>
    <w:rsid w:val="00CE3111"/>
    <w:rsid w:val="00CE32F4"/>
    <w:rsid w:val="00CE4474"/>
    <w:rsid w:val="00CE5664"/>
    <w:rsid w:val="00CE5EEE"/>
    <w:rsid w:val="00CE5F22"/>
    <w:rsid w:val="00CE675A"/>
    <w:rsid w:val="00CE6C91"/>
    <w:rsid w:val="00CE79A0"/>
    <w:rsid w:val="00CE7E37"/>
    <w:rsid w:val="00CF0965"/>
    <w:rsid w:val="00CF0C6A"/>
    <w:rsid w:val="00CF0FFD"/>
    <w:rsid w:val="00CF10DA"/>
    <w:rsid w:val="00CF233C"/>
    <w:rsid w:val="00CF2590"/>
    <w:rsid w:val="00CF345B"/>
    <w:rsid w:val="00CF354B"/>
    <w:rsid w:val="00CF3FCE"/>
    <w:rsid w:val="00CF4105"/>
    <w:rsid w:val="00CF4C39"/>
    <w:rsid w:val="00CF5212"/>
    <w:rsid w:val="00CF5351"/>
    <w:rsid w:val="00CF546B"/>
    <w:rsid w:val="00CF5718"/>
    <w:rsid w:val="00CF5EB3"/>
    <w:rsid w:val="00CF63B7"/>
    <w:rsid w:val="00CF6DE2"/>
    <w:rsid w:val="00CF6F62"/>
    <w:rsid w:val="00CF79EE"/>
    <w:rsid w:val="00D00707"/>
    <w:rsid w:val="00D00845"/>
    <w:rsid w:val="00D01236"/>
    <w:rsid w:val="00D01379"/>
    <w:rsid w:val="00D02425"/>
    <w:rsid w:val="00D024D1"/>
    <w:rsid w:val="00D025B1"/>
    <w:rsid w:val="00D02B13"/>
    <w:rsid w:val="00D02E63"/>
    <w:rsid w:val="00D031E7"/>
    <w:rsid w:val="00D036E7"/>
    <w:rsid w:val="00D03702"/>
    <w:rsid w:val="00D03E46"/>
    <w:rsid w:val="00D03F20"/>
    <w:rsid w:val="00D04032"/>
    <w:rsid w:val="00D0485E"/>
    <w:rsid w:val="00D04CC5"/>
    <w:rsid w:val="00D05323"/>
    <w:rsid w:val="00D0593A"/>
    <w:rsid w:val="00D05B90"/>
    <w:rsid w:val="00D05E03"/>
    <w:rsid w:val="00D05EDB"/>
    <w:rsid w:val="00D06643"/>
    <w:rsid w:val="00D06ABA"/>
    <w:rsid w:val="00D07243"/>
    <w:rsid w:val="00D07580"/>
    <w:rsid w:val="00D11324"/>
    <w:rsid w:val="00D125B9"/>
    <w:rsid w:val="00D12C0A"/>
    <w:rsid w:val="00D1513B"/>
    <w:rsid w:val="00D15331"/>
    <w:rsid w:val="00D153D2"/>
    <w:rsid w:val="00D1596F"/>
    <w:rsid w:val="00D15B42"/>
    <w:rsid w:val="00D15D42"/>
    <w:rsid w:val="00D170C7"/>
    <w:rsid w:val="00D17A78"/>
    <w:rsid w:val="00D20285"/>
    <w:rsid w:val="00D206A6"/>
    <w:rsid w:val="00D20ECE"/>
    <w:rsid w:val="00D21046"/>
    <w:rsid w:val="00D210CA"/>
    <w:rsid w:val="00D21816"/>
    <w:rsid w:val="00D21CD8"/>
    <w:rsid w:val="00D22376"/>
    <w:rsid w:val="00D22638"/>
    <w:rsid w:val="00D24402"/>
    <w:rsid w:val="00D255B0"/>
    <w:rsid w:val="00D25CE4"/>
    <w:rsid w:val="00D266E0"/>
    <w:rsid w:val="00D26AC5"/>
    <w:rsid w:val="00D2795A"/>
    <w:rsid w:val="00D27FCD"/>
    <w:rsid w:val="00D3023A"/>
    <w:rsid w:val="00D30B29"/>
    <w:rsid w:val="00D30C9D"/>
    <w:rsid w:val="00D30FAD"/>
    <w:rsid w:val="00D3109D"/>
    <w:rsid w:val="00D31353"/>
    <w:rsid w:val="00D32169"/>
    <w:rsid w:val="00D32DCA"/>
    <w:rsid w:val="00D33635"/>
    <w:rsid w:val="00D33965"/>
    <w:rsid w:val="00D33C4B"/>
    <w:rsid w:val="00D348A4"/>
    <w:rsid w:val="00D35927"/>
    <w:rsid w:val="00D359A7"/>
    <w:rsid w:val="00D35B4A"/>
    <w:rsid w:val="00D370B1"/>
    <w:rsid w:val="00D40112"/>
    <w:rsid w:val="00D4095D"/>
    <w:rsid w:val="00D41571"/>
    <w:rsid w:val="00D419AF"/>
    <w:rsid w:val="00D42075"/>
    <w:rsid w:val="00D420B9"/>
    <w:rsid w:val="00D422C1"/>
    <w:rsid w:val="00D42606"/>
    <w:rsid w:val="00D42B43"/>
    <w:rsid w:val="00D42C0B"/>
    <w:rsid w:val="00D43401"/>
    <w:rsid w:val="00D43459"/>
    <w:rsid w:val="00D43C23"/>
    <w:rsid w:val="00D43D79"/>
    <w:rsid w:val="00D44484"/>
    <w:rsid w:val="00D44994"/>
    <w:rsid w:val="00D44F19"/>
    <w:rsid w:val="00D45D45"/>
    <w:rsid w:val="00D465EE"/>
    <w:rsid w:val="00D4696C"/>
    <w:rsid w:val="00D46BED"/>
    <w:rsid w:val="00D476E5"/>
    <w:rsid w:val="00D50204"/>
    <w:rsid w:val="00D50AAC"/>
    <w:rsid w:val="00D50B52"/>
    <w:rsid w:val="00D51103"/>
    <w:rsid w:val="00D51AB7"/>
    <w:rsid w:val="00D52201"/>
    <w:rsid w:val="00D5324C"/>
    <w:rsid w:val="00D53688"/>
    <w:rsid w:val="00D53777"/>
    <w:rsid w:val="00D53AF8"/>
    <w:rsid w:val="00D53D8E"/>
    <w:rsid w:val="00D53E1E"/>
    <w:rsid w:val="00D54401"/>
    <w:rsid w:val="00D546C8"/>
    <w:rsid w:val="00D55530"/>
    <w:rsid w:val="00D55797"/>
    <w:rsid w:val="00D55F96"/>
    <w:rsid w:val="00D562D1"/>
    <w:rsid w:val="00D564A1"/>
    <w:rsid w:val="00D56ABB"/>
    <w:rsid w:val="00D56AE5"/>
    <w:rsid w:val="00D56DAE"/>
    <w:rsid w:val="00D56FA8"/>
    <w:rsid w:val="00D574F9"/>
    <w:rsid w:val="00D606ED"/>
    <w:rsid w:val="00D60EA0"/>
    <w:rsid w:val="00D60FD0"/>
    <w:rsid w:val="00D6137F"/>
    <w:rsid w:val="00D61AC5"/>
    <w:rsid w:val="00D61DD4"/>
    <w:rsid w:val="00D6390F"/>
    <w:rsid w:val="00D639E2"/>
    <w:rsid w:val="00D63ACF"/>
    <w:rsid w:val="00D63C1F"/>
    <w:rsid w:val="00D63EAF"/>
    <w:rsid w:val="00D65D90"/>
    <w:rsid w:val="00D67414"/>
    <w:rsid w:val="00D67591"/>
    <w:rsid w:val="00D6766B"/>
    <w:rsid w:val="00D67872"/>
    <w:rsid w:val="00D67A4B"/>
    <w:rsid w:val="00D70367"/>
    <w:rsid w:val="00D716F3"/>
    <w:rsid w:val="00D7178E"/>
    <w:rsid w:val="00D7195F"/>
    <w:rsid w:val="00D7199A"/>
    <w:rsid w:val="00D72C02"/>
    <w:rsid w:val="00D73301"/>
    <w:rsid w:val="00D734DC"/>
    <w:rsid w:val="00D7391C"/>
    <w:rsid w:val="00D73945"/>
    <w:rsid w:val="00D73C39"/>
    <w:rsid w:val="00D73EC6"/>
    <w:rsid w:val="00D742EF"/>
    <w:rsid w:val="00D7477B"/>
    <w:rsid w:val="00D74EF9"/>
    <w:rsid w:val="00D74F7C"/>
    <w:rsid w:val="00D75AC9"/>
    <w:rsid w:val="00D76460"/>
    <w:rsid w:val="00D769FC"/>
    <w:rsid w:val="00D77964"/>
    <w:rsid w:val="00D779AA"/>
    <w:rsid w:val="00D80705"/>
    <w:rsid w:val="00D80E3C"/>
    <w:rsid w:val="00D80F06"/>
    <w:rsid w:val="00D813A1"/>
    <w:rsid w:val="00D81714"/>
    <w:rsid w:val="00D824BE"/>
    <w:rsid w:val="00D8295F"/>
    <w:rsid w:val="00D82E42"/>
    <w:rsid w:val="00D83121"/>
    <w:rsid w:val="00D84095"/>
    <w:rsid w:val="00D841F9"/>
    <w:rsid w:val="00D84319"/>
    <w:rsid w:val="00D843D7"/>
    <w:rsid w:val="00D846BE"/>
    <w:rsid w:val="00D84D5D"/>
    <w:rsid w:val="00D853F0"/>
    <w:rsid w:val="00D85713"/>
    <w:rsid w:val="00D85E96"/>
    <w:rsid w:val="00D86836"/>
    <w:rsid w:val="00D86948"/>
    <w:rsid w:val="00D86F74"/>
    <w:rsid w:val="00D87577"/>
    <w:rsid w:val="00D87D54"/>
    <w:rsid w:val="00D87D62"/>
    <w:rsid w:val="00D902AC"/>
    <w:rsid w:val="00D903B3"/>
    <w:rsid w:val="00D90717"/>
    <w:rsid w:val="00D9109A"/>
    <w:rsid w:val="00D910B4"/>
    <w:rsid w:val="00D9138F"/>
    <w:rsid w:val="00D91637"/>
    <w:rsid w:val="00D91E54"/>
    <w:rsid w:val="00D9202B"/>
    <w:rsid w:val="00D92CA6"/>
    <w:rsid w:val="00D92DD2"/>
    <w:rsid w:val="00D92DDE"/>
    <w:rsid w:val="00D92F03"/>
    <w:rsid w:val="00D93830"/>
    <w:rsid w:val="00D93D9D"/>
    <w:rsid w:val="00D93DF9"/>
    <w:rsid w:val="00D947D2"/>
    <w:rsid w:val="00D94D14"/>
    <w:rsid w:val="00D95A60"/>
    <w:rsid w:val="00D95C50"/>
    <w:rsid w:val="00D961AF"/>
    <w:rsid w:val="00D96441"/>
    <w:rsid w:val="00D966B2"/>
    <w:rsid w:val="00D9686E"/>
    <w:rsid w:val="00D969AD"/>
    <w:rsid w:val="00D970EE"/>
    <w:rsid w:val="00D974B8"/>
    <w:rsid w:val="00D97AD7"/>
    <w:rsid w:val="00D97FCC"/>
    <w:rsid w:val="00DA011D"/>
    <w:rsid w:val="00DA0617"/>
    <w:rsid w:val="00DA078E"/>
    <w:rsid w:val="00DA0C32"/>
    <w:rsid w:val="00DA0DF7"/>
    <w:rsid w:val="00DA13B9"/>
    <w:rsid w:val="00DA13BC"/>
    <w:rsid w:val="00DA162A"/>
    <w:rsid w:val="00DA16B5"/>
    <w:rsid w:val="00DA1B17"/>
    <w:rsid w:val="00DA31D9"/>
    <w:rsid w:val="00DA3282"/>
    <w:rsid w:val="00DA3E97"/>
    <w:rsid w:val="00DA4DCF"/>
    <w:rsid w:val="00DA5AF5"/>
    <w:rsid w:val="00DA6202"/>
    <w:rsid w:val="00DA6381"/>
    <w:rsid w:val="00DA73B4"/>
    <w:rsid w:val="00DA7403"/>
    <w:rsid w:val="00DA76F8"/>
    <w:rsid w:val="00DA7865"/>
    <w:rsid w:val="00DA7AAB"/>
    <w:rsid w:val="00DB0215"/>
    <w:rsid w:val="00DB10C5"/>
    <w:rsid w:val="00DB1646"/>
    <w:rsid w:val="00DB17FA"/>
    <w:rsid w:val="00DB1B67"/>
    <w:rsid w:val="00DB2106"/>
    <w:rsid w:val="00DB24F9"/>
    <w:rsid w:val="00DB2B39"/>
    <w:rsid w:val="00DB2E8D"/>
    <w:rsid w:val="00DB315E"/>
    <w:rsid w:val="00DB33B5"/>
    <w:rsid w:val="00DB37D9"/>
    <w:rsid w:val="00DB3F24"/>
    <w:rsid w:val="00DB4E60"/>
    <w:rsid w:val="00DB4E7C"/>
    <w:rsid w:val="00DB5239"/>
    <w:rsid w:val="00DB545A"/>
    <w:rsid w:val="00DB56E1"/>
    <w:rsid w:val="00DB5A3F"/>
    <w:rsid w:val="00DB5BBB"/>
    <w:rsid w:val="00DB5D80"/>
    <w:rsid w:val="00DB66B7"/>
    <w:rsid w:val="00DB7319"/>
    <w:rsid w:val="00DB7C64"/>
    <w:rsid w:val="00DB7E3D"/>
    <w:rsid w:val="00DC003B"/>
    <w:rsid w:val="00DC016E"/>
    <w:rsid w:val="00DC05B2"/>
    <w:rsid w:val="00DC111D"/>
    <w:rsid w:val="00DC16C5"/>
    <w:rsid w:val="00DC1A3E"/>
    <w:rsid w:val="00DC25A1"/>
    <w:rsid w:val="00DC37FB"/>
    <w:rsid w:val="00DC3C01"/>
    <w:rsid w:val="00DC3C23"/>
    <w:rsid w:val="00DC3F75"/>
    <w:rsid w:val="00DC4481"/>
    <w:rsid w:val="00DC4F50"/>
    <w:rsid w:val="00DC578C"/>
    <w:rsid w:val="00DC582B"/>
    <w:rsid w:val="00DC585F"/>
    <w:rsid w:val="00DC58CE"/>
    <w:rsid w:val="00DC6D4A"/>
    <w:rsid w:val="00DD01A0"/>
    <w:rsid w:val="00DD0DD7"/>
    <w:rsid w:val="00DD26A3"/>
    <w:rsid w:val="00DD3BEC"/>
    <w:rsid w:val="00DD468E"/>
    <w:rsid w:val="00DD5304"/>
    <w:rsid w:val="00DD58A3"/>
    <w:rsid w:val="00DD592A"/>
    <w:rsid w:val="00DD59EC"/>
    <w:rsid w:val="00DD5BAD"/>
    <w:rsid w:val="00DD5BBA"/>
    <w:rsid w:val="00DD5FE5"/>
    <w:rsid w:val="00DD6967"/>
    <w:rsid w:val="00DD7268"/>
    <w:rsid w:val="00DD73CB"/>
    <w:rsid w:val="00DD763F"/>
    <w:rsid w:val="00DD76A9"/>
    <w:rsid w:val="00DD7F8E"/>
    <w:rsid w:val="00DE0083"/>
    <w:rsid w:val="00DE032D"/>
    <w:rsid w:val="00DE0667"/>
    <w:rsid w:val="00DE0A5A"/>
    <w:rsid w:val="00DE0BE5"/>
    <w:rsid w:val="00DE0FF8"/>
    <w:rsid w:val="00DE116A"/>
    <w:rsid w:val="00DE12D8"/>
    <w:rsid w:val="00DE1361"/>
    <w:rsid w:val="00DE138A"/>
    <w:rsid w:val="00DE15FA"/>
    <w:rsid w:val="00DE1AFA"/>
    <w:rsid w:val="00DE1B8E"/>
    <w:rsid w:val="00DE38B3"/>
    <w:rsid w:val="00DE3F02"/>
    <w:rsid w:val="00DE420C"/>
    <w:rsid w:val="00DE4A9F"/>
    <w:rsid w:val="00DE4B36"/>
    <w:rsid w:val="00DE4D75"/>
    <w:rsid w:val="00DE5E23"/>
    <w:rsid w:val="00DE5EA3"/>
    <w:rsid w:val="00DE6C21"/>
    <w:rsid w:val="00DE768F"/>
    <w:rsid w:val="00DF0090"/>
    <w:rsid w:val="00DF026B"/>
    <w:rsid w:val="00DF0ADF"/>
    <w:rsid w:val="00DF0E86"/>
    <w:rsid w:val="00DF1C65"/>
    <w:rsid w:val="00DF22AD"/>
    <w:rsid w:val="00DF2794"/>
    <w:rsid w:val="00DF2945"/>
    <w:rsid w:val="00DF2966"/>
    <w:rsid w:val="00DF2B45"/>
    <w:rsid w:val="00DF3664"/>
    <w:rsid w:val="00DF3B21"/>
    <w:rsid w:val="00DF3D47"/>
    <w:rsid w:val="00DF41C8"/>
    <w:rsid w:val="00DF44B0"/>
    <w:rsid w:val="00DF4833"/>
    <w:rsid w:val="00DF50BE"/>
    <w:rsid w:val="00DF5505"/>
    <w:rsid w:val="00DF57B4"/>
    <w:rsid w:val="00DF61A1"/>
    <w:rsid w:val="00DF68AB"/>
    <w:rsid w:val="00DF6B18"/>
    <w:rsid w:val="00DF70F1"/>
    <w:rsid w:val="00DF74A8"/>
    <w:rsid w:val="00E00030"/>
    <w:rsid w:val="00E00ADD"/>
    <w:rsid w:val="00E011CD"/>
    <w:rsid w:val="00E01B27"/>
    <w:rsid w:val="00E03092"/>
    <w:rsid w:val="00E03D83"/>
    <w:rsid w:val="00E04042"/>
    <w:rsid w:val="00E04260"/>
    <w:rsid w:val="00E04AB8"/>
    <w:rsid w:val="00E05532"/>
    <w:rsid w:val="00E05CF0"/>
    <w:rsid w:val="00E06182"/>
    <w:rsid w:val="00E069A1"/>
    <w:rsid w:val="00E07DC0"/>
    <w:rsid w:val="00E10321"/>
    <w:rsid w:val="00E1046E"/>
    <w:rsid w:val="00E10B1A"/>
    <w:rsid w:val="00E115E7"/>
    <w:rsid w:val="00E11AC7"/>
    <w:rsid w:val="00E12DE7"/>
    <w:rsid w:val="00E13C3B"/>
    <w:rsid w:val="00E14A2C"/>
    <w:rsid w:val="00E151E3"/>
    <w:rsid w:val="00E1562A"/>
    <w:rsid w:val="00E16087"/>
    <w:rsid w:val="00E1694F"/>
    <w:rsid w:val="00E1726F"/>
    <w:rsid w:val="00E17D8F"/>
    <w:rsid w:val="00E17E24"/>
    <w:rsid w:val="00E2063F"/>
    <w:rsid w:val="00E20BE7"/>
    <w:rsid w:val="00E21564"/>
    <w:rsid w:val="00E21AF7"/>
    <w:rsid w:val="00E22076"/>
    <w:rsid w:val="00E227BA"/>
    <w:rsid w:val="00E232E5"/>
    <w:rsid w:val="00E23751"/>
    <w:rsid w:val="00E23884"/>
    <w:rsid w:val="00E2405E"/>
    <w:rsid w:val="00E2538B"/>
    <w:rsid w:val="00E25A63"/>
    <w:rsid w:val="00E26012"/>
    <w:rsid w:val="00E2612C"/>
    <w:rsid w:val="00E26A61"/>
    <w:rsid w:val="00E26DC6"/>
    <w:rsid w:val="00E2759C"/>
    <w:rsid w:val="00E27A97"/>
    <w:rsid w:val="00E30046"/>
    <w:rsid w:val="00E30808"/>
    <w:rsid w:val="00E30C23"/>
    <w:rsid w:val="00E30DB1"/>
    <w:rsid w:val="00E3227E"/>
    <w:rsid w:val="00E328CE"/>
    <w:rsid w:val="00E32ACC"/>
    <w:rsid w:val="00E32DD3"/>
    <w:rsid w:val="00E330DA"/>
    <w:rsid w:val="00E3353A"/>
    <w:rsid w:val="00E3353C"/>
    <w:rsid w:val="00E338E3"/>
    <w:rsid w:val="00E34955"/>
    <w:rsid w:val="00E35368"/>
    <w:rsid w:val="00E3552F"/>
    <w:rsid w:val="00E35D2F"/>
    <w:rsid w:val="00E368BD"/>
    <w:rsid w:val="00E3694D"/>
    <w:rsid w:val="00E37313"/>
    <w:rsid w:val="00E37366"/>
    <w:rsid w:val="00E37F79"/>
    <w:rsid w:val="00E40757"/>
    <w:rsid w:val="00E40DC0"/>
    <w:rsid w:val="00E41421"/>
    <w:rsid w:val="00E41EF9"/>
    <w:rsid w:val="00E420BD"/>
    <w:rsid w:val="00E420F3"/>
    <w:rsid w:val="00E42446"/>
    <w:rsid w:val="00E42DCB"/>
    <w:rsid w:val="00E433D2"/>
    <w:rsid w:val="00E4447F"/>
    <w:rsid w:val="00E448F3"/>
    <w:rsid w:val="00E44A0D"/>
    <w:rsid w:val="00E44F84"/>
    <w:rsid w:val="00E4561E"/>
    <w:rsid w:val="00E4570F"/>
    <w:rsid w:val="00E4629C"/>
    <w:rsid w:val="00E46A5A"/>
    <w:rsid w:val="00E500A1"/>
    <w:rsid w:val="00E50E95"/>
    <w:rsid w:val="00E5271F"/>
    <w:rsid w:val="00E52A7F"/>
    <w:rsid w:val="00E5351B"/>
    <w:rsid w:val="00E536E3"/>
    <w:rsid w:val="00E53B70"/>
    <w:rsid w:val="00E53E88"/>
    <w:rsid w:val="00E5452C"/>
    <w:rsid w:val="00E5466C"/>
    <w:rsid w:val="00E5492A"/>
    <w:rsid w:val="00E54DF7"/>
    <w:rsid w:val="00E5592F"/>
    <w:rsid w:val="00E55940"/>
    <w:rsid w:val="00E55C8A"/>
    <w:rsid w:val="00E55CE0"/>
    <w:rsid w:val="00E5665D"/>
    <w:rsid w:val="00E56C1D"/>
    <w:rsid w:val="00E56C73"/>
    <w:rsid w:val="00E57062"/>
    <w:rsid w:val="00E574F8"/>
    <w:rsid w:val="00E5762B"/>
    <w:rsid w:val="00E57750"/>
    <w:rsid w:val="00E57B8A"/>
    <w:rsid w:val="00E57E37"/>
    <w:rsid w:val="00E60982"/>
    <w:rsid w:val="00E60AAC"/>
    <w:rsid w:val="00E60B41"/>
    <w:rsid w:val="00E61101"/>
    <w:rsid w:val="00E6131C"/>
    <w:rsid w:val="00E61535"/>
    <w:rsid w:val="00E61AF4"/>
    <w:rsid w:val="00E628EB"/>
    <w:rsid w:val="00E63281"/>
    <w:rsid w:val="00E63652"/>
    <w:rsid w:val="00E63AB8"/>
    <w:rsid w:val="00E63DD8"/>
    <w:rsid w:val="00E646E4"/>
    <w:rsid w:val="00E64DCA"/>
    <w:rsid w:val="00E6516A"/>
    <w:rsid w:val="00E656B6"/>
    <w:rsid w:val="00E6581F"/>
    <w:rsid w:val="00E665EC"/>
    <w:rsid w:val="00E66ADD"/>
    <w:rsid w:val="00E66BCA"/>
    <w:rsid w:val="00E66D49"/>
    <w:rsid w:val="00E6764A"/>
    <w:rsid w:val="00E70585"/>
    <w:rsid w:val="00E705A8"/>
    <w:rsid w:val="00E706F0"/>
    <w:rsid w:val="00E707B8"/>
    <w:rsid w:val="00E70A81"/>
    <w:rsid w:val="00E71426"/>
    <w:rsid w:val="00E7143B"/>
    <w:rsid w:val="00E71F57"/>
    <w:rsid w:val="00E725E8"/>
    <w:rsid w:val="00E727D3"/>
    <w:rsid w:val="00E72DC1"/>
    <w:rsid w:val="00E73006"/>
    <w:rsid w:val="00E7376A"/>
    <w:rsid w:val="00E738BF"/>
    <w:rsid w:val="00E74106"/>
    <w:rsid w:val="00E7462C"/>
    <w:rsid w:val="00E74A0D"/>
    <w:rsid w:val="00E74C06"/>
    <w:rsid w:val="00E751A2"/>
    <w:rsid w:val="00E7560C"/>
    <w:rsid w:val="00E7569E"/>
    <w:rsid w:val="00E75CBE"/>
    <w:rsid w:val="00E7697B"/>
    <w:rsid w:val="00E76EA2"/>
    <w:rsid w:val="00E770DA"/>
    <w:rsid w:val="00E772FE"/>
    <w:rsid w:val="00E821BC"/>
    <w:rsid w:val="00E82696"/>
    <w:rsid w:val="00E82F38"/>
    <w:rsid w:val="00E83306"/>
    <w:rsid w:val="00E834CB"/>
    <w:rsid w:val="00E83F4D"/>
    <w:rsid w:val="00E84065"/>
    <w:rsid w:val="00E84986"/>
    <w:rsid w:val="00E849E9"/>
    <w:rsid w:val="00E8502E"/>
    <w:rsid w:val="00E85074"/>
    <w:rsid w:val="00E85D81"/>
    <w:rsid w:val="00E85DF7"/>
    <w:rsid w:val="00E85DFF"/>
    <w:rsid w:val="00E8783C"/>
    <w:rsid w:val="00E900B9"/>
    <w:rsid w:val="00E90242"/>
    <w:rsid w:val="00E90430"/>
    <w:rsid w:val="00E90698"/>
    <w:rsid w:val="00E91EAF"/>
    <w:rsid w:val="00E921A6"/>
    <w:rsid w:val="00E93115"/>
    <w:rsid w:val="00E934A0"/>
    <w:rsid w:val="00E94197"/>
    <w:rsid w:val="00E94E78"/>
    <w:rsid w:val="00E9564C"/>
    <w:rsid w:val="00E95BF0"/>
    <w:rsid w:val="00E95EA7"/>
    <w:rsid w:val="00E9671C"/>
    <w:rsid w:val="00E96D63"/>
    <w:rsid w:val="00E97119"/>
    <w:rsid w:val="00E97134"/>
    <w:rsid w:val="00E97806"/>
    <w:rsid w:val="00E97E36"/>
    <w:rsid w:val="00EA0024"/>
    <w:rsid w:val="00EA095C"/>
    <w:rsid w:val="00EA0D82"/>
    <w:rsid w:val="00EA0F2C"/>
    <w:rsid w:val="00EA11DF"/>
    <w:rsid w:val="00EA12C3"/>
    <w:rsid w:val="00EA1FCF"/>
    <w:rsid w:val="00EA21E4"/>
    <w:rsid w:val="00EA24C7"/>
    <w:rsid w:val="00EA257C"/>
    <w:rsid w:val="00EA28E5"/>
    <w:rsid w:val="00EA2A19"/>
    <w:rsid w:val="00EA3136"/>
    <w:rsid w:val="00EA3DE9"/>
    <w:rsid w:val="00EA4FBC"/>
    <w:rsid w:val="00EA5524"/>
    <w:rsid w:val="00EA59F6"/>
    <w:rsid w:val="00EA6008"/>
    <w:rsid w:val="00EA607B"/>
    <w:rsid w:val="00EA6400"/>
    <w:rsid w:val="00EA721E"/>
    <w:rsid w:val="00EB0030"/>
    <w:rsid w:val="00EB0767"/>
    <w:rsid w:val="00EB0B24"/>
    <w:rsid w:val="00EB0D96"/>
    <w:rsid w:val="00EB1A3B"/>
    <w:rsid w:val="00EB1D88"/>
    <w:rsid w:val="00EB2A54"/>
    <w:rsid w:val="00EB2F29"/>
    <w:rsid w:val="00EB336C"/>
    <w:rsid w:val="00EB3D04"/>
    <w:rsid w:val="00EB40DD"/>
    <w:rsid w:val="00EB4E19"/>
    <w:rsid w:val="00EB4F8E"/>
    <w:rsid w:val="00EB506D"/>
    <w:rsid w:val="00EB50AE"/>
    <w:rsid w:val="00EB5571"/>
    <w:rsid w:val="00EB5975"/>
    <w:rsid w:val="00EB6036"/>
    <w:rsid w:val="00EB636A"/>
    <w:rsid w:val="00EB709F"/>
    <w:rsid w:val="00EB7432"/>
    <w:rsid w:val="00EB7451"/>
    <w:rsid w:val="00EB747D"/>
    <w:rsid w:val="00EB791D"/>
    <w:rsid w:val="00EB7B20"/>
    <w:rsid w:val="00EB7D03"/>
    <w:rsid w:val="00EC0226"/>
    <w:rsid w:val="00EC0360"/>
    <w:rsid w:val="00EC10E6"/>
    <w:rsid w:val="00EC124D"/>
    <w:rsid w:val="00EC15D6"/>
    <w:rsid w:val="00EC178C"/>
    <w:rsid w:val="00EC20F4"/>
    <w:rsid w:val="00EC2186"/>
    <w:rsid w:val="00EC21A4"/>
    <w:rsid w:val="00EC2F10"/>
    <w:rsid w:val="00EC2F31"/>
    <w:rsid w:val="00EC30D6"/>
    <w:rsid w:val="00EC3A5E"/>
    <w:rsid w:val="00EC4038"/>
    <w:rsid w:val="00EC55BC"/>
    <w:rsid w:val="00EC59D3"/>
    <w:rsid w:val="00EC5A78"/>
    <w:rsid w:val="00EC5F32"/>
    <w:rsid w:val="00EC6E6C"/>
    <w:rsid w:val="00EC71BB"/>
    <w:rsid w:val="00EC7729"/>
    <w:rsid w:val="00EC7BAF"/>
    <w:rsid w:val="00EC7EDA"/>
    <w:rsid w:val="00ED0390"/>
    <w:rsid w:val="00ED0B53"/>
    <w:rsid w:val="00ED0DC7"/>
    <w:rsid w:val="00ED0EE3"/>
    <w:rsid w:val="00ED1B7A"/>
    <w:rsid w:val="00ED1C8F"/>
    <w:rsid w:val="00ED1CE6"/>
    <w:rsid w:val="00ED2830"/>
    <w:rsid w:val="00ED2AF5"/>
    <w:rsid w:val="00ED3345"/>
    <w:rsid w:val="00ED391D"/>
    <w:rsid w:val="00ED39D7"/>
    <w:rsid w:val="00ED3DCF"/>
    <w:rsid w:val="00ED4362"/>
    <w:rsid w:val="00ED5B50"/>
    <w:rsid w:val="00ED609B"/>
    <w:rsid w:val="00ED7205"/>
    <w:rsid w:val="00ED725B"/>
    <w:rsid w:val="00ED72B4"/>
    <w:rsid w:val="00ED75D5"/>
    <w:rsid w:val="00ED7C6E"/>
    <w:rsid w:val="00EE093F"/>
    <w:rsid w:val="00EE0CD7"/>
    <w:rsid w:val="00EE0D54"/>
    <w:rsid w:val="00EE0DAB"/>
    <w:rsid w:val="00EE10B6"/>
    <w:rsid w:val="00EE1467"/>
    <w:rsid w:val="00EE193A"/>
    <w:rsid w:val="00EE1B3F"/>
    <w:rsid w:val="00EE1C85"/>
    <w:rsid w:val="00EE2172"/>
    <w:rsid w:val="00EE2EC8"/>
    <w:rsid w:val="00EE4851"/>
    <w:rsid w:val="00EE61BB"/>
    <w:rsid w:val="00EE68E6"/>
    <w:rsid w:val="00EE6A8F"/>
    <w:rsid w:val="00EE76E2"/>
    <w:rsid w:val="00EE7CEE"/>
    <w:rsid w:val="00EE7FB1"/>
    <w:rsid w:val="00EF0466"/>
    <w:rsid w:val="00EF0478"/>
    <w:rsid w:val="00EF07D0"/>
    <w:rsid w:val="00EF1241"/>
    <w:rsid w:val="00EF24FA"/>
    <w:rsid w:val="00EF3439"/>
    <w:rsid w:val="00EF3DCC"/>
    <w:rsid w:val="00EF4215"/>
    <w:rsid w:val="00EF4A34"/>
    <w:rsid w:val="00EF4D4A"/>
    <w:rsid w:val="00EF4D97"/>
    <w:rsid w:val="00EF5437"/>
    <w:rsid w:val="00EF5ABE"/>
    <w:rsid w:val="00EF6110"/>
    <w:rsid w:val="00EF6E6F"/>
    <w:rsid w:val="00F00053"/>
    <w:rsid w:val="00F00160"/>
    <w:rsid w:val="00F0045D"/>
    <w:rsid w:val="00F0078E"/>
    <w:rsid w:val="00F00902"/>
    <w:rsid w:val="00F00BF7"/>
    <w:rsid w:val="00F014A9"/>
    <w:rsid w:val="00F02777"/>
    <w:rsid w:val="00F02A52"/>
    <w:rsid w:val="00F03116"/>
    <w:rsid w:val="00F04041"/>
    <w:rsid w:val="00F043AA"/>
    <w:rsid w:val="00F044B5"/>
    <w:rsid w:val="00F04715"/>
    <w:rsid w:val="00F04F06"/>
    <w:rsid w:val="00F05649"/>
    <w:rsid w:val="00F064B7"/>
    <w:rsid w:val="00F073EC"/>
    <w:rsid w:val="00F0740D"/>
    <w:rsid w:val="00F076F9"/>
    <w:rsid w:val="00F07C8B"/>
    <w:rsid w:val="00F105EA"/>
    <w:rsid w:val="00F10672"/>
    <w:rsid w:val="00F10BD1"/>
    <w:rsid w:val="00F10DAC"/>
    <w:rsid w:val="00F116C0"/>
    <w:rsid w:val="00F12541"/>
    <w:rsid w:val="00F12B7E"/>
    <w:rsid w:val="00F12FF2"/>
    <w:rsid w:val="00F1347C"/>
    <w:rsid w:val="00F139DA"/>
    <w:rsid w:val="00F13AA0"/>
    <w:rsid w:val="00F14363"/>
    <w:rsid w:val="00F1473E"/>
    <w:rsid w:val="00F14794"/>
    <w:rsid w:val="00F14E47"/>
    <w:rsid w:val="00F15177"/>
    <w:rsid w:val="00F15708"/>
    <w:rsid w:val="00F15C46"/>
    <w:rsid w:val="00F16042"/>
    <w:rsid w:val="00F16116"/>
    <w:rsid w:val="00F16AEB"/>
    <w:rsid w:val="00F20F3C"/>
    <w:rsid w:val="00F21095"/>
    <w:rsid w:val="00F21142"/>
    <w:rsid w:val="00F21DBB"/>
    <w:rsid w:val="00F2239F"/>
    <w:rsid w:val="00F224C0"/>
    <w:rsid w:val="00F232DC"/>
    <w:rsid w:val="00F240F7"/>
    <w:rsid w:val="00F242B2"/>
    <w:rsid w:val="00F24DAE"/>
    <w:rsid w:val="00F2511B"/>
    <w:rsid w:val="00F251D6"/>
    <w:rsid w:val="00F25209"/>
    <w:rsid w:val="00F2521A"/>
    <w:rsid w:val="00F263B7"/>
    <w:rsid w:val="00F26430"/>
    <w:rsid w:val="00F26F2A"/>
    <w:rsid w:val="00F3134D"/>
    <w:rsid w:val="00F315E3"/>
    <w:rsid w:val="00F31E49"/>
    <w:rsid w:val="00F31F66"/>
    <w:rsid w:val="00F325C1"/>
    <w:rsid w:val="00F328A5"/>
    <w:rsid w:val="00F32E0C"/>
    <w:rsid w:val="00F33A51"/>
    <w:rsid w:val="00F3493C"/>
    <w:rsid w:val="00F358CD"/>
    <w:rsid w:val="00F35C92"/>
    <w:rsid w:val="00F36A79"/>
    <w:rsid w:val="00F37473"/>
    <w:rsid w:val="00F4039A"/>
    <w:rsid w:val="00F40561"/>
    <w:rsid w:val="00F405B8"/>
    <w:rsid w:val="00F40BC6"/>
    <w:rsid w:val="00F4163C"/>
    <w:rsid w:val="00F4180D"/>
    <w:rsid w:val="00F41F42"/>
    <w:rsid w:val="00F42539"/>
    <w:rsid w:val="00F42789"/>
    <w:rsid w:val="00F4286F"/>
    <w:rsid w:val="00F4305E"/>
    <w:rsid w:val="00F4369C"/>
    <w:rsid w:val="00F43BC1"/>
    <w:rsid w:val="00F4452C"/>
    <w:rsid w:val="00F44C15"/>
    <w:rsid w:val="00F450B4"/>
    <w:rsid w:val="00F45251"/>
    <w:rsid w:val="00F45B4F"/>
    <w:rsid w:val="00F46283"/>
    <w:rsid w:val="00F468B0"/>
    <w:rsid w:val="00F47004"/>
    <w:rsid w:val="00F50F86"/>
    <w:rsid w:val="00F5115D"/>
    <w:rsid w:val="00F51293"/>
    <w:rsid w:val="00F5279F"/>
    <w:rsid w:val="00F52E71"/>
    <w:rsid w:val="00F53E99"/>
    <w:rsid w:val="00F54122"/>
    <w:rsid w:val="00F544BF"/>
    <w:rsid w:val="00F54551"/>
    <w:rsid w:val="00F54833"/>
    <w:rsid w:val="00F54AEB"/>
    <w:rsid w:val="00F55D47"/>
    <w:rsid w:val="00F5619C"/>
    <w:rsid w:val="00F563BC"/>
    <w:rsid w:val="00F5707A"/>
    <w:rsid w:val="00F5744C"/>
    <w:rsid w:val="00F57BC4"/>
    <w:rsid w:val="00F60896"/>
    <w:rsid w:val="00F609D3"/>
    <w:rsid w:val="00F60A3E"/>
    <w:rsid w:val="00F60E8E"/>
    <w:rsid w:val="00F61186"/>
    <w:rsid w:val="00F6235E"/>
    <w:rsid w:val="00F62BE8"/>
    <w:rsid w:val="00F62ED5"/>
    <w:rsid w:val="00F6359A"/>
    <w:rsid w:val="00F63DF9"/>
    <w:rsid w:val="00F63F63"/>
    <w:rsid w:val="00F646B1"/>
    <w:rsid w:val="00F64937"/>
    <w:rsid w:val="00F649BB"/>
    <w:rsid w:val="00F64D2B"/>
    <w:rsid w:val="00F65793"/>
    <w:rsid w:val="00F658B8"/>
    <w:rsid w:val="00F65EBB"/>
    <w:rsid w:val="00F66C33"/>
    <w:rsid w:val="00F66C48"/>
    <w:rsid w:val="00F67321"/>
    <w:rsid w:val="00F67BD5"/>
    <w:rsid w:val="00F70D13"/>
    <w:rsid w:val="00F70E9D"/>
    <w:rsid w:val="00F7133F"/>
    <w:rsid w:val="00F71512"/>
    <w:rsid w:val="00F72B83"/>
    <w:rsid w:val="00F72D62"/>
    <w:rsid w:val="00F7323A"/>
    <w:rsid w:val="00F7436B"/>
    <w:rsid w:val="00F75237"/>
    <w:rsid w:val="00F75F16"/>
    <w:rsid w:val="00F760CD"/>
    <w:rsid w:val="00F7669E"/>
    <w:rsid w:val="00F76E98"/>
    <w:rsid w:val="00F77F0A"/>
    <w:rsid w:val="00F80416"/>
    <w:rsid w:val="00F811AB"/>
    <w:rsid w:val="00F813BF"/>
    <w:rsid w:val="00F82442"/>
    <w:rsid w:val="00F82860"/>
    <w:rsid w:val="00F82884"/>
    <w:rsid w:val="00F82E7D"/>
    <w:rsid w:val="00F83629"/>
    <w:rsid w:val="00F83850"/>
    <w:rsid w:val="00F83A7A"/>
    <w:rsid w:val="00F83B92"/>
    <w:rsid w:val="00F83CE6"/>
    <w:rsid w:val="00F84233"/>
    <w:rsid w:val="00F84E89"/>
    <w:rsid w:val="00F84FF6"/>
    <w:rsid w:val="00F85ADD"/>
    <w:rsid w:val="00F860D5"/>
    <w:rsid w:val="00F86271"/>
    <w:rsid w:val="00F870B4"/>
    <w:rsid w:val="00F87293"/>
    <w:rsid w:val="00F9097C"/>
    <w:rsid w:val="00F90B4A"/>
    <w:rsid w:val="00F9210D"/>
    <w:rsid w:val="00F929DB"/>
    <w:rsid w:val="00F93339"/>
    <w:rsid w:val="00F93969"/>
    <w:rsid w:val="00F9482D"/>
    <w:rsid w:val="00F94FFA"/>
    <w:rsid w:val="00F95218"/>
    <w:rsid w:val="00F958F0"/>
    <w:rsid w:val="00F95D0D"/>
    <w:rsid w:val="00F966EF"/>
    <w:rsid w:val="00F96CB0"/>
    <w:rsid w:val="00F97A22"/>
    <w:rsid w:val="00FA04FE"/>
    <w:rsid w:val="00FA0AFE"/>
    <w:rsid w:val="00FA16FA"/>
    <w:rsid w:val="00FA1C4B"/>
    <w:rsid w:val="00FA347C"/>
    <w:rsid w:val="00FA3E0F"/>
    <w:rsid w:val="00FA41FA"/>
    <w:rsid w:val="00FA50C1"/>
    <w:rsid w:val="00FA592C"/>
    <w:rsid w:val="00FA64C7"/>
    <w:rsid w:val="00FA66BC"/>
    <w:rsid w:val="00FA690F"/>
    <w:rsid w:val="00FA72AB"/>
    <w:rsid w:val="00FA76FB"/>
    <w:rsid w:val="00FA77AB"/>
    <w:rsid w:val="00FA7E04"/>
    <w:rsid w:val="00FB012D"/>
    <w:rsid w:val="00FB139F"/>
    <w:rsid w:val="00FB23AF"/>
    <w:rsid w:val="00FB2CB3"/>
    <w:rsid w:val="00FB31FD"/>
    <w:rsid w:val="00FB33CC"/>
    <w:rsid w:val="00FB3C0C"/>
    <w:rsid w:val="00FB3EB3"/>
    <w:rsid w:val="00FB4581"/>
    <w:rsid w:val="00FB4D44"/>
    <w:rsid w:val="00FB5035"/>
    <w:rsid w:val="00FB51C0"/>
    <w:rsid w:val="00FB5EF2"/>
    <w:rsid w:val="00FB769A"/>
    <w:rsid w:val="00FB78BE"/>
    <w:rsid w:val="00FB7B9B"/>
    <w:rsid w:val="00FC0085"/>
    <w:rsid w:val="00FC2829"/>
    <w:rsid w:val="00FC292C"/>
    <w:rsid w:val="00FC2FDC"/>
    <w:rsid w:val="00FC3928"/>
    <w:rsid w:val="00FC4501"/>
    <w:rsid w:val="00FC497F"/>
    <w:rsid w:val="00FC4A9B"/>
    <w:rsid w:val="00FC4DF6"/>
    <w:rsid w:val="00FC4F74"/>
    <w:rsid w:val="00FC50B9"/>
    <w:rsid w:val="00FC50DB"/>
    <w:rsid w:val="00FC6F6F"/>
    <w:rsid w:val="00FC79C0"/>
    <w:rsid w:val="00FC7DB8"/>
    <w:rsid w:val="00FD01B6"/>
    <w:rsid w:val="00FD0EB0"/>
    <w:rsid w:val="00FD16BB"/>
    <w:rsid w:val="00FD16E1"/>
    <w:rsid w:val="00FD1ECC"/>
    <w:rsid w:val="00FD2B04"/>
    <w:rsid w:val="00FD36D1"/>
    <w:rsid w:val="00FD43F7"/>
    <w:rsid w:val="00FD482A"/>
    <w:rsid w:val="00FD494A"/>
    <w:rsid w:val="00FD4CEE"/>
    <w:rsid w:val="00FD50DC"/>
    <w:rsid w:val="00FD554C"/>
    <w:rsid w:val="00FD5A64"/>
    <w:rsid w:val="00FD5BB8"/>
    <w:rsid w:val="00FD650C"/>
    <w:rsid w:val="00FD65E3"/>
    <w:rsid w:val="00FD6803"/>
    <w:rsid w:val="00FD6FDC"/>
    <w:rsid w:val="00FD70D7"/>
    <w:rsid w:val="00FD72A4"/>
    <w:rsid w:val="00FD7ED5"/>
    <w:rsid w:val="00FE0612"/>
    <w:rsid w:val="00FE123E"/>
    <w:rsid w:val="00FE1305"/>
    <w:rsid w:val="00FE1A82"/>
    <w:rsid w:val="00FE1D21"/>
    <w:rsid w:val="00FE2678"/>
    <w:rsid w:val="00FE27F2"/>
    <w:rsid w:val="00FE307A"/>
    <w:rsid w:val="00FE3309"/>
    <w:rsid w:val="00FE384F"/>
    <w:rsid w:val="00FE3CDE"/>
    <w:rsid w:val="00FE3D10"/>
    <w:rsid w:val="00FE3E99"/>
    <w:rsid w:val="00FE3EAC"/>
    <w:rsid w:val="00FE400C"/>
    <w:rsid w:val="00FE401A"/>
    <w:rsid w:val="00FE4236"/>
    <w:rsid w:val="00FE4992"/>
    <w:rsid w:val="00FE4AD8"/>
    <w:rsid w:val="00FE4D3C"/>
    <w:rsid w:val="00FE506F"/>
    <w:rsid w:val="00FE5128"/>
    <w:rsid w:val="00FE6291"/>
    <w:rsid w:val="00FE65A3"/>
    <w:rsid w:val="00FE677F"/>
    <w:rsid w:val="00FE7559"/>
    <w:rsid w:val="00FE78FF"/>
    <w:rsid w:val="00FE79EB"/>
    <w:rsid w:val="00FF00AA"/>
    <w:rsid w:val="00FF0159"/>
    <w:rsid w:val="00FF02EB"/>
    <w:rsid w:val="00FF0695"/>
    <w:rsid w:val="00FF08C1"/>
    <w:rsid w:val="00FF0942"/>
    <w:rsid w:val="00FF11A2"/>
    <w:rsid w:val="00FF1251"/>
    <w:rsid w:val="00FF135E"/>
    <w:rsid w:val="00FF2308"/>
    <w:rsid w:val="00FF273B"/>
    <w:rsid w:val="00FF3369"/>
    <w:rsid w:val="00FF3418"/>
    <w:rsid w:val="00FF39B8"/>
    <w:rsid w:val="00FF4151"/>
    <w:rsid w:val="00FF45BB"/>
    <w:rsid w:val="00FF4694"/>
    <w:rsid w:val="00FF4AB6"/>
    <w:rsid w:val="00FF5498"/>
    <w:rsid w:val="00FF54F6"/>
    <w:rsid w:val="00FF5B24"/>
    <w:rsid w:val="00FF5B7C"/>
    <w:rsid w:val="00FF609B"/>
    <w:rsid w:val="00FF6651"/>
    <w:rsid w:val="00FF6797"/>
    <w:rsid w:val="00FF74BD"/>
    <w:rsid w:val="00FF7778"/>
  </w:rsids>
  <m:mathPr>
    <m:mathFont m:val="Cambria Math"/>
    <m:brkBin m:val="before"/>
    <m:brkBinSub m:val="--"/>
    <m:smallFrac/>
    <m:dispDef/>
    <m:lMargin m:val="0"/>
    <m:rMargin m:val="0"/>
    <m:defJc m:val="centerGroup"/>
    <m:wrapRight/>
    <m:intLim m:val="subSup"/>
    <m:naryLim m:val="subSup"/>
  </m:mathPr>
  <w:themeFontLang w:val="en-US" w:eastAsia="ja-JP" w:bidi="th-T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F984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9D5"/>
    <w:rPr>
      <w:rFonts w:ascii="Times New Roman" w:hAnsi="Times New Roman" w:cs="Times New Roman"/>
    </w:rPr>
  </w:style>
  <w:style w:type="paragraph" w:styleId="Heading1">
    <w:name w:val="heading 1"/>
    <w:basedOn w:val="Normal"/>
    <w:next w:val="Normal"/>
    <w:link w:val="Heading1Char"/>
    <w:uiPriority w:val="9"/>
    <w:qFormat/>
    <w:rsid w:val="00ED72B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ED72B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F40561"/>
    <w:pPr>
      <w:spacing w:before="100" w:beforeAutospacing="1" w:after="100" w:afterAutospacing="1"/>
      <w:outlineLvl w:val="2"/>
    </w:pPr>
    <w:rPr>
      <w:rFonts w:ascii="Times" w:hAnsi="Times" w:cstheme="minorBidi"/>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570BD9"/>
    <w:rPr>
      <w:rFonts w:asciiTheme="minorHAnsi" w:hAnsiTheme="minorHAnsi" w:cstheme="minorBidi"/>
      <w:sz w:val="20"/>
    </w:rPr>
  </w:style>
  <w:style w:type="character" w:customStyle="1" w:styleId="FootnoteTextChar">
    <w:name w:val="Footnote Text Char"/>
    <w:basedOn w:val="DefaultParagraphFont"/>
    <w:link w:val="FootnoteText"/>
    <w:rsid w:val="00570BD9"/>
    <w:rPr>
      <w:sz w:val="20"/>
    </w:rPr>
  </w:style>
  <w:style w:type="character" w:styleId="FootnoteReference">
    <w:name w:val="footnote reference"/>
    <w:basedOn w:val="DefaultParagraphFont"/>
    <w:unhideWhenUsed/>
    <w:rsid w:val="002E5C5B"/>
    <w:rPr>
      <w:vertAlign w:val="superscript"/>
    </w:rPr>
  </w:style>
  <w:style w:type="paragraph" w:styleId="Header">
    <w:name w:val="header"/>
    <w:basedOn w:val="Normal"/>
    <w:link w:val="HeaderChar"/>
    <w:uiPriority w:val="99"/>
    <w:unhideWhenUsed/>
    <w:rsid w:val="004348D6"/>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4348D6"/>
  </w:style>
  <w:style w:type="paragraph" w:styleId="Footer">
    <w:name w:val="footer"/>
    <w:basedOn w:val="Normal"/>
    <w:link w:val="FooterChar"/>
    <w:uiPriority w:val="99"/>
    <w:unhideWhenUsed/>
    <w:rsid w:val="004348D6"/>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4348D6"/>
  </w:style>
  <w:style w:type="paragraph" w:styleId="BalloonText">
    <w:name w:val="Balloon Text"/>
    <w:basedOn w:val="Normal"/>
    <w:link w:val="BalloonTextChar"/>
    <w:uiPriority w:val="99"/>
    <w:semiHidden/>
    <w:unhideWhenUsed/>
    <w:rsid w:val="00653FB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3FB4"/>
    <w:rPr>
      <w:rFonts w:ascii="Lucida Grande" w:hAnsi="Lucida Grande" w:cs="Lucida Grande"/>
      <w:sz w:val="18"/>
      <w:szCs w:val="18"/>
    </w:rPr>
  </w:style>
  <w:style w:type="paragraph" w:styleId="ListParagraph">
    <w:name w:val="List Paragraph"/>
    <w:basedOn w:val="Normal"/>
    <w:uiPriority w:val="34"/>
    <w:qFormat/>
    <w:rsid w:val="004A3F88"/>
    <w:pPr>
      <w:ind w:left="720"/>
      <w:contextualSpacing/>
    </w:pPr>
    <w:rPr>
      <w:rFonts w:asciiTheme="minorHAnsi" w:hAnsiTheme="minorHAnsi" w:cstheme="minorBidi"/>
    </w:rPr>
  </w:style>
  <w:style w:type="character" w:styleId="CommentReference">
    <w:name w:val="annotation reference"/>
    <w:basedOn w:val="DefaultParagraphFont"/>
    <w:uiPriority w:val="99"/>
    <w:semiHidden/>
    <w:unhideWhenUsed/>
    <w:rsid w:val="00821C05"/>
    <w:rPr>
      <w:sz w:val="18"/>
      <w:szCs w:val="18"/>
    </w:rPr>
  </w:style>
  <w:style w:type="paragraph" w:styleId="CommentText">
    <w:name w:val="annotation text"/>
    <w:basedOn w:val="Normal"/>
    <w:link w:val="CommentTextChar"/>
    <w:uiPriority w:val="99"/>
    <w:unhideWhenUsed/>
    <w:rsid w:val="00821C05"/>
    <w:rPr>
      <w:rFonts w:asciiTheme="minorHAnsi" w:hAnsiTheme="minorHAnsi" w:cstheme="minorBidi"/>
    </w:rPr>
  </w:style>
  <w:style w:type="character" w:customStyle="1" w:styleId="CommentTextChar">
    <w:name w:val="Comment Text Char"/>
    <w:basedOn w:val="DefaultParagraphFont"/>
    <w:link w:val="CommentText"/>
    <w:uiPriority w:val="99"/>
    <w:rsid w:val="00821C05"/>
  </w:style>
  <w:style w:type="paragraph" w:styleId="CommentSubject">
    <w:name w:val="annotation subject"/>
    <w:basedOn w:val="CommentText"/>
    <w:next w:val="CommentText"/>
    <w:link w:val="CommentSubjectChar"/>
    <w:uiPriority w:val="99"/>
    <w:semiHidden/>
    <w:unhideWhenUsed/>
    <w:rsid w:val="00821C05"/>
    <w:rPr>
      <w:b/>
      <w:bCs/>
      <w:sz w:val="20"/>
      <w:szCs w:val="20"/>
    </w:rPr>
  </w:style>
  <w:style w:type="character" w:customStyle="1" w:styleId="CommentSubjectChar">
    <w:name w:val="Comment Subject Char"/>
    <w:basedOn w:val="CommentTextChar"/>
    <w:link w:val="CommentSubject"/>
    <w:uiPriority w:val="99"/>
    <w:semiHidden/>
    <w:rsid w:val="00821C05"/>
    <w:rPr>
      <w:b/>
      <w:bCs/>
      <w:sz w:val="20"/>
      <w:szCs w:val="20"/>
    </w:rPr>
  </w:style>
  <w:style w:type="character" w:styleId="PageNumber">
    <w:name w:val="page number"/>
    <w:basedOn w:val="DefaultParagraphFont"/>
    <w:uiPriority w:val="99"/>
    <w:semiHidden/>
    <w:unhideWhenUsed/>
    <w:rsid w:val="00EC2F10"/>
  </w:style>
  <w:style w:type="paragraph" w:styleId="Caption">
    <w:name w:val="caption"/>
    <w:basedOn w:val="Normal"/>
    <w:next w:val="Normal"/>
    <w:qFormat/>
    <w:rsid w:val="006E1A94"/>
    <w:pPr>
      <w:spacing w:before="240" w:after="240"/>
      <w:jc w:val="both"/>
    </w:pPr>
    <w:rPr>
      <w:rFonts w:eastAsia="Times New Roman"/>
      <w:b/>
    </w:rPr>
  </w:style>
  <w:style w:type="paragraph" w:customStyle="1" w:styleId="TableText">
    <w:name w:val="Table Text"/>
    <w:basedOn w:val="Normal"/>
    <w:rsid w:val="006E1A94"/>
    <w:pPr>
      <w:spacing w:before="120" w:after="120"/>
    </w:pPr>
    <w:rPr>
      <w:rFonts w:eastAsia="Times New Roman"/>
    </w:rPr>
  </w:style>
  <w:style w:type="character" w:customStyle="1" w:styleId="Heading3Char">
    <w:name w:val="Heading 3 Char"/>
    <w:basedOn w:val="DefaultParagraphFont"/>
    <w:link w:val="Heading3"/>
    <w:uiPriority w:val="9"/>
    <w:rsid w:val="00F40561"/>
    <w:rPr>
      <w:rFonts w:ascii="Times" w:hAnsi="Times"/>
      <w:b/>
      <w:bCs/>
      <w:sz w:val="27"/>
      <w:szCs w:val="27"/>
    </w:rPr>
  </w:style>
  <w:style w:type="character" w:styleId="Hyperlink">
    <w:name w:val="Hyperlink"/>
    <w:basedOn w:val="DefaultParagraphFont"/>
    <w:uiPriority w:val="99"/>
    <w:unhideWhenUsed/>
    <w:rsid w:val="00F40561"/>
    <w:rPr>
      <w:color w:val="0000FF"/>
      <w:u w:val="single"/>
    </w:rPr>
  </w:style>
  <w:style w:type="character" w:customStyle="1" w:styleId="apple-converted-space">
    <w:name w:val="apple-converted-space"/>
    <w:basedOn w:val="DefaultParagraphFont"/>
    <w:rsid w:val="00F40561"/>
  </w:style>
  <w:style w:type="table" w:styleId="TableGrid">
    <w:name w:val="Table Grid"/>
    <w:basedOn w:val="TableNormal"/>
    <w:uiPriority w:val="59"/>
    <w:rsid w:val="00FE401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unhideWhenUsed/>
    <w:rsid w:val="00D51103"/>
    <w:rPr>
      <w:rFonts w:asciiTheme="minorHAnsi" w:hAnsiTheme="minorHAnsi" w:cstheme="minorBidi"/>
    </w:rPr>
  </w:style>
  <w:style w:type="character" w:customStyle="1" w:styleId="EndnoteTextChar">
    <w:name w:val="Endnote Text Char"/>
    <w:basedOn w:val="DefaultParagraphFont"/>
    <w:link w:val="EndnoteText"/>
    <w:uiPriority w:val="99"/>
    <w:rsid w:val="00D51103"/>
  </w:style>
  <w:style w:type="character" w:styleId="EndnoteReference">
    <w:name w:val="endnote reference"/>
    <w:basedOn w:val="DefaultParagraphFont"/>
    <w:uiPriority w:val="99"/>
    <w:unhideWhenUsed/>
    <w:rsid w:val="00D51103"/>
    <w:rPr>
      <w:vertAlign w:val="superscript"/>
    </w:rPr>
  </w:style>
  <w:style w:type="paragraph" w:styleId="Revision">
    <w:name w:val="Revision"/>
    <w:hidden/>
    <w:uiPriority w:val="99"/>
    <w:semiHidden/>
    <w:rsid w:val="003E68E3"/>
  </w:style>
  <w:style w:type="paragraph" w:customStyle="1" w:styleId="EndNoteBibliographyTitle">
    <w:name w:val="EndNote Bibliography Title"/>
    <w:basedOn w:val="Normal"/>
    <w:rsid w:val="00253E6E"/>
    <w:pPr>
      <w:jc w:val="center"/>
    </w:pPr>
    <w:rPr>
      <w:rFonts w:ascii="Cambria" w:hAnsi="Cambria" w:cstheme="minorBidi"/>
    </w:rPr>
  </w:style>
  <w:style w:type="paragraph" w:customStyle="1" w:styleId="EndNoteBibliography">
    <w:name w:val="EndNote Bibliography"/>
    <w:basedOn w:val="Normal"/>
    <w:rsid w:val="00253E6E"/>
    <w:rPr>
      <w:rFonts w:ascii="Cambria" w:hAnsi="Cambria" w:cstheme="minorBidi"/>
    </w:rPr>
  </w:style>
  <w:style w:type="paragraph" w:styleId="DocumentMap">
    <w:name w:val="Document Map"/>
    <w:basedOn w:val="Normal"/>
    <w:link w:val="DocumentMapChar"/>
    <w:uiPriority w:val="99"/>
    <w:semiHidden/>
    <w:unhideWhenUsed/>
    <w:rsid w:val="001324A7"/>
    <w:rPr>
      <w:rFonts w:ascii="Lucida Grande" w:hAnsi="Lucida Grande" w:cs="Lucida Grande"/>
    </w:rPr>
  </w:style>
  <w:style w:type="character" w:customStyle="1" w:styleId="DocumentMapChar">
    <w:name w:val="Document Map Char"/>
    <w:basedOn w:val="DefaultParagraphFont"/>
    <w:link w:val="DocumentMap"/>
    <w:uiPriority w:val="99"/>
    <w:semiHidden/>
    <w:rsid w:val="001324A7"/>
    <w:rPr>
      <w:rFonts w:ascii="Lucida Grande" w:hAnsi="Lucida Grande" w:cs="Lucida Grande"/>
    </w:rPr>
  </w:style>
  <w:style w:type="character" w:styleId="FollowedHyperlink">
    <w:name w:val="FollowedHyperlink"/>
    <w:basedOn w:val="DefaultParagraphFont"/>
    <w:uiPriority w:val="99"/>
    <w:semiHidden/>
    <w:unhideWhenUsed/>
    <w:rsid w:val="00761795"/>
    <w:rPr>
      <w:color w:val="800080" w:themeColor="followedHyperlink"/>
      <w:u w:val="single"/>
    </w:rPr>
  </w:style>
  <w:style w:type="paragraph" w:customStyle="1" w:styleId="Default">
    <w:name w:val="Default"/>
    <w:rsid w:val="00A75F11"/>
    <w:pPr>
      <w:widowControl w:val="0"/>
      <w:autoSpaceDE w:val="0"/>
      <w:autoSpaceDN w:val="0"/>
      <w:adjustRightInd w:val="0"/>
    </w:pPr>
    <w:rPr>
      <w:rFonts w:ascii="Times New Roman" w:hAnsi="Times New Roman" w:cs="Times New Roman"/>
      <w:color w:val="000000"/>
    </w:rPr>
  </w:style>
  <w:style w:type="paragraph" w:styleId="NormalWeb">
    <w:name w:val="Normal (Web)"/>
    <w:basedOn w:val="Normal"/>
    <w:uiPriority w:val="99"/>
    <w:unhideWhenUsed/>
    <w:rsid w:val="00DC585F"/>
    <w:pPr>
      <w:spacing w:before="100" w:beforeAutospacing="1" w:after="100" w:afterAutospacing="1"/>
    </w:pPr>
  </w:style>
  <w:style w:type="paragraph" w:customStyle="1" w:styleId="p1">
    <w:name w:val="p1"/>
    <w:basedOn w:val="Normal"/>
    <w:rsid w:val="00B072A4"/>
    <w:rPr>
      <w:rFonts w:ascii="Helvetica" w:hAnsi="Helvetica"/>
      <w:sz w:val="18"/>
      <w:szCs w:val="18"/>
      <w:lang w:eastAsia="zh-CN"/>
    </w:rPr>
  </w:style>
  <w:style w:type="paragraph" w:customStyle="1" w:styleId="p2">
    <w:name w:val="p2"/>
    <w:basedOn w:val="Normal"/>
    <w:rsid w:val="00B072A4"/>
    <w:rPr>
      <w:rFonts w:ascii="Helvetica" w:hAnsi="Helvetica"/>
      <w:sz w:val="18"/>
      <w:szCs w:val="18"/>
      <w:lang w:eastAsia="zh-CN"/>
    </w:rPr>
  </w:style>
  <w:style w:type="character" w:customStyle="1" w:styleId="UnresolvedMention1">
    <w:name w:val="Unresolved Mention1"/>
    <w:basedOn w:val="DefaultParagraphFont"/>
    <w:uiPriority w:val="99"/>
    <w:rsid w:val="00623B55"/>
    <w:rPr>
      <w:color w:val="808080"/>
      <w:shd w:val="clear" w:color="auto" w:fill="E6E6E6"/>
    </w:rPr>
  </w:style>
  <w:style w:type="character" w:customStyle="1" w:styleId="Heading1Char">
    <w:name w:val="Heading 1 Char"/>
    <w:basedOn w:val="DefaultParagraphFont"/>
    <w:link w:val="Heading1"/>
    <w:uiPriority w:val="9"/>
    <w:rsid w:val="00ED72B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ED72B4"/>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56769"/>
    <w:rPr>
      <w:b/>
      <w:bCs/>
    </w:rPr>
  </w:style>
  <w:style w:type="character" w:styleId="Emphasis">
    <w:name w:val="Emphasis"/>
    <w:basedOn w:val="DefaultParagraphFont"/>
    <w:uiPriority w:val="20"/>
    <w:qFormat/>
    <w:rsid w:val="007567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9257">
      <w:bodyDiv w:val="1"/>
      <w:marLeft w:val="0"/>
      <w:marRight w:val="0"/>
      <w:marTop w:val="0"/>
      <w:marBottom w:val="0"/>
      <w:divBdr>
        <w:top w:val="none" w:sz="0" w:space="0" w:color="auto"/>
        <w:left w:val="none" w:sz="0" w:space="0" w:color="auto"/>
        <w:bottom w:val="none" w:sz="0" w:space="0" w:color="auto"/>
        <w:right w:val="none" w:sz="0" w:space="0" w:color="auto"/>
      </w:divBdr>
    </w:div>
    <w:div w:id="81873451">
      <w:bodyDiv w:val="1"/>
      <w:marLeft w:val="0"/>
      <w:marRight w:val="0"/>
      <w:marTop w:val="0"/>
      <w:marBottom w:val="0"/>
      <w:divBdr>
        <w:top w:val="none" w:sz="0" w:space="0" w:color="auto"/>
        <w:left w:val="none" w:sz="0" w:space="0" w:color="auto"/>
        <w:bottom w:val="none" w:sz="0" w:space="0" w:color="auto"/>
        <w:right w:val="none" w:sz="0" w:space="0" w:color="auto"/>
      </w:divBdr>
    </w:div>
    <w:div w:id="82606559">
      <w:bodyDiv w:val="1"/>
      <w:marLeft w:val="0"/>
      <w:marRight w:val="0"/>
      <w:marTop w:val="0"/>
      <w:marBottom w:val="0"/>
      <w:divBdr>
        <w:top w:val="none" w:sz="0" w:space="0" w:color="auto"/>
        <w:left w:val="none" w:sz="0" w:space="0" w:color="auto"/>
        <w:bottom w:val="none" w:sz="0" w:space="0" w:color="auto"/>
        <w:right w:val="none" w:sz="0" w:space="0" w:color="auto"/>
      </w:divBdr>
    </w:div>
    <w:div w:id="95441227">
      <w:bodyDiv w:val="1"/>
      <w:marLeft w:val="0"/>
      <w:marRight w:val="0"/>
      <w:marTop w:val="0"/>
      <w:marBottom w:val="0"/>
      <w:divBdr>
        <w:top w:val="none" w:sz="0" w:space="0" w:color="auto"/>
        <w:left w:val="none" w:sz="0" w:space="0" w:color="auto"/>
        <w:bottom w:val="none" w:sz="0" w:space="0" w:color="auto"/>
        <w:right w:val="none" w:sz="0" w:space="0" w:color="auto"/>
      </w:divBdr>
    </w:div>
    <w:div w:id="98718817">
      <w:bodyDiv w:val="1"/>
      <w:marLeft w:val="0"/>
      <w:marRight w:val="0"/>
      <w:marTop w:val="0"/>
      <w:marBottom w:val="0"/>
      <w:divBdr>
        <w:top w:val="none" w:sz="0" w:space="0" w:color="auto"/>
        <w:left w:val="none" w:sz="0" w:space="0" w:color="auto"/>
        <w:bottom w:val="none" w:sz="0" w:space="0" w:color="auto"/>
        <w:right w:val="none" w:sz="0" w:space="0" w:color="auto"/>
      </w:divBdr>
    </w:div>
    <w:div w:id="155387212">
      <w:bodyDiv w:val="1"/>
      <w:marLeft w:val="0"/>
      <w:marRight w:val="0"/>
      <w:marTop w:val="0"/>
      <w:marBottom w:val="0"/>
      <w:divBdr>
        <w:top w:val="none" w:sz="0" w:space="0" w:color="auto"/>
        <w:left w:val="none" w:sz="0" w:space="0" w:color="auto"/>
        <w:bottom w:val="none" w:sz="0" w:space="0" w:color="auto"/>
        <w:right w:val="none" w:sz="0" w:space="0" w:color="auto"/>
      </w:divBdr>
      <w:divsChild>
        <w:div w:id="61954863">
          <w:marLeft w:val="0"/>
          <w:marRight w:val="0"/>
          <w:marTop w:val="0"/>
          <w:marBottom w:val="0"/>
          <w:divBdr>
            <w:top w:val="none" w:sz="0" w:space="0" w:color="auto"/>
            <w:left w:val="none" w:sz="0" w:space="0" w:color="auto"/>
            <w:bottom w:val="none" w:sz="0" w:space="0" w:color="auto"/>
            <w:right w:val="none" w:sz="0" w:space="0" w:color="auto"/>
          </w:divBdr>
        </w:div>
        <w:div w:id="766265559">
          <w:marLeft w:val="0"/>
          <w:marRight w:val="0"/>
          <w:marTop w:val="0"/>
          <w:marBottom w:val="0"/>
          <w:divBdr>
            <w:top w:val="none" w:sz="0" w:space="0" w:color="auto"/>
            <w:left w:val="none" w:sz="0" w:space="0" w:color="auto"/>
            <w:bottom w:val="none" w:sz="0" w:space="0" w:color="auto"/>
            <w:right w:val="none" w:sz="0" w:space="0" w:color="auto"/>
          </w:divBdr>
        </w:div>
        <w:div w:id="187984769">
          <w:marLeft w:val="0"/>
          <w:marRight w:val="0"/>
          <w:marTop w:val="0"/>
          <w:marBottom w:val="0"/>
          <w:divBdr>
            <w:top w:val="none" w:sz="0" w:space="0" w:color="auto"/>
            <w:left w:val="none" w:sz="0" w:space="0" w:color="auto"/>
            <w:bottom w:val="none" w:sz="0" w:space="0" w:color="auto"/>
            <w:right w:val="none" w:sz="0" w:space="0" w:color="auto"/>
          </w:divBdr>
        </w:div>
        <w:div w:id="1278172297">
          <w:marLeft w:val="0"/>
          <w:marRight w:val="0"/>
          <w:marTop w:val="0"/>
          <w:marBottom w:val="0"/>
          <w:divBdr>
            <w:top w:val="none" w:sz="0" w:space="0" w:color="auto"/>
            <w:left w:val="none" w:sz="0" w:space="0" w:color="auto"/>
            <w:bottom w:val="none" w:sz="0" w:space="0" w:color="auto"/>
            <w:right w:val="none" w:sz="0" w:space="0" w:color="auto"/>
          </w:divBdr>
        </w:div>
        <w:div w:id="664095701">
          <w:marLeft w:val="0"/>
          <w:marRight w:val="0"/>
          <w:marTop w:val="0"/>
          <w:marBottom w:val="0"/>
          <w:divBdr>
            <w:top w:val="none" w:sz="0" w:space="0" w:color="auto"/>
            <w:left w:val="none" w:sz="0" w:space="0" w:color="auto"/>
            <w:bottom w:val="none" w:sz="0" w:space="0" w:color="auto"/>
            <w:right w:val="none" w:sz="0" w:space="0" w:color="auto"/>
          </w:divBdr>
        </w:div>
        <w:div w:id="1273977002">
          <w:marLeft w:val="0"/>
          <w:marRight w:val="0"/>
          <w:marTop w:val="0"/>
          <w:marBottom w:val="0"/>
          <w:divBdr>
            <w:top w:val="none" w:sz="0" w:space="0" w:color="auto"/>
            <w:left w:val="none" w:sz="0" w:space="0" w:color="auto"/>
            <w:bottom w:val="none" w:sz="0" w:space="0" w:color="auto"/>
            <w:right w:val="none" w:sz="0" w:space="0" w:color="auto"/>
          </w:divBdr>
        </w:div>
        <w:div w:id="469441751">
          <w:marLeft w:val="0"/>
          <w:marRight w:val="0"/>
          <w:marTop w:val="0"/>
          <w:marBottom w:val="0"/>
          <w:divBdr>
            <w:top w:val="none" w:sz="0" w:space="0" w:color="auto"/>
            <w:left w:val="none" w:sz="0" w:space="0" w:color="auto"/>
            <w:bottom w:val="none" w:sz="0" w:space="0" w:color="auto"/>
            <w:right w:val="none" w:sz="0" w:space="0" w:color="auto"/>
          </w:divBdr>
        </w:div>
        <w:div w:id="1650667156">
          <w:marLeft w:val="0"/>
          <w:marRight w:val="0"/>
          <w:marTop w:val="0"/>
          <w:marBottom w:val="0"/>
          <w:divBdr>
            <w:top w:val="none" w:sz="0" w:space="0" w:color="auto"/>
            <w:left w:val="none" w:sz="0" w:space="0" w:color="auto"/>
            <w:bottom w:val="none" w:sz="0" w:space="0" w:color="auto"/>
            <w:right w:val="none" w:sz="0" w:space="0" w:color="auto"/>
          </w:divBdr>
        </w:div>
        <w:div w:id="40249172">
          <w:marLeft w:val="0"/>
          <w:marRight w:val="0"/>
          <w:marTop w:val="0"/>
          <w:marBottom w:val="0"/>
          <w:divBdr>
            <w:top w:val="none" w:sz="0" w:space="0" w:color="auto"/>
            <w:left w:val="none" w:sz="0" w:space="0" w:color="auto"/>
            <w:bottom w:val="none" w:sz="0" w:space="0" w:color="auto"/>
            <w:right w:val="none" w:sz="0" w:space="0" w:color="auto"/>
          </w:divBdr>
        </w:div>
        <w:div w:id="1125193859">
          <w:marLeft w:val="0"/>
          <w:marRight w:val="0"/>
          <w:marTop w:val="0"/>
          <w:marBottom w:val="0"/>
          <w:divBdr>
            <w:top w:val="none" w:sz="0" w:space="0" w:color="auto"/>
            <w:left w:val="none" w:sz="0" w:space="0" w:color="auto"/>
            <w:bottom w:val="none" w:sz="0" w:space="0" w:color="auto"/>
            <w:right w:val="none" w:sz="0" w:space="0" w:color="auto"/>
          </w:divBdr>
        </w:div>
        <w:div w:id="1598103022">
          <w:marLeft w:val="0"/>
          <w:marRight w:val="0"/>
          <w:marTop w:val="0"/>
          <w:marBottom w:val="0"/>
          <w:divBdr>
            <w:top w:val="none" w:sz="0" w:space="0" w:color="auto"/>
            <w:left w:val="none" w:sz="0" w:space="0" w:color="auto"/>
            <w:bottom w:val="none" w:sz="0" w:space="0" w:color="auto"/>
            <w:right w:val="none" w:sz="0" w:space="0" w:color="auto"/>
          </w:divBdr>
        </w:div>
        <w:div w:id="1288777848">
          <w:marLeft w:val="0"/>
          <w:marRight w:val="0"/>
          <w:marTop w:val="0"/>
          <w:marBottom w:val="0"/>
          <w:divBdr>
            <w:top w:val="none" w:sz="0" w:space="0" w:color="auto"/>
            <w:left w:val="none" w:sz="0" w:space="0" w:color="auto"/>
            <w:bottom w:val="none" w:sz="0" w:space="0" w:color="auto"/>
            <w:right w:val="none" w:sz="0" w:space="0" w:color="auto"/>
          </w:divBdr>
        </w:div>
        <w:div w:id="219632943">
          <w:marLeft w:val="0"/>
          <w:marRight w:val="0"/>
          <w:marTop w:val="0"/>
          <w:marBottom w:val="0"/>
          <w:divBdr>
            <w:top w:val="none" w:sz="0" w:space="0" w:color="auto"/>
            <w:left w:val="none" w:sz="0" w:space="0" w:color="auto"/>
            <w:bottom w:val="none" w:sz="0" w:space="0" w:color="auto"/>
            <w:right w:val="none" w:sz="0" w:space="0" w:color="auto"/>
          </w:divBdr>
        </w:div>
      </w:divsChild>
    </w:div>
    <w:div w:id="199827475">
      <w:bodyDiv w:val="1"/>
      <w:marLeft w:val="0"/>
      <w:marRight w:val="0"/>
      <w:marTop w:val="0"/>
      <w:marBottom w:val="0"/>
      <w:divBdr>
        <w:top w:val="none" w:sz="0" w:space="0" w:color="auto"/>
        <w:left w:val="none" w:sz="0" w:space="0" w:color="auto"/>
        <w:bottom w:val="none" w:sz="0" w:space="0" w:color="auto"/>
        <w:right w:val="none" w:sz="0" w:space="0" w:color="auto"/>
      </w:divBdr>
    </w:div>
    <w:div w:id="202912949">
      <w:bodyDiv w:val="1"/>
      <w:marLeft w:val="0"/>
      <w:marRight w:val="0"/>
      <w:marTop w:val="0"/>
      <w:marBottom w:val="0"/>
      <w:divBdr>
        <w:top w:val="none" w:sz="0" w:space="0" w:color="auto"/>
        <w:left w:val="none" w:sz="0" w:space="0" w:color="auto"/>
        <w:bottom w:val="none" w:sz="0" w:space="0" w:color="auto"/>
        <w:right w:val="none" w:sz="0" w:space="0" w:color="auto"/>
      </w:divBdr>
    </w:div>
    <w:div w:id="206185949">
      <w:bodyDiv w:val="1"/>
      <w:marLeft w:val="0"/>
      <w:marRight w:val="0"/>
      <w:marTop w:val="0"/>
      <w:marBottom w:val="0"/>
      <w:divBdr>
        <w:top w:val="none" w:sz="0" w:space="0" w:color="auto"/>
        <w:left w:val="none" w:sz="0" w:space="0" w:color="auto"/>
        <w:bottom w:val="none" w:sz="0" w:space="0" w:color="auto"/>
        <w:right w:val="none" w:sz="0" w:space="0" w:color="auto"/>
      </w:divBdr>
    </w:div>
    <w:div w:id="219832339">
      <w:bodyDiv w:val="1"/>
      <w:marLeft w:val="0"/>
      <w:marRight w:val="0"/>
      <w:marTop w:val="0"/>
      <w:marBottom w:val="0"/>
      <w:divBdr>
        <w:top w:val="none" w:sz="0" w:space="0" w:color="auto"/>
        <w:left w:val="none" w:sz="0" w:space="0" w:color="auto"/>
        <w:bottom w:val="none" w:sz="0" w:space="0" w:color="auto"/>
        <w:right w:val="none" w:sz="0" w:space="0" w:color="auto"/>
      </w:divBdr>
    </w:div>
    <w:div w:id="222061404">
      <w:bodyDiv w:val="1"/>
      <w:marLeft w:val="0"/>
      <w:marRight w:val="0"/>
      <w:marTop w:val="0"/>
      <w:marBottom w:val="0"/>
      <w:divBdr>
        <w:top w:val="none" w:sz="0" w:space="0" w:color="auto"/>
        <w:left w:val="none" w:sz="0" w:space="0" w:color="auto"/>
        <w:bottom w:val="none" w:sz="0" w:space="0" w:color="auto"/>
        <w:right w:val="none" w:sz="0" w:space="0" w:color="auto"/>
      </w:divBdr>
    </w:div>
    <w:div w:id="237525283">
      <w:bodyDiv w:val="1"/>
      <w:marLeft w:val="0"/>
      <w:marRight w:val="0"/>
      <w:marTop w:val="0"/>
      <w:marBottom w:val="0"/>
      <w:divBdr>
        <w:top w:val="none" w:sz="0" w:space="0" w:color="auto"/>
        <w:left w:val="none" w:sz="0" w:space="0" w:color="auto"/>
        <w:bottom w:val="none" w:sz="0" w:space="0" w:color="auto"/>
        <w:right w:val="none" w:sz="0" w:space="0" w:color="auto"/>
      </w:divBdr>
    </w:div>
    <w:div w:id="250354763">
      <w:bodyDiv w:val="1"/>
      <w:marLeft w:val="0"/>
      <w:marRight w:val="0"/>
      <w:marTop w:val="0"/>
      <w:marBottom w:val="0"/>
      <w:divBdr>
        <w:top w:val="none" w:sz="0" w:space="0" w:color="auto"/>
        <w:left w:val="none" w:sz="0" w:space="0" w:color="auto"/>
        <w:bottom w:val="none" w:sz="0" w:space="0" w:color="auto"/>
        <w:right w:val="none" w:sz="0" w:space="0" w:color="auto"/>
      </w:divBdr>
    </w:div>
    <w:div w:id="279192768">
      <w:bodyDiv w:val="1"/>
      <w:marLeft w:val="0"/>
      <w:marRight w:val="0"/>
      <w:marTop w:val="0"/>
      <w:marBottom w:val="0"/>
      <w:divBdr>
        <w:top w:val="none" w:sz="0" w:space="0" w:color="auto"/>
        <w:left w:val="none" w:sz="0" w:space="0" w:color="auto"/>
        <w:bottom w:val="none" w:sz="0" w:space="0" w:color="auto"/>
        <w:right w:val="none" w:sz="0" w:space="0" w:color="auto"/>
      </w:divBdr>
    </w:div>
    <w:div w:id="291597696">
      <w:bodyDiv w:val="1"/>
      <w:marLeft w:val="0"/>
      <w:marRight w:val="0"/>
      <w:marTop w:val="0"/>
      <w:marBottom w:val="0"/>
      <w:divBdr>
        <w:top w:val="none" w:sz="0" w:space="0" w:color="auto"/>
        <w:left w:val="none" w:sz="0" w:space="0" w:color="auto"/>
        <w:bottom w:val="none" w:sz="0" w:space="0" w:color="auto"/>
        <w:right w:val="none" w:sz="0" w:space="0" w:color="auto"/>
      </w:divBdr>
    </w:div>
    <w:div w:id="311180178">
      <w:bodyDiv w:val="1"/>
      <w:marLeft w:val="0"/>
      <w:marRight w:val="0"/>
      <w:marTop w:val="0"/>
      <w:marBottom w:val="0"/>
      <w:divBdr>
        <w:top w:val="none" w:sz="0" w:space="0" w:color="auto"/>
        <w:left w:val="none" w:sz="0" w:space="0" w:color="auto"/>
        <w:bottom w:val="none" w:sz="0" w:space="0" w:color="auto"/>
        <w:right w:val="none" w:sz="0" w:space="0" w:color="auto"/>
      </w:divBdr>
    </w:div>
    <w:div w:id="318727275">
      <w:bodyDiv w:val="1"/>
      <w:marLeft w:val="0"/>
      <w:marRight w:val="0"/>
      <w:marTop w:val="0"/>
      <w:marBottom w:val="0"/>
      <w:divBdr>
        <w:top w:val="none" w:sz="0" w:space="0" w:color="auto"/>
        <w:left w:val="none" w:sz="0" w:space="0" w:color="auto"/>
        <w:bottom w:val="none" w:sz="0" w:space="0" w:color="auto"/>
        <w:right w:val="none" w:sz="0" w:space="0" w:color="auto"/>
      </w:divBdr>
    </w:div>
    <w:div w:id="333724058">
      <w:bodyDiv w:val="1"/>
      <w:marLeft w:val="0"/>
      <w:marRight w:val="0"/>
      <w:marTop w:val="0"/>
      <w:marBottom w:val="0"/>
      <w:divBdr>
        <w:top w:val="none" w:sz="0" w:space="0" w:color="auto"/>
        <w:left w:val="none" w:sz="0" w:space="0" w:color="auto"/>
        <w:bottom w:val="none" w:sz="0" w:space="0" w:color="auto"/>
        <w:right w:val="none" w:sz="0" w:space="0" w:color="auto"/>
      </w:divBdr>
    </w:div>
    <w:div w:id="340546669">
      <w:bodyDiv w:val="1"/>
      <w:marLeft w:val="0"/>
      <w:marRight w:val="0"/>
      <w:marTop w:val="0"/>
      <w:marBottom w:val="0"/>
      <w:divBdr>
        <w:top w:val="none" w:sz="0" w:space="0" w:color="auto"/>
        <w:left w:val="none" w:sz="0" w:space="0" w:color="auto"/>
        <w:bottom w:val="none" w:sz="0" w:space="0" w:color="auto"/>
        <w:right w:val="none" w:sz="0" w:space="0" w:color="auto"/>
      </w:divBdr>
    </w:div>
    <w:div w:id="400833678">
      <w:bodyDiv w:val="1"/>
      <w:marLeft w:val="0"/>
      <w:marRight w:val="0"/>
      <w:marTop w:val="0"/>
      <w:marBottom w:val="0"/>
      <w:divBdr>
        <w:top w:val="none" w:sz="0" w:space="0" w:color="auto"/>
        <w:left w:val="none" w:sz="0" w:space="0" w:color="auto"/>
        <w:bottom w:val="none" w:sz="0" w:space="0" w:color="auto"/>
        <w:right w:val="none" w:sz="0" w:space="0" w:color="auto"/>
      </w:divBdr>
    </w:div>
    <w:div w:id="417945008">
      <w:bodyDiv w:val="1"/>
      <w:marLeft w:val="0"/>
      <w:marRight w:val="0"/>
      <w:marTop w:val="0"/>
      <w:marBottom w:val="0"/>
      <w:divBdr>
        <w:top w:val="none" w:sz="0" w:space="0" w:color="auto"/>
        <w:left w:val="none" w:sz="0" w:space="0" w:color="auto"/>
        <w:bottom w:val="none" w:sz="0" w:space="0" w:color="auto"/>
        <w:right w:val="none" w:sz="0" w:space="0" w:color="auto"/>
      </w:divBdr>
      <w:divsChild>
        <w:div w:id="1235163979">
          <w:marLeft w:val="0"/>
          <w:marRight w:val="0"/>
          <w:marTop w:val="0"/>
          <w:marBottom w:val="0"/>
          <w:divBdr>
            <w:top w:val="none" w:sz="0" w:space="0" w:color="auto"/>
            <w:left w:val="none" w:sz="0" w:space="0" w:color="auto"/>
            <w:bottom w:val="none" w:sz="0" w:space="0" w:color="auto"/>
            <w:right w:val="none" w:sz="0" w:space="0" w:color="auto"/>
          </w:divBdr>
          <w:divsChild>
            <w:div w:id="155462371">
              <w:marLeft w:val="0"/>
              <w:marRight w:val="0"/>
              <w:marTop w:val="0"/>
              <w:marBottom w:val="0"/>
              <w:divBdr>
                <w:top w:val="none" w:sz="0" w:space="0" w:color="auto"/>
                <w:left w:val="none" w:sz="0" w:space="0" w:color="auto"/>
                <w:bottom w:val="none" w:sz="0" w:space="0" w:color="auto"/>
                <w:right w:val="none" w:sz="0" w:space="0" w:color="auto"/>
              </w:divBdr>
            </w:div>
          </w:divsChild>
        </w:div>
        <w:div w:id="1275863176">
          <w:marLeft w:val="0"/>
          <w:marRight w:val="0"/>
          <w:marTop w:val="0"/>
          <w:marBottom w:val="0"/>
          <w:divBdr>
            <w:top w:val="none" w:sz="0" w:space="0" w:color="auto"/>
            <w:left w:val="none" w:sz="0" w:space="0" w:color="auto"/>
            <w:bottom w:val="none" w:sz="0" w:space="0" w:color="auto"/>
            <w:right w:val="none" w:sz="0" w:space="0" w:color="auto"/>
          </w:divBdr>
        </w:div>
      </w:divsChild>
    </w:div>
    <w:div w:id="508259704">
      <w:bodyDiv w:val="1"/>
      <w:marLeft w:val="0"/>
      <w:marRight w:val="0"/>
      <w:marTop w:val="0"/>
      <w:marBottom w:val="0"/>
      <w:divBdr>
        <w:top w:val="none" w:sz="0" w:space="0" w:color="auto"/>
        <w:left w:val="none" w:sz="0" w:space="0" w:color="auto"/>
        <w:bottom w:val="none" w:sz="0" w:space="0" w:color="auto"/>
        <w:right w:val="none" w:sz="0" w:space="0" w:color="auto"/>
      </w:divBdr>
    </w:div>
    <w:div w:id="532498607">
      <w:bodyDiv w:val="1"/>
      <w:marLeft w:val="0"/>
      <w:marRight w:val="0"/>
      <w:marTop w:val="0"/>
      <w:marBottom w:val="0"/>
      <w:divBdr>
        <w:top w:val="none" w:sz="0" w:space="0" w:color="auto"/>
        <w:left w:val="none" w:sz="0" w:space="0" w:color="auto"/>
        <w:bottom w:val="none" w:sz="0" w:space="0" w:color="auto"/>
        <w:right w:val="none" w:sz="0" w:space="0" w:color="auto"/>
      </w:divBdr>
      <w:divsChild>
        <w:div w:id="1502816615">
          <w:marLeft w:val="0"/>
          <w:marRight w:val="0"/>
          <w:marTop w:val="0"/>
          <w:marBottom w:val="0"/>
          <w:divBdr>
            <w:top w:val="none" w:sz="0" w:space="0" w:color="auto"/>
            <w:left w:val="none" w:sz="0" w:space="0" w:color="auto"/>
            <w:bottom w:val="none" w:sz="0" w:space="0" w:color="auto"/>
            <w:right w:val="none" w:sz="0" w:space="0" w:color="auto"/>
          </w:divBdr>
        </w:div>
        <w:div w:id="1779064096">
          <w:marLeft w:val="0"/>
          <w:marRight w:val="0"/>
          <w:marTop w:val="0"/>
          <w:marBottom w:val="0"/>
          <w:divBdr>
            <w:top w:val="none" w:sz="0" w:space="0" w:color="auto"/>
            <w:left w:val="none" w:sz="0" w:space="0" w:color="auto"/>
            <w:bottom w:val="none" w:sz="0" w:space="0" w:color="auto"/>
            <w:right w:val="none" w:sz="0" w:space="0" w:color="auto"/>
          </w:divBdr>
        </w:div>
        <w:div w:id="862322992">
          <w:marLeft w:val="0"/>
          <w:marRight w:val="0"/>
          <w:marTop w:val="0"/>
          <w:marBottom w:val="0"/>
          <w:divBdr>
            <w:top w:val="none" w:sz="0" w:space="0" w:color="auto"/>
            <w:left w:val="none" w:sz="0" w:space="0" w:color="auto"/>
            <w:bottom w:val="none" w:sz="0" w:space="0" w:color="auto"/>
            <w:right w:val="none" w:sz="0" w:space="0" w:color="auto"/>
          </w:divBdr>
        </w:div>
      </w:divsChild>
    </w:div>
    <w:div w:id="541869385">
      <w:bodyDiv w:val="1"/>
      <w:marLeft w:val="0"/>
      <w:marRight w:val="0"/>
      <w:marTop w:val="0"/>
      <w:marBottom w:val="0"/>
      <w:divBdr>
        <w:top w:val="none" w:sz="0" w:space="0" w:color="auto"/>
        <w:left w:val="none" w:sz="0" w:space="0" w:color="auto"/>
        <w:bottom w:val="none" w:sz="0" w:space="0" w:color="auto"/>
        <w:right w:val="none" w:sz="0" w:space="0" w:color="auto"/>
      </w:divBdr>
    </w:div>
    <w:div w:id="551383615">
      <w:bodyDiv w:val="1"/>
      <w:marLeft w:val="0"/>
      <w:marRight w:val="0"/>
      <w:marTop w:val="0"/>
      <w:marBottom w:val="0"/>
      <w:divBdr>
        <w:top w:val="none" w:sz="0" w:space="0" w:color="auto"/>
        <w:left w:val="none" w:sz="0" w:space="0" w:color="auto"/>
        <w:bottom w:val="none" w:sz="0" w:space="0" w:color="auto"/>
        <w:right w:val="none" w:sz="0" w:space="0" w:color="auto"/>
      </w:divBdr>
    </w:div>
    <w:div w:id="563755155">
      <w:bodyDiv w:val="1"/>
      <w:marLeft w:val="0"/>
      <w:marRight w:val="0"/>
      <w:marTop w:val="0"/>
      <w:marBottom w:val="0"/>
      <w:divBdr>
        <w:top w:val="none" w:sz="0" w:space="0" w:color="auto"/>
        <w:left w:val="none" w:sz="0" w:space="0" w:color="auto"/>
        <w:bottom w:val="none" w:sz="0" w:space="0" w:color="auto"/>
        <w:right w:val="none" w:sz="0" w:space="0" w:color="auto"/>
      </w:divBdr>
    </w:div>
    <w:div w:id="578633976">
      <w:bodyDiv w:val="1"/>
      <w:marLeft w:val="0"/>
      <w:marRight w:val="0"/>
      <w:marTop w:val="0"/>
      <w:marBottom w:val="0"/>
      <w:divBdr>
        <w:top w:val="none" w:sz="0" w:space="0" w:color="auto"/>
        <w:left w:val="none" w:sz="0" w:space="0" w:color="auto"/>
        <w:bottom w:val="none" w:sz="0" w:space="0" w:color="auto"/>
        <w:right w:val="none" w:sz="0" w:space="0" w:color="auto"/>
      </w:divBdr>
    </w:div>
    <w:div w:id="581379253">
      <w:bodyDiv w:val="1"/>
      <w:marLeft w:val="0"/>
      <w:marRight w:val="0"/>
      <w:marTop w:val="0"/>
      <w:marBottom w:val="0"/>
      <w:divBdr>
        <w:top w:val="none" w:sz="0" w:space="0" w:color="auto"/>
        <w:left w:val="none" w:sz="0" w:space="0" w:color="auto"/>
        <w:bottom w:val="none" w:sz="0" w:space="0" w:color="auto"/>
        <w:right w:val="none" w:sz="0" w:space="0" w:color="auto"/>
      </w:divBdr>
    </w:div>
    <w:div w:id="602960487">
      <w:bodyDiv w:val="1"/>
      <w:marLeft w:val="0"/>
      <w:marRight w:val="0"/>
      <w:marTop w:val="0"/>
      <w:marBottom w:val="0"/>
      <w:divBdr>
        <w:top w:val="none" w:sz="0" w:space="0" w:color="auto"/>
        <w:left w:val="none" w:sz="0" w:space="0" w:color="auto"/>
        <w:bottom w:val="none" w:sz="0" w:space="0" w:color="auto"/>
        <w:right w:val="none" w:sz="0" w:space="0" w:color="auto"/>
      </w:divBdr>
    </w:div>
    <w:div w:id="643438172">
      <w:bodyDiv w:val="1"/>
      <w:marLeft w:val="0"/>
      <w:marRight w:val="0"/>
      <w:marTop w:val="0"/>
      <w:marBottom w:val="0"/>
      <w:divBdr>
        <w:top w:val="none" w:sz="0" w:space="0" w:color="auto"/>
        <w:left w:val="none" w:sz="0" w:space="0" w:color="auto"/>
        <w:bottom w:val="none" w:sz="0" w:space="0" w:color="auto"/>
        <w:right w:val="none" w:sz="0" w:space="0" w:color="auto"/>
      </w:divBdr>
    </w:div>
    <w:div w:id="677271262">
      <w:bodyDiv w:val="1"/>
      <w:marLeft w:val="0"/>
      <w:marRight w:val="0"/>
      <w:marTop w:val="0"/>
      <w:marBottom w:val="0"/>
      <w:divBdr>
        <w:top w:val="none" w:sz="0" w:space="0" w:color="auto"/>
        <w:left w:val="none" w:sz="0" w:space="0" w:color="auto"/>
        <w:bottom w:val="none" w:sz="0" w:space="0" w:color="auto"/>
        <w:right w:val="none" w:sz="0" w:space="0" w:color="auto"/>
      </w:divBdr>
    </w:div>
    <w:div w:id="697660649">
      <w:bodyDiv w:val="1"/>
      <w:marLeft w:val="0"/>
      <w:marRight w:val="0"/>
      <w:marTop w:val="0"/>
      <w:marBottom w:val="0"/>
      <w:divBdr>
        <w:top w:val="none" w:sz="0" w:space="0" w:color="auto"/>
        <w:left w:val="none" w:sz="0" w:space="0" w:color="auto"/>
        <w:bottom w:val="none" w:sz="0" w:space="0" w:color="auto"/>
        <w:right w:val="none" w:sz="0" w:space="0" w:color="auto"/>
      </w:divBdr>
    </w:div>
    <w:div w:id="707804551">
      <w:bodyDiv w:val="1"/>
      <w:marLeft w:val="0"/>
      <w:marRight w:val="0"/>
      <w:marTop w:val="0"/>
      <w:marBottom w:val="0"/>
      <w:divBdr>
        <w:top w:val="none" w:sz="0" w:space="0" w:color="auto"/>
        <w:left w:val="none" w:sz="0" w:space="0" w:color="auto"/>
        <w:bottom w:val="none" w:sz="0" w:space="0" w:color="auto"/>
        <w:right w:val="none" w:sz="0" w:space="0" w:color="auto"/>
      </w:divBdr>
    </w:div>
    <w:div w:id="722797713">
      <w:bodyDiv w:val="1"/>
      <w:marLeft w:val="0"/>
      <w:marRight w:val="0"/>
      <w:marTop w:val="0"/>
      <w:marBottom w:val="0"/>
      <w:divBdr>
        <w:top w:val="none" w:sz="0" w:space="0" w:color="auto"/>
        <w:left w:val="none" w:sz="0" w:space="0" w:color="auto"/>
        <w:bottom w:val="none" w:sz="0" w:space="0" w:color="auto"/>
        <w:right w:val="none" w:sz="0" w:space="0" w:color="auto"/>
      </w:divBdr>
    </w:div>
    <w:div w:id="786200416">
      <w:bodyDiv w:val="1"/>
      <w:marLeft w:val="0"/>
      <w:marRight w:val="0"/>
      <w:marTop w:val="0"/>
      <w:marBottom w:val="0"/>
      <w:divBdr>
        <w:top w:val="none" w:sz="0" w:space="0" w:color="auto"/>
        <w:left w:val="none" w:sz="0" w:space="0" w:color="auto"/>
        <w:bottom w:val="none" w:sz="0" w:space="0" w:color="auto"/>
        <w:right w:val="none" w:sz="0" w:space="0" w:color="auto"/>
      </w:divBdr>
      <w:divsChild>
        <w:div w:id="1388533901">
          <w:marLeft w:val="0"/>
          <w:marRight w:val="0"/>
          <w:marTop w:val="0"/>
          <w:marBottom w:val="0"/>
          <w:divBdr>
            <w:top w:val="none" w:sz="0" w:space="0" w:color="auto"/>
            <w:left w:val="none" w:sz="0" w:space="0" w:color="auto"/>
            <w:bottom w:val="none" w:sz="0" w:space="0" w:color="auto"/>
            <w:right w:val="none" w:sz="0" w:space="0" w:color="auto"/>
          </w:divBdr>
        </w:div>
      </w:divsChild>
    </w:div>
    <w:div w:id="791362018">
      <w:bodyDiv w:val="1"/>
      <w:marLeft w:val="0"/>
      <w:marRight w:val="0"/>
      <w:marTop w:val="0"/>
      <w:marBottom w:val="0"/>
      <w:divBdr>
        <w:top w:val="none" w:sz="0" w:space="0" w:color="auto"/>
        <w:left w:val="none" w:sz="0" w:space="0" w:color="auto"/>
        <w:bottom w:val="none" w:sz="0" w:space="0" w:color="auto"/>
        <w:right w:val="none" w:sz="0" w:space="0" w:color="auto"/>
      </w:divBdr>
      <w:divsChild>
        <w:div w:id="1991664580">
          <w:marLeft w:val="0"/>
          <w:marRight w:val="0"/>
          <w:marTop w:val="0"/>
          <w:marBottom w:val="0"/>
          <w:divBdr>
            <w:top w:val="none" w:sz="0" w:space="0" w:color="auto"/>
            <w:left w:val="none" w:sz="0" w:space="0" w:color="auto"/>
            <w:bottom w:val="none" w:sz="0" w:space="0" w:color="auto"/>
            <w:right w:val="none" w:sz="0" w:space="0" w:color="auto"/>
          </w:divBdr>
        </w:div>
        <w:div w:id="117843324">
          <w:marLeft w:val="0"/>
          <w:marRight w:val="0"/>
          <w:marTop w:val="0"/>
          <w:marBottom w:val="0"/>
          <w:divBdr>
            <w:top w:val="none" w:sz="0" w:space="0" w:color="auto"/>
            <w:left w:val="none" w:sz="0" w:space="0" w:color="auto"/>
            <w:bottom w:val="none" w:sz="0" w:space="0" w:color="auto"/>
            <w:right w:val="none" w:sz="0" w:space="0" w:color="auto"/>
          </w:divBdr>
        </w:div>
        <w:div w:id="236595951">
          <w:marLeft w:val="0"/>
          <w:marRight w:val="0"/>
          <w:marTop w:val="0"/>
          <w:marBottom w:val="0"/>
          <w:divBdr>
            <w:top w:val="none" w:sz="0" w:space="0" w:color="auto"/>
            <w:left w:val="none" w:sz="0" w:space="0" w:color="auto"/>
            <w:bottom w:val="none" w:sz="0" w:space="0" w:color="auto"/>
            <w:right w:val="none" w:sz="0" w:space="0" w:color="auto"/>
          </w:divBdr>
        </w:div>
        <w:div w:id="742989972">
          <w:marLeft w:val="0"/>
          <w:marRight w:val="0"/>
          <w:marTop w:val="0"/>
          <w:marBottom w:val="0"/>
          <w:divBdr>
            <w:top w:val="none" w:sz="0" w:space="0" w:color="auto"/>
            <w:left w:val="none" w:sz="0" w:space="0" w:color="auto"/>
            <w:bottom w:val="none" w:sz="0" w:space="0" w:color="auto"/>
            <w:right w:val="none" w:sz="0" w:space="0" w:color="auto"/>
          </w:divBdr>
        </w:div>
        <w:div w:id="1416048249">
          <w:marLeft w:val="0"/>
          <w:marRight w:val="0"/>
          <w:marTop w:val="0"/>
          <w:marBottom w:val="0"/>
          <w:divBdr>
            <w:top w:val="none" w:sz="0" w:space="0" w:color="auto"/>
            <w:left w:val="none" w:sz="0" w:space="0" w:color="auto"/>
            <w:bottom w:val="none" w:sz="0" w:space="0" w:color="auto"/>
            <w:right w:val="none" w:sz="0" w:space="0" w:color="auto"/>
          </w:divBdr>
        </w:div>
        <w:div w:id="316348292">
          <w:marLeft w:val="0"/>
          <w:marRight w:val="0"/>
          <w:marTop w:val="0"/>
          <w:marBottom w:val="0"/>
          <w:divBdr>
            <w:top w:val="none" w:sz="0" w:space="0" w:color="auto"/>
            <w:left w:val="none" w:sz="0" w:space="0" w:color="auto"/>
            <w:bottom w:val="none" w:sz="0" w:space="0" w:color="auto"/>
            <w:right w:val="none" w:sz="0" w:space="0" w:color="auto"/>
          </w:divBdr>
          <w:divsChild>
            <w:div w:id="1591310421">
              <w:marLeft w:val="0"/>
              <w:marRight w:val="0"/>
              <w:marTop w:val="0"/>
              <w:marBottom w:val="0"/>
              <w:divBdr>
                <w:top w:val="none" w:sz="0" w:space="0" w:color="auto"/>
                <w:left w:val="none" w:sz="0" w:space="0" w:color="auto"/>
                <w:bottom w:val="none" w:sz="0" w:space="0" w:color="auto"/>
                <w:right w:val="none" w:sz="0" w:space="0" w:color="auto"/>
              </w:divBdr>
            </w:div>
            <w:div w:id="2009674893">
              <w:marLeft w:val="0"/>
              <w:marRight w:val="0"/>
              <w:marTop w:val="0"/>
              <w:marBottom w:val="0"/>
              <w:divBdr>
                <w:top w:val="none" w:sz="0" w:space="0" w:color="auto"/>
                <w:left w:val="none" w:sz="0" w:space="0" w:color="auto"/>
                <w:bottom w:val="none" w:sz="0" w:space="0" w:color="auto"/>
                <w:right w:val="none" w:sz="0" w:space="0" w:color="auto"/>
              </w:divBdr>
            </w:div>
            <w:div w:id="239367637">
              <w:marLeft w:val="0"/>
              <w:marRight w:val="0"/>
              <w:marTop w:val="0"/>
              <w:marBottom w:val="0"/>
              <w:divBdr>
                <w:top w:val="none" w:sz="0" w:space="0" w:color="auto"/>
                <w:left w:val="none" w:sz="0" w:space="0" w:color="auto"/>
                <w:bottom w:val="none" w:sz="0" w:space="0" w:color="auto"/>
                <w:right w:val="none" w:sz="0" w:space="0" w:color="auto"/>
              </w:divBdr>
            </w:div>
          </w:divsChild>
        </w:div>
        <w:div w:id="1102259322">
          <w:marLeft w:val="0"/>
          <w:marRight w:val="0"/>
          <w:marTop w:val="0"/>
          <w:marBottom w:val="0"/>
          <w:divBdr>
            <w:top w:val="none" w:sz="0" w:space="0" w:color="auto"/>
            <w:left w:val="none" w:sz="0" w:space="0" w:color="auto"/>
            <w:bottom w:val="none" w:sz="0" w:space="0" w:color="auto"/>
            <w:right w:val="none" w:sz="0" w:space="0" w:color="auto"/>
          </w:divBdr>
        </w:div>
        <w:div w:id="1554538479">
          <w:marLeft w:val="0"/>
          <w:marRight w:val="0"/>
          <w:marTop w:val="0"/>
          <w:marBottom w:val="0"/>
          <w:divBdr>
            <w:top w:val="none" w:sz="0" w:space="0" w:color="auto"/>
            <w:left w:val="none" w:sz="0" w:space="0" w:color="auto"/>
            <w:bottom w:val="none" w:sz="0" w:space="0" w:color="auto"/>
            <w:right w:val="none" w:sz="0" w:space="0" w:color="auto"/>
          </w:divBdr>
        </w:div>
        <w:div w:id="1922517321">
          <w:marLeft w:val="0"/>
          <w:marRight w:val="0"/>
          <w:marTop w:val="0"/>
          <w:marBottom w:val="0"/>
          <w:divBdr>
            <w:top w:val="none" w:sz="0" w:space="0" w:color="auto"/>
            <w:left w:val="none" w:sz="0" w:space="0" w:color="auto"/>
            <w:bottom w:val="none" w:sz="0" w:space="0" w:color="auto"/>
            <w:right w:val="none" w:sz="0" w:space="0" w:color="auto"/>
          </w:divBdr>
        </w:div>
        <w:div w:id="100734396">
          <w:marLeft w:val="0"/>
          <w:marRight w:val="0"/>
          <w:marTop w:val="0"/>
          <w:marBottom w:val="0"/>
          <w:divBdr>
            <w:top w:val="none" w:sz="0" w:space="0" w:color="auto"/>
            <w:left w:val="none" w:sz="0" w:space="0" w:color="auto"/>
            <w:bottom w:val="none" w:sz="0" w:space="0" w:color="auto"/>
            <w:right w:val="none" w:sz="0" w:space="0" w:color="auto"/>
          </w:divBdr>
        </w:div>
        <w:div w:id="1400666649">
          <w:marLeft w:val="0"/>
          <w:marRight w:val="0"/>
          <w:marTop w:val="0"/>
          <w:marBottom w:val="0"/>
          <w:divBdr>
            <w:top w:val="none" w:sz="0" w:space="0" w:color="auto"/>
            <w:left w:val="none" w:sz="0" w:space="0" w:color="auto"/>
            <w:bottom w:val="none" w:sz="0" w:space="0" w:color="auto"/>
            <w:right w:val="none" w:sz="0" w:space="0" w:color="auto"/>
          </w:divBdr>
        </w:div>
      </w:divsChild>
    </w:div>
    <w:div w:id="801071077">
      <w:bodyDiv w:val="1"/>
      <w:marLeft w:val="0"/>
      <w:marRight w:val="0"/>
      <w:marTop w:val="0"/>
      <w:marBottom w:val="0"/>
      <w:divBdr>
        <w:top w:val="none" w:sz="0" w:space="0" w:color="auto"/>
        <w:left w:val="none" w:sz="0" w:space="0" w:color="auto"/>
        <w:bottom w:val="none" w:sz="0" w:space="0" w:color="auto"/>
        <w:right w:val="none" w:sz="0" w:space="0" w:color="auto"/>
      </w:divBdr>
    </w:div>
    <w:div w:id="803278446">
      <w:bodyDiv w:val="1"/>
      <w:marLeft w:val="0"/>
      <w:marRight w:val="0"/>
      <w:marTop w:val="0"/>
      <w:marBottom w:val="0"/>
      <w:divBdr>
        <w:top w:val="none" w:sz="0" w:space="0" w:color="auto"/>
        <w:left w:val="none" w:sz="0" w:space="0" w:color="auto"/>
        <w:bottom w:val="none" w:sz="0" w:space="0" w:color="auto"/>
        <w:right w:val="none" w:sz="0" w:space="0" w:color="auto"/>
      </w:divBdr>
    </w:div>
    <w:div w:id="849487813">
      <w:bodyDiv w:val="1"/>
      <w:marLeft w:val="0"/>
      <w:marRight w:val="0"/>
      <w:marTop w:val="0"/>
      <w:marBottom w:val="0"/>
      <w:divBdr>
        <w:top w:val="none" w:sz="0" w:space="0" w:color="auto"/>
        <w:left w:val="none" w:sz="0" w:space="0" w:color="auto"/>
        <w:bottom w:val="none" w:sz="0" w:space="0" w:color="auto"/>
        <w:right w:val="none" w:sz="0" w:space="0" w:color="auto"/>
      </w:divBdr>
    </w:div>
    <w:div w:id="850485492">
      <w:bodyDiv w:val="1"/>
      <w:marLeft w:val="0"/>
      <w:marRight w:val="0"/>
      <w:marTop w:val="0"/>
      <w:marBottom w:val="0"/>
      <w:divBdr>
        <w:top w:val="none" w:sz="0" w:space="0" w:color="auto"/>
        <w:left w:val="none" w:sz="0" w:space="0" w:color="auto"/>
        <w:bottom w:val="none" w:sz="0" w:space="0" w:color="auto"/>
        <w:right w:val="none" w:sz="0" w:space="0" w:color="auto"/>
      </w:divBdr>
    </w:div>
    <w:div w:id="856889385">
      <w:bodyDiv w:val="1"/>
      <w:marLeft w:val="0"/>
      <w:marRight w:val="0"/>
      <w:marTop w:val="0"/>
      <w:marBottom w:val="0"/>
      <w:divBdr>
        <w:top w:val="none" w:sz="0" w:space="0" w:color="auto"/>
        <w:left w:val="none" w:sz="0" w:space="0" w:color="auto"/>
        <w:bottom w:val="none" w:sz="0" w:space="0" w:color="auto"/>
        <w:right w:val="none" w:sz="0" w:space="0" w:color="auto"/>
      </w:divBdr>
    </w:div>
    <w:div w:id="867909066">
      <w:bodyDiv w:val="1"/>
      <w:marLeft w:val="0"/>
      <w:marRight w:val="0"/>
      <w:marTop w:val="0"/>
      <w:marBottom w:val="0"/>
      <w:divBdr>
        <w:top w:val="none" w:sz="0" w:space="0" w:color="auto"/>
        <w:left w:val="none" w:sz="0" w:space="0" w:color="auto"/>
        <w:bottom w:val="none" w:sz="0" w:space="0" w:color="auto"/>
        <w:right w:val="none" w:sz="0" w:space="0" w:color="auto"/>
      </w:divBdr>
    </w:div>
    <w:div w:id="868371582">
      <w:bodyDiv w:val="1"/>
      <w:marLeft w:val="0"/>
      <w:marRight w:val="0"/>
      <w:marTop w:val="0"/>
      <w:marBottom w:val="0"/>
      <w:divBdr>
        <w:top w:val="none" w:sz="0" w:space="0" w:color="auto"/>
        <w:left w:val="none" w:sz="0" w:space="0" w:color="auto"/>
        <w:bottom w:val="none" w:sz="0" w:space="0" w:color="auto"/>
        <w:right w:val="none" w:sz="0" w:space="0" w:color="auto"/>
      </w:divBdr>
    </w:div>
    <w:div w:id="887375855">
      <w:bodyDiv w:val="1"/>
      <w:marLeft w:val="0"/>
      <w:marRight w:val="0"/>
      <w:marTop w:val="0"/>
      <w:marBottom w:val="0"/>
      <w:divBdr>
        <w:top w:val="none" w:sz="0" w:space="0" w:color="auto"/>
        <w:left w:val="none" w:sz="0" w:space="0" w:color="auto"/>
        <w:bottom w:val="none" w:sz="0" w:space="0" w:color="auto"/>
        <w:right w:val="none" w:sz="0" w:space="0" w:color="auto"/>
      </w:divBdr>
    </w:div>
    <w:div w:id="889877904">
      <w:bodyDiv w:val="1"/>
      <w:marLeft w:val="0"/>
      <w:marRight w:val="0"/>
      <w:marTop w:val="0"/>
      <w:marBottom w:val="0"/>
      <w:divBdr>
        <w:top w:val="none" w:sz="0" w:space="0" w:color="auto"/>
        <w:left w:val="none" w:sz="0" w:space="0" w:color="auto"/>
        <w:bottom w:val="none" w:sz="0" w:space="0" w:color="auto"/>
        <w:right w:val="none" w:sz="0" w:space="0" w:color="auto"/>
      </w:divBdr>
    </w:div>
    <w:div w:id="909847231">
      <w:bodyDiv w:val="1"/>
      <w:marLeft w:val="0"/>
      <w:marRight w:val="0"/>
      <w:marTop w:val="0"/>
      <w:marBottom w:val="0"/>
      <w:divBdr>
        <w:top w:val="none" w:sz="0" w:space="0" w:color="auto"/>
        <w:left w:val="none" w:sz="0" w:space="0" w:color="auto"/>
        <w:bottom w:val="none" w:sz="0" w:space="0" w:color="auto"/>
        <w:right w:val="none" w:sz="0" w:space="0" w:color="auto"/>
      </w:divBdr>
    </w:div>
    <w:div w:id="928733257">
      <w:bodyDiv w:val="1"/>
      <w:marLeft w:val="0"/>
      <w:marRight w:val="0"/>
      <w:marTop w:val="0"/>
      <w:marBottom w:val="0"/>
      <w:divBdr>
        <w:top w:val="none" w:sz="0" w:space="0" w:color="auto"/>
        <w:left w:val="none" w:sz="0" w:space="0" w:color="auto"/>
        <w:bottom w:val="none" w:sz="0" w:space="0" w:color="auto"/>
        <w:right w:val="none" w:sz="0" w:space="0" w:color="auto"/>
      </w:divBdr>
    </w:div>
    <w:div w:id="946742755">
      <w:bodyDiv w:val="1"/>
      <w:marLeft w:val="0"/>
      <w:marRight w:val="0"/>
      <w:marTop w:val="0"/>
      <w:marBottom w:val="0"/>
      <w:divBdr>
        <w:top w:val="none" w:sz="0" w:space="0" w:color="auto"/>
        <w:left w:val="none" w:sz="0" w:space="0" w:color="auto"/>
        <w:bottom w:val="none" w:sz="0" w:space="0" w:color="auto"/>
        <w:right w:val="none" w:sz="0" w:space="0" w:color="auto"/>
      </w:divBdr>
    </w:div>
    <w:div w:id="951783670">
      <w:bodyDiv w:val="1"/>
      <w:marLeft w:val="0"/>
      <w:marRight w:val="0"/>
      <w:marTop w:val="0"/>
      <w:marBottom w:val="0"/>
      <w:divBdr>
        <w:top w:val="none" w:sz="0" w:space="0" w:color="auto"/>
        <w:left w:val="none" w:sz="0" w:space="0" w:color="auto"/>
        <w:bottom w:val="none" w:sz="0" w:space="0" w:color="auto"/>
        <w:right w:val="none" w:sz="0" w:space="0" w:color="auto"/>
      </w:divBdr>
    </w:div>
    <w:div w:id="994453592">
      <w:bodyDiv w:val="1"/>
      <w:marLeft w:val="0"/>
      <w:marRight w:val="0"/>
      <w:marTop w:val="0"/>
      <w:marBottom w:val="0"/>
      <w:divBdr>
        <w:top w:val="none" w:sz="0" w:space="0" w:color="auto"/>
        <w:left w:val="none" w:sz="0" w:space="0" w:color="auto"/>
        <w:bottom w:val="none" w:sz="0" w:space="0" w:color="auto"/>
        <w:right w:val="none" w:sz="0" w:space="0" w:color="auto"/>
      </w:divBdr>
    </w:div>
    <w:div w:id="995642474">
      <w:bodyDiv w:val="1"/>
      <w:marLeft w:val="0"/>
      <w:marRight w:val="0"/>
      <w:marTop w:val="0"/>
      <w:marBottom w:val="0"/>
      <w:divBdr>
        <w:top w:val="none" w:sz="0" w:space="0" w:color="auto"/>
        <w:left w:val="none" w:sz="0" w:space="0" w:color="auto"/>
        <w:bottom w:val="none" w:sz="0" w:space="0" w:color="auto"/>
        <w:right w:val="none" w:sz="0" w:space="0" w:color="auto"/>
      </w:divBdr>
    </w:div>
    <w:div w:id="1002585663">
      <w:bodyDiv w:val="1"/>
      <w:marLeft w:val="0"/>
      <w:marRight w:val="0"/>
      <w:marTop w:val="0"/>
      <w:marBottom w:val="0"/>
      <w:divBdr>
        <w:top w:val="none" w:sz="0" w:space="0" w:color="auto"/>
        <w:left w:val="none" w:sz="0" w:space="0" w:color="auto"/>
        <w:bottom w:val="none" w:sz="0" w:space="0" w:color="auto"/>
        <w:right w:val="none" w:sz="0" w:space="0" w:color="auto"/>
      </w:divBdr>
    </w:div>
    <w:div w:id="1024867406">
      <w:bodyDiv w:val="1"/>
      <w:marLeft w:val="0"/>
      <w:marRight w:val="0"/>
      <w:marTop w:val="0"/>
      <w:marBottom w:val="0"/>
      <w:divBdr>
        <w:top w:val="none" w:sz="0" w:space="0" w:color="auto"/>
        <w:left w:val="none" w:sz="0" w:space="0" w:color="auto"/>
        <w:bottom w:val="none" w:sz="0" w:space="0" w:color="auto"/>
        <w:right w:val="none" w:sz="0" w:space="0" w:color="auto"/>
      </w:divBdr>
    </w:div>
    <w:div w:id="1044139142">
      <w:bodyDiv w:val="1"/>
      <w:marLeft w:val="0"/>
      <w:marRight w:val="0"/>
      <w:marTop w:val="0"/>
      <w:marBottom w:val="0"/>
      <w:divBdr>
        <w:top w:val="none" w:sz="0" w:space="0" w:color="auto"/>
        <w:left w:val="none" w:sz="0" w:space="0" w:color="auto"/>
        <w:bottom w:val="none" w:sz="0" w:space="0" w:color="auto"/>
        <w:right w:val="none" w:sz="0" w:space="0" w:color="auto"/>
      </w:divBdr>
    </w:div>
    <w:div w:id="1072701369">
      <w:bodyDiv w:val="1"/>
      <w:marLeft w:val="0"/>
      <w:marRight w:val="0"/>
      <w:marTop w:val="0"/>
      <w:marBottom w:val="0"/>
      <w:divBdr>
        <w:top w:val="none" w:sz="0" w:space="0" w:color="auto"/>
        <w:left w:val="none" w:sz="0" w:space="0" w:color="auto"/>
        <w:bottom w:val="none" w:sz="0" w:space="0" w:color="auto"/>
        <w:right w:val="none" w:sz="0" w:space="0" w:color="auto"/>
      </w:divBdr>
    </w:div>
    <w:div w:id="1092815632">
      <w:bodyDiv w:val="1"/>
      <w:marLeft w:val="0"/>
      <w:marRight w:val="0"/>
      <w:marTop w:val="0"/>
      <w:marBottom w:val="0"/>
      <w:divBdr>
        <w:top w:val="none" w:sz="0" w:space="0" w:color="auto"/>
        <w:left w:val="none" w:sz="0" w:space="0" w:color="auto"/>
        <w:bottom w:val="none" w:sz="0" w:space="0" w:color="auto"/>
        <w:right w:val="none" w:sz="0" w:space="0" w:color="auto"/>
      </w:divBdr>
    </w:div>
    <w:div w:id="1117482829">
      <w:bodyDiv w:val="1"/>
      <w:marLeft w:val="0"/>
      <w:marRight w:val="0"/>
      <w:marTop w:val="0"/>
      <w:marBottom w:val="0"/>
      <w:divBdr>
        <w:top w:val="none" w:sz="0" w:space="0" w:color="auto"/>
        <w:left w:val="none" w:sz="0" w:space="0" w:color="auto"/>
        <w:bottom w:val="none" w:sz="0" w:space="0" w:color="auto"/>
        <w:right w:val="none" w:sz="0" w:space="0" w:color="auto"/>
      </w:divBdr>
    </w:div>
    <w:div w:id="1128741616">
      <w:bodyDiv w:val="1"/>
      <w:marLeft w:val="0"/>
      <w:marRight w:val="0"/>
      <w:marTop w:val="0"/>
      <w:marBottom w:val="0"/>
      <w:divBdr>
        <w:top w:val="none" w:sz="0" w:space="0" w:color="auto"/>
        <w:left w:val="none" w:sz="0" w:space="0" w:color="auto"/>
        <w:bottom w:val="none" w:sz="0" w:space="0" w:color="auto"/>
        <w:right w:val="none" w:sz="0" w:space="0" w:color="auto"/>
      </w:divBdr>
    </w:div>
    <w:div w:id="1191651235">
      <w:bodyDiv w:val="1"/>
      <w:marLeft w:val="0"/>
      <w:marRight w:val="0"/>
      <w:marTop w:val="0"/>
      <w:marBottom w:val="0"/>
      <w:divBdr>
        <w:top w:val="none" w:sz="0" w:space="0" w:color="auto"/>
        <w:left w:val="none" w:sz="0" w:space="0" w:color="auto"/>
        <w:bottom w:val="none" w:sz="0" w:space="0" w:color="auto"/>
        <w:right w:val="none" w:sz="0" w:space="0" w:color="auto"/>
      </w:divBdr>
    </w:div>
    <w:div w:id="1213880887">
      <w:bodyDiv w:val="1"/>
      <w:marLeft w:val="0"/>
      <w:marRight w:val="0"/>
      <w:marTop w:val="0"/>
      <w:marBottom w:val="0"/>
      <w:divBdr>
        <w:top w:val="none" w:sz="0" w:space="0" w:color="auto"/>
        <w:left w:val="none" w:sz="0" w:space="0" w:color="auto"/>
        <w:bottom w:val="none" w:sz="0" w:space="0" w:color="auto"/>
        <w:right w:val="none" w:sz="0" w:space="0" w:color="auto"/>
      </w:divBdr>
      <w:divsChild>
        <w:div w:id="1713918276">
          <w:marLeft w:val="0"/>
          <w:marRight w:val="0"/>
          <w:marTop w:val="0"/>
          <w:marBottom w:val="0"/>
          <w:divBdr>
            <w:top w:val="none" w:sz="0" w:space="0" w:color="auto"/>
            <w:left w:val="none" w:sz="0" w:space="0" w:color="auto"/>
            <w:bottom w:val="none" w:sz="0" w:space="0" w:color="auto"/>
            <w:right w:val="none" w:sz="0" w:space="0" w:color="auto"/>
          </w:divBdr>
          <w:divsChild>
            <w:div w:id="544680652">
              <w:marLeft w:val="0"/>
              <w:marRight w:val="0"/>
              <w:marTop w:val="0"/>
              <w:marBottom w:val="0"/>
              <w:divBdr>
                <w:top w:val="none" w:sz="0" w:space="0" w:color="auto"/>
                <w:left w:val="none" w:sz="0" w:space="0" w:color="auto"/>
                <w:bottom w:val="none" w:sz="0" w:space="0" w:color="auto"/>
                <w:right w:val="none" w:sz="0" w:space="0" w:color="auto"/>
              </w:divBdr>
              <w:divsChild>
                <w:div w:id="1097557800">
                  <w:marLeft w:val="0"/>
                  <w:marRight w:val="0"/>
                  <w:marTop w:val="0"/>
                  <w:marBottom w:val="0"/>
                  <w:divBdr>
                    <w:top w:val="none" w:sz="0" w:space="0" w:color="auto"/>
                    <w:left w:val="none" w:sz="0" w:space="0" w:color="auto"/>
                    <w:bottom w:val="none" w:sz="0" w:space="0" w:color="auto"/>
                    <w:right w:val="none" w:sz="0" w:space="0" w:color="auto"/>
                  </w:divBdr>
                  <w:divsChild>
                    <w:div w:id="218324083">
                      <w:marLeft w:val="0"/>
                      <w:marRight w:val="0"/>
                      <w:marTop w:val="0"/>
                      <w:marBottom w:val="0"/>
                      <w:divBdr>
                        <w:top w:val="none" w:sz="0" w:space="0" w:color="auto"/>
                        <w:left w:val="none" w:sz="0" w:space="0" w:color="auto"/>
                        <w:bottom w:val="none" w:sz="0" w:space="0" w:color="auto"/>
                        <w:right w:val="none" w:sz="0" w:space="0" w:color="auto"/>
                      </w:divBdr>
                      <w:divsChild>
                        <w:div w:id="63067259">
                          <w:marLeft w:val="0"/>
                          <w:marRight w:val="0"/>
                          <w:marTop w:val="0"/>
                          <w:marBottom w:val="0"/>
                          <w:divBdr>
                            <w:top w:val="none" w:sz="0" w:space="0" w:color="auto"/>
                            <w:left w:val="none" w:sz="0" w:space="0" w:color="auto"/>
                            <w:bottom w:val="none" w:sz="0" w:space="0" w:color="auto"/>
                            <w:right w:val="none" w:sz="0" w:space="0" w:color="auto"/>
                          </w:divBdr>
                          <w:divsChild>
                            <w:div w:id="615917134">
                              <w:marLeft w:val="0"/>
                              <w:marRight w:val="0"/>
                              <w:marTop w:val="0"/>
                              <w:marBottom w:val="0"/>
                              <w:divBdr>
                                <w:top w:val="none" w:sz="0" w:space="0" w:color="auto"/>
                                <w:left w:val="none" w:sz="0" w:space="0" w:color="auto"/>
                                <w:bottom w:val="none" w:sz="0" w:space="0" w:color="auto"/>
                                <w:right w:val="none" w:sz="0" w:space="0" w:color="auto"/>
                              </w:divBdr>
                              <w:divsChild>
                                <w:div w:id="2129548678">
                                  <w:marLeft w:val="0"/>
                                  <w:marRight w:val="0"/>
                                  <w:marTop w:val="0"/>
                                  <w:marBottom w:val="0"/>
                                  <w:divBdr>
                                    <w:top w:val="none" w:sz="0" w:space="0" w:color="auto"/>
                                    <w:left w:val="none" w:sz="0" w:space="0" w:color="auto"/>
                                    <w:bottom w:val="none" w:sz="0" w:space="0" w:color="auto"/>
                                    <w:right w:val="none" w:sz="0" w:space="0" w:color="auto"/>
                                  </w:divBdr>
                                  <w:divsChild>
                                    <w:div w:id="1078135465">
                                      <w:marLeft w:val="0"/>
                                      <w:marRight w:val="0"/>
                                      <w:marTop w:val="0"/>
                                      <w:marBottom w:val="0"/>
                                      <w:divBdr>
                                        <w:top w:val="none" w:sz="0" w:space="0" w:color="auto"/>
                                        <w:left w:val="none" w:sz="0" w:space="0" w:color="auto"/>
                                        <w:bottom w:val="none" w:sz="0" w:space="0" w:color="auto"/>
                                        <w:right w:val="none" w:sz="0" w:space="0" w:color="auto"/>
                                      </w:divBdr>
                                    </w:div>
                                    <w:div w:id="1704750541">
                                      <w:marLeft w:val="0"/>
                                      <w:marRight w:val="0"/>
                                      <w:marTop w:val="0"/>
                                      <w:marBottom w:val="0"/>
                                      <w:divBdr>
                                        <w:top w:val="none" w:sz="0" w:space="0" w:color="auto"/>
                                        <w:left w:val="none" w:sz="0" w:space="0" w:color="auto"/>
                                        <w:bottom w:val="none" w:sz="0" w:space="0" w:color="auto"/>
                                        <w:right w:val="none" w:sz="0" w:space="0" w:color="auto"/>
                                      </w:divBdr>
                                    </w:div>
                                    <w:div w:id="17335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2514280">
          <w:marLeft w:val="0"/>
          <w:marRight w:val="0"/>
          <w:marTop w:val="0"/>
          <w:marBottom w:val="0"/>
          <w:divBdr>
            <w:top w:val="none" w:sz="0" w:space="0" w:color="auto"/>
            <w:left w:val="none" w:sz="0" w:space="0" w:color="auto"/>
            <w:bottom w:val="none" w:sz="0" w:space="0" w:color="auto"/>
            <w:right w:val="none" w:sz="0" w:space="0" w:color="auto"/>
          </w:divBdr>
        </w:div>
      </w:divsChild>
    </w:div>
    <w:div w:id="1229194144">
      <w:bodyDiv w:val="1"/>
      <w:marLeft w:val="0"/>
      <w:marRight w:val="0"/>
      <w:marTop w:val="0"/>
      <w:marBottom w:val="0"/>
      <w:divBdr>
        <w:top w:val="none" w:sz="0" w:space="0" w:color="auto"/>
        <w:left w:val="none" w:sz="0" w:space="0" w:color="auto"/>
        <w:bottom w:val="none" w:sz="0" w:space="0" w:color="auto"/>
        <w:right w:val="none" w:sz="0" w:space="0" w:color="auto"/>
      </w:divBdr>
    </w:div>
    <w:div w:id="1234580941">
      <w:bodyDiv w:val="1"/>
      <w:marLeft w:val="0"/>
      <w:marRight w:val="0"/>
      <w:marTop w:val="0"/>
      <w:marBottom w:val="0"/>
      <w:divBdr>
        <w:top w:val="none" w:sz="0" w:space="0" w:color="auto"/>
        <w:left w:val="none" w:sz="0" w:space="0" w:color="auto"/>
        <w:bottom w:val="none" w:sz="0" w:space="0" w:color="auto"/>
        <w:right w:val="none" w:sz="0" w:space="0" w:color="auto"/>
      </w:divBdr>
    </w:div>
    <w:div w:id="1289555947">
      <w:bodyDiv w:val="1"/>
      <w:marLeft w:val="0"/>
      <w:marRight w:val="0"/>
      <w:marTop w:val="0"/>
      <w:marBottom w:val="0"/>
      <w:divBdr>
        <w:top w:val="none" w:sz="0" w:space="0" w:color="auto"/>
        <w:left w:val="none" w:sz="0" w:space="0" w:color="auto"/>
        <w:bottom w:val="none" w:sz="0" w:space="0" w:color="auto"/>
        <w:right w:val="none" w:sz="0" w:space="0" w:color="auto"/>
      </w:divBdr>
    </w:div>
    <w:div w:id="1303779185">
      <w:bodyDiv w:val="1"/>
      <w:marLeft w:val="0"/>
      <w:marRight w:val="0"/>
      <w:marTop w:val="0"/>
      <w:marBottom w:val="0"/>
      <w:divBdr>
        <w:top w:val="none" w:sz="0" w:space="0" w:color="auto"/>
        <w:left w:val="none" w:sz="0" w:space="0" w:color="auto"/>
        <w:bottom w:val="none" w:sz="0" w:space="0" w:color="auto"/>
        <w:right w:val="none" w:sz="0" w:space="0" w:color="auto"/>
      </w:divBdr>
    </w:div>
    <w:div w:id="1314992893">
      <w:bodyDiv w:val="1"/>
      <w:marLeft w:val="0"/>
      <w:marRight w:val="0"/>
      <w:marTop w:val="0"/>
      <w:marBottom w:val="0"/>
      <w:divBdr>
        <w:top w:val="none" w:sz="0" w:space="0" w:color="auto"/>
        <w:left w:val="none" w:sz="0" w:space="0" w:color="auto"/>
        <w:bottom w:val="none" w:sz="0" w:space="0" w:color="auto"/>
        <w:right w:val="none" w:sz="0" w:space="0" w:color="auto"/>
      </w:divBdr>
    </w:div>
    <w:div w:id="1407725820">
      <w:bodyDiv w:val="1"/>
      <w:marLeft w:val="0"/>
      <w:marRight w:val="0"/>
      <w:marTop w:val="0"/>
      <w:marBottom w:val="0"/>
      <w:divBdr>
        <w:top w:val="none" w:sz="0" w:space="0" w:color="auto"/>
        <w:left w:val="none" w:sz="0" w:space="0" w:color="auto"/>
        <w:bottom w:val="none" w:sz="0" w:space="0" w:color="auto"/>
        <w:right w:val="none" w:sz="0" w:space="0" w:color="auto"/>
      </w:divBdr>
    </w:div>
    <w:div w:id="1409884658">
      <w:bodyDiv w:val="1"/>
      <w:marLeft w:val="0"/>
      <w:marRight w:val="0"/>
      <w:marTop w:val="0"/>
      <w:marBottom w:val="0"/>
      <w:divBdr>
        <w:top w:val="none" w:sz="0" w:space="0" w:color="auto"/>
        <w:left w:val="none" w:sz="0" w:space="0" w:color="auto"/>
        <w:bottom w:val="none" w:sz="0" w:space="0" w:color="auto"/>
        <w:right w:val="none" w:sz="0" w:space="0" w:color="auto"/>
      </w:divBdr>
    </w:div>
    <w:div w:id="1440027247">
      <w:bodyDiv w:val="1"/>
      <w:marLeft w:val="0"/>
      <w:marRight w:val="0"/>
      <w:marTop w:val="0"/>
      <w:marBottom w:val="0"/>
      <w:divBdr>
        <w:top w:val="none" w:sz="0" w:space="0" w:color="auto"/>
        <w:left w:val="none" w:sz="0" w:space="0" w:color="auto"/>
        <w:bottom w:val="none" w:sz="0" w:space="0" w:color="auto"/>
        <w:right w:val="none" w:sz="0" w:space="0" w:color="auto"/>
      </w:divBdr>
    </w:div>
    <w:div w:id="1447694501">
      <w:bodyDiv w:val="1"/>
      <w:marLeft w:val="0"/>
      <w:marRight w:val="0"/>
      <w:marTop w:val="0"/>
      <w:marBottom w:val="0"/>
      <w:divBdr>
        <w:top w:val="none" w:sz="0" w:space="0" w:color="auto"/>
        <w:left w:val="none" w:sz="0" w:space="0" w:color="auto"/>
        <w:bottom w:val="none" w:sz="0" w:space="0" w:color="auto"/>
        <w:right w:val="none" w:sz="0" w:space="0" w:color="auto"/>
      </w:divBdr>
    </w:div>
    <w:div w:id="1476683651">
      <w:bodyDiv w:val="1"/>
      <w:marLeft w:val="0"/>
      <w:marRight w:val="0"/>
      <w:marTop w:val="0"/>
      <w:marBottom w:val="0"/>
      <w:divBdr>
        <w:top w:val="none" w:sz="0" w:space="0" w:color="auto"/>
        <w:left w:val="none" w:sz="0" w:space="0" w:color="auto"/>
        <w:bottom w:val="none" w:sz="0" w:space="0" w:color="auto"/>
        <w:right w:val="none" w:sz="0" w:space="0" w:color="auto"/>
      </w:divBdr>
    </w:div>
    <w:div w:id="1509903533">
      <w:bodyDiv w:val="1"/>
      <w:marLeft w:val="0"/>
      <w:marRight w:val="0"/>
      <w:marTop w:val="0"/>
      <w:marBottom w:val="0"/>
      <w:divBdr>
        <w:top w:val="none" w:sz="0" w:space="0" w:color="auto"/>
        <w:left w:val="none" w:sz="0" w:space="0" w:color="auto"/>
        <w:bottom w:val="none" w:sz="0" w:space="0" w:color="auto"/>
        <w:right w:val="none" w:sz="0" w:space="0" w:color="auto"/>
      </w:divBdr>
    </w:div>
    <w:div w:id="1580479336">
      <w:bodyDiv w:val="1"/>
      <w:marLeft w:val="0"/>
      <w:marRight w:val="0"/>
      <w:marTop w:val="0"/>
      <w:marBottom w:val="0"/>
      <w:divBdr>
        <w:top w:val="none" w:sz="0" w:space="0" w:color="auto"/>
        <w:left w:val="none" w:sz="0" w:space="0" w:color="auto"/>
        <w:bottom w:val="none" w:sz="0" w:space="0" w:color="auto"/>
        <w:right w:val="none" w:sz="0" w:space="0" w:color="auto"/>
      </w:divBdr>
    </w:div>
    <w:div w:id="1583024012">
      <w:bodyDiv w:val="1"/>
      <w:marLeft w:val="0"/>
      <w:marRight w:val="0"/>
      <w:marTop w:val="0"/>
      <w:marBottom w:val="0"/>
      <w:divBdr>
        <w:top w:val="none" w:sz="0" w:space="0" w:color="auto"/>
        <w:left w:val="none" w:sz="0" w:space="0" w:color="auto"/>
        <w:bottom w:val="none" w:sz="0" w:space="0" w:color="auto"/>
        <w:right w:val="none" w:sz="0" w:space="0" w:color="auto"/>
      </w:divBdr>
    </w:div>
    <w:div w:id="1610358154">
      <w:bodyDiv w:val="1"/>
      <w:marLeft w:val="0"/>
      <w:marRight w:val="0"/>
      <w:marTop w:val="0"/>
      <w:marBottom w:val="0"/>
      <w:divBdr>
        <w:top w:val="none" w:sz="0" w:space="0" w:color="auto"/>
        <w:left w:val="none" w:sz="0" w:space="0" w:color="auto"/>
        <w:bottom w:val="none" w:sz="0" w:space="0" w:color="auto"/>
        <w:right w:val="none" w:sz="0" w:space="0" w:color="auto"/>
      </w:divBdr>
    </w:div>
    <w:div w:id="1617787049">
      <w:bodyDiv w:val="1"/>
      <w:marLeft w:val="0"/>
      <w:marRight w:val="0"/>
      <w:marTop w:val="0"/>
      <w:marBottom w:val="0"/>
      <w:divBdr>
        <w:top w:val="none" w:sz="0" w:space="0" w:color="auto"/>
        <w:left w:val="none" w:sz="0" w:space="0" w:color="auto"/>
        <w:bottom w:val="none" w:sz="0" w:space="0" w:color="auto"/>
        <w:right w:val="none" w:sz="0" w:space="0" w:color="auto"/>
      </w:divBdr>
    </w:div>
    <w:div w:id="1641840484">
      <w:bodyDiv w:val="1"/>
      <w:marLeft w:val="0"/>
      <w:marRight w:val="0"/>
      <w:marTop w:val="0"/>
      <w:marBottom w:val="0"/>
      <w:divBdr>
        <w:top w:val="none" w:sz="0" w:space="0" w:color="auto"/>
        <w:left w:val="none" w:sz="0" w:space="0" w:color="auto"/>
        <w:bottom w:val="none" w:sz="0" w:space="0" w:color="auto"/>
        <w:right w:val="none" w:sz="0" w:space="0" w:color="auto"/>
      </w:divBdr>
    </w:div>
    <w:div w:id="1669819312">
      <w:bodyDiv w:val="1"/>
      <w:marLeft w:val="0"/>
      <w:marRight w:val="0"/>
      <w:marTop w:val="0"/>
      <w:marBottom w:val="0"/>
      <w:divBdr>
        <w:top w:val="none" w:sz="0" w:space="0" w:color="auto"/>
        <w:left w:val="none" w:sz="0" w:space="0" w:color="auto"/>
        <w:bottom w:val="none" w:sz="0" w:space="0" w:color="auto"/>
        <w:right w:val="none" w:sz="0" w:space="0" w:color="auto"/>
      </w:divBdr>
    </w:div>
    <w:div w:id="1672751853">
      <w:bodyDiv w:val="1"/>
      <w:marLeft w:val="0"/>
      <w:marRight w:val="0"/>
      <w:marTop w:val="0"/>
      <w:marBottom w:val="0"/>
      <w:divBdr>
        <w:top w:val="none" w:sz="0" w:space="0" w:color="auto"/>
        <w:left w:val="none" w:sz="0" w:space="0" w:color="auto"/>
        <w:bottom w:val="none" w:sz="0" w:space="0" w:color="auto"/>
        <w:right w:val="none" w:sz="0" w:space="0" w:color="auto"/>
      </w:divBdr>
    </w:div>
    <w:div w:id="1673223195">
      <w:bodyDiv w:val="1"/>
      <w:marLeft w:val="0"/>
      <w:marRight w:val="0"/>
      <w:marTop w:val="0"/>
      <w:marBottom w:val="0"/>
      <w:divBdr>
        <w:top w:val="none" w:sz="0" w:space="0" w:color="auto"/>
        <w:left w:val="none" w:sz="0" w:space="0" w:color="auto"/>
        <w:bottom w:val="none" w:sz="0" w:space="0" w:color="auto"/>
        <w:right w:val="none" w:sz="0" w:space="0" w:color="auto"/>
      </w:divBdr>
    </w:div>
    <w:div w:id="1689988230">
      <w:bodyDiv w:val="1"/>
      <w:marLeft w:val="0"/>
      <w:marRight w:val="0"/>
      <w:marTop w:val="0"/>
      <w:marBottom w:val="0"/>
      <w:divBdr>
        <w:top w:val="none" w:sz="0" w:space="0" w:color="auto"/>
        <w:left w:val="none" w:sz="0" w:space="0" w:color="auto"/>
        <w:bottom w:val="none" w:sz="0" w:space="0" w:color="auto"/>
        <w:right w:val="none" w:sz="0" w:space="0" w:color="auto"/>
      </w:divBdr>
    </w:div>
    <w:div w:id="1694190755">
      <w:bodyDiv w:val="1"/>
      <w:marLeft w:val="0"/>
      <w:marRight w:val="0"/>
      <w:marTop w:val="0"/>
      <w:marBottom w:val="0"/>
      <w:divBdr>
        <w:top w:val="none" w:sz="0" w:space="0" w:color="auto"/>
        <w:left w:val="none" w:sz="0" w:space="0" w:color="auto"/>
        <w:bottom w:val="none" w:sz="0" w:space="0" w:color="auto"/>
        <w:right w:val="none" w:sz="0" w:space="0" w:color="auto"/>
      </w:divBdr>
    </w:div>
    <w:div w:id="1736119501">
      <w:bodyDiv w:val="1"/>
      <w:marLeft w:val="0"/>
      <w:marRight w:val="0"/>
      <w:marTop w:val="0"/>
      <w:marBottom w:val="0"/>
      <w:divBdr>
        <w:top w:val="none" w:sz="0" w:space="0" w:color="auto"/>
        <w:left w:val="none" w:sz="0" w:space="0" w:color="auto"/>
        <w:bottom w:val="none" w:sz="0" w:space="0" w:color="auto"/>
        <w:right w:val="none" w:sz="0" w:space="0" w:color="auto"/>
      </w:divBdr>
    </w:div>
    <w:div w:id="1825000306">
      <w:bodyDiv w:val="1"/>
      <w:marLeft w:val="0"/>
      <w:marRight w:val="0"/>
      <w:marTop w:val="0"/>
      <w:marBottom w:val="0"/>
      <w:divBdr>
        <w:top w:val="none" w:sz="0" w:space="0" w:color="auto"/>
        <w:left w:val="none" w:sz="0" w:space="0" w:color="auto"/>
        <w:bottom w:val="none" w:sz="0" w:space="0" w:color="auto"/>
        <w:right w:val="none" w:sz="0" w:space="0" w:color="auto"/>
      </w:divBdr>
      <w:divsChild>
        <w:div w:id="1541430628">
          <w:marLeft w:val="0"/>
          <w:marRight w:val="0"/>
          <w:marTop w:val="0"/>
          <w:marBottom w:val="0"/>
          <w:divBdr>
            <w:top w:val="none" w:sz="0" w:space="0" w:color="auto"/>
            <w:left w:val="none" w:sz="0" w:space="0" w:color="auto"/>
            <w:bottom w:val="none" w:sz="0" w:space="0" w:color="auto"/>
            <w:right w:val="none" w:sz="0" w:space="0" w:color="auto"/>
          </w:divBdr>
        </w:div>
        <w:div w:id="1510022756">
          <w:marLeft w:val="0"/>
          <w:marRight w:val="0"/>
          <w:marTop w:val="0"/>
          <w:marBottom w:val="0"/>
          <w:divBdr>
            <w:top w:val="none" w:sz="0" w:space="0" w:color="auto"/>
            <w:left w:val="none" w:sz="0" w:space="0" w:color="auto"/>
            <w:bottom w:val="none" w:sz="0" w:space="0" w:color="auto"/>
            <w:right w:val="none" w:sz="0" w:space="0" w:color="auto"/>
          </w:divBdr>
        </w:div>
        <w:div w:id="2025328543">
          <w:marLeft w:val="0"/>
          <w:marRight w:val="0"/>
          <w:marTop w:val="0"/>
          <w:marBottom w:val="0"/>
          <w:divBdr>
            <w:top w:val="none" w:sz="0" w:space="0" w:color="auto"/>
            <w:left w:val="none" w:sz="0" w:space="0" w:color="auto"/>
            <w:bottom w:val="none" w:sz="0" w:space="0" w:color="auto"/>
            <w:right w:val="none" w:sz="0" w:space="0" w:color="auto"/>
          </w:divBdr>
        </w:div>
        <w:div w:id="1340621218">
          <w:marLeft w:val="0"/>
          <w:marRight w:val="0"/>
          <w:marTop w:val="0"/>
          <w:marBottom w:val="0"/>
          <w:divBdr>
            <w:top w:val="none" w:sz="0" w:space="0" w:color="auto"/>
            <w:left w:val="none" w:sz="0" w:space="0" w:color="auto"/>
            <w:bottom w:val="none" w:sz="0" w:space="0" w:color="auto"/>
            <w:right w:val="none" w:sz="0" w:space="0" w:color="auto"/>
          </w:divBdr>
        </w:div>
        <w:div w:id="108550788">
          <w:marLeft w:val="0"/>
          <w:marRight w:val="0"/>
          <w:marTop w:val="0"/>
          <w:marBottom w:val="0"/>
          <w:divBdr>
            <w:top w:val="none" w:sz="0" w:space="0" w:color="auto"/>
            <w:left w:val="none" w:sz="0" w:space="0" w:color="auto"/>
            <w:bottom w:val="none" w:sz="0" w:space="0" w:color="auto"/>
            <w:right w:val="none" w:sz="0" w:space="0" w:color="auto"/>
          </w:divBdr>
        </w:div>
        <w:div w:id="272523247">
          <w:marLeft w:val="0"/>
          <w:marRight w:val="0"/>
          <w:marTop w:val="0"/>
          <w:marBottom w:val="0"/>
          <w:divBdr>
            <w:top w:val="none" w:sz="0" w:space="0" w:color="auto"/>
            <w:left w:val="none" w:sz="0" w:space="0" w:color="auto"/>
            <w:bottom w:val="none" w:sz="0" w:space="0" w:color="auto"/>
            <w:right w:val="none" w:sz="0" w:space="0" w:color="auto"/>
          </w:divBdr>
        </w:div>
      </w:divsChild>
    </w:div>
    <w:div w:id="1835560932">
      <w:bodyDiv w:val="1"/>
      <w:marLeft w:val="0"/>
      <w:marRight w:val="0"/>
      <w:marTop w:val="0"/>
      <w:marBottom w:val="0"/>
      <w:divBdr>
        <w:top w:val="none" w:sz="0" w:space="0" w:color="auto"/>
        <w:left w:val="none" w:sz="0" w:space="0" w:color="auto"/>
        <w:bottom w:val="none" w:sz="0" w:space="0" w:color="auto"/>
        <w:right w:val="none" w:sz="0" w:space="0" w:color="auto"/>
      </w:divBdr>
    </w:div>
    <w:div w:id="1885286820">
      <w:bodyDiv w:val="1"/>
      <w:marLeft w:val="0"/>
      <w:marRight w:val="0"/>
      <w:marTop w:val="0"/>
      <w:marBottom w:val="0"/>
      <w:divBdr>
        <w:top w:val="none" w:sz="0" w:space="0" w:color="auto"/>
        <w:left w:val="none" w:sz="0" w:space="0" w:color="auto"/>
        <w:bottom w:val="none" w:sz="0" w:space="0" w:color="auto"/>
        <w:right w:val="none" w:sz="0" w:space="0" w:color="auto"/>
      </w:divBdr>
    </w:div>
    <w:div w:id="1887713394">
      <w:bodyDiv w:val="1"/>
      <w:marLeft w:val="0"/>
      <w:marRight w:val="0"/>
      <w:marTop w:val="0"/>
      <w:marBottom w:val="0"/>
      <w:divBdr>
        <w:top w:val="none" w:sz="0" w:space="0" w:color="auto"/>
        <w:left w:val="none" w:sz="0" w:space="0" w:color="auto"/>
        <w:bottom w:val="none" w:sz="0" w:space="0" w:color="auto"/>
        <w:right w:val="none" w:sz="0" w:space="0" w:color="auto"/>
      </w:divBdr>
    </w:div>
    <w:div w:id="1898467938">
      <w:bodyDiv w:val="1"/>
      <w:marLeft w:val="0"/>
      <w:marRight w:val="0"/>
      <w:marTop w:val="0"/>
      <w:marBottom w:val="0"/>
      <w:divBdr>
        <w:top w:val="none" w:sz="0" w:space="0" w:color="auto"/>
        <w:left w:val="none" w:sz="0" w:space="0" w:color="auto"/>
        <w:bottom w:val="none" w:sz="0" w:space="0" w:color="auto"/>
        <w:right w:val="none" w:sz="0" w:space="0" w:color="auto"/>
      </w:divBdr>
    </w:div>
    <w:div w:id="1940944834">
      <w:bodyDiv w:val="1"/>
      <w:marLeft w:val="0"/>
      <w:marRight w:val="0"/>
      <w:marTop w:val="0"/>
      <w:marBottom w:val="0"/>
      <w:divBdr>
        <w:top w:val="none" w:sz="0" w:space="0" w:color="auto"/>
        <w:left w:val="none" w:sz="0" w:space="0" w:color="auto"/>
        <w:bottom w:val="none" w:sz="0" w:space="0" w:color="auto"/>
        <w:right w:val="none" w:sz="0" w:space="0" w:color="auto"/>
      </w:divBdr>
    </w:div>
    <w:div w:id="1946377153">
      <w:bodyDiv w:val="1"/>
      <w:marLeft w:val="0"/>
      <w:marRight w:val="0"/>
      <w:marTop w:val="0"/>
      <w:marBottom w:val="0"/>
      <w:divBdr>
        <w:top w:val="none" w:sz="0" w:space="0" w:color="auto"/>
        <w:left w:val="none" w:sz="0" w:space="0" w:color="auto"/>
        <w:bottom w:val="none" w:sz="0" w:space="0" w:color="auto"/>
        <w:right w:val="none" w:sz="0" w:space="0" w:color="auto"/>
      </w:divBdr>
    </w:div>
    <w:div w:id="1955399369">
      <w:bodyDiv w:val="1"/>
      <w:marLeft w:val="0"/>
      <w:marRight w:val="0"/>
      <w:marTop w:val="0"/>
      <w:marBottom w:val="0"/>
      <w:divBdr>
        <w:top w:val="none" w:sz="0" w:space="0" w:color="auto"/>
        <w:left w:val="none" w:sz="0" w:space="0" w:color="auto"/>
        <w:bottom w:val="none" w:sz="0" w:space="0" w:color="auto"/>
        <w:right w:val="none" w:sz="0" w:space="0" w:color="auto"/>
      </w:divBdr>
    </w:div>
    <w:div w:id="2033266042">
      <w:bodyDiv w:val="1"/>
      <w:marLeft w:val="0"/>
      <w:marRight w:val="0"/>
      <w:marTop w:val="0"/>
      <w:marBottom w:val="0"/>
      <w:divBdr>
        <w:top w:val="none" w:sz="0" w:space="0" w:color="auto"/>
        <w:left w:val="none" w:sz="0" w:space="0" w:color="auto"/>
        <w:bottom w:val="none" w:sz="0" w:space="0" w:color="auto"/>
        <w:right w:val="none" w:sz="0" w:space="0" w:color="auto"/>
      </w:divBdr>
    </w:div>
    <w:div w:id="2037268850">
      <w:bodyDiv w:val="1"/>
      <w:marLeft w:val="0"/>
      <w:marRight w:val="0"/>
      <w:marTop w:val="0"/>
      <w:marBottom w:val="0"/>
      <w:divBdr>
        <w:top w:val="none" w:sz="0" w:space="0" w:color="auto"/>
        <w:left w:val="none" w:sz="0" w:space="0" w:color="auto"/>
        <w:bottom w:val="none" w:sz="0" w:space="0" w:color="auto"/>
        <w:right w:val="none" w:sz="0" w:space="0" w:color="auto"/>
      </w:divBdr>
    </w:div>
    <w:div w:id="2038577533">
      <w:bodyDiv w:val="1"/>
      <w:marLeft w:val="0"/>
      <w:marRight w:val="0"/>
      <w:marTop w:val="0"/>
      <w:marBottom w:val="0"/>
      <w:divBdr>
        <w:top w:val="none" w:sz="0" w:space="0" w:color="auto"/>
        <w:left w:val="none" w:sz="0" w:space="0" w:color="auto"/>
        <w:bottom w:val="none" w:sz="0" w:space="0" w:color="auto"/>
        <w:right w:val="none" w:sz="0" w:space="0" w:color="auto"/>
      </w:divBdr>
    </w:div>
    <w:div w:id="2041471838">
      <w:bodyDiv w:val="1"/>
      <w:marLeft w:val="0"/>
      <w:marRight w:val="0"/>
      <w:marTop w:val="0"/>
      <w:marBottom w:val="0"/>
      <w:divBdr>
        <w:top w:val="none" w:sz="0" w:space="0" w:color="auto"/>
        <w:left w:val="none" w:sz="0" w:space="0" w:color="auto"/>
        <w:bottom w:val="none" w:sz="0" w:space="0" w:color="auto"/>
        <w:right w:val="none" w:sz="0" w:space="0" w:color="auto"/>
      </w:divBdr>
    </w:div>
    <w:div w:id="2058359323">
      <w:bodyDiv w:val="1"/>
      <w:marLeft w:val="0"/>
      <w:marRight w:val="0"/>
      <w:marTop w:val="0"/>
      <w:marBottom w:val="0"/>
      <w:divBdr>
        <w:top w:val="none" w:sz="0" w:space="0" w:color="auto"/>
        <w:left w:val="none" w:sz="0" w:space="0" w:color="auto"/>
        <w:bottom w:val="none" w:sz="0" w:space="0" w:color="auto"/>
        <w:right w:val="none" w:sz="0" w:space="0" w:color="auto"/>
      </w:divBdr>
    </w:div>
    <w:div w:id="2099708537">
      <w:bodyDiv w:val="1"/>
      <w:marLeft w:val="0"/>
      <w:marRight w:val="0"/>
      <w:marTop w:val="0"/>
      <w:marBottom w:val="0"/>
      <w:divBdr>
        <w:top w:val="none" w:sz="0" w:space="0" w:color="auto"/>
        <w:left w:val="none" w:sz="0" w:space="0" w:color="auto"/>
        <w:bottom w:val="none" w:sz="0" w:space="0" w:color="auto"/>
        <w:right w:val="none" w:sz="0" w:space="0" w:color="auto"/>
      </w:divBdr>
    </w:div>
    <w:div w:id="2134322914">
      <w:bodyDiv w:val="1"/>
      <w:marLeft w:val="0"/>
      <w:marRight w:val="0"/>
      <w:marTop w:val="0"/>
      <w:marBottom w:val="0"/>
      <w:divBdr>
        <w:top w:val="none" w:sz="0" w:space="0" w:color="auto"/>
        <w:left w:val="none" w:sz="0" w:space="0" w:color="auto"/>
        <w:bottom w:val="none" w:sz="0" w:space="0" w:color="auto"/>
        <w:right w:val="none" w:sz="0" w:space="0" w:color="auto"/>
      </w:divBdr>
    </w:div>
    <w:div w:id="21354376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numbering" Target="numbering.xml"/><Relationship Id="rId78" Type="http://schemas.openxmlformats.org/officeDocument/2006/relationships/styles" Target="styles.xml"/><Relationship Id="rId79" Type="http://schemas.microsoft.com/office/2007/relationships/stylesWithEffects" Target="stylesWithEffects.xml"/><Relationship Id="rId91" Type="http://schemas.microsoft.com/office/2016/09/relationships/commentsIds" Target="commentsIds.xml"/><Relationship Id="rId92" Type="http://schemas.microsoft.com/office/2011/relationships/commentsExtended" Target="commentsExtended.xml"/><Relationship Id="rId93" Type="http://schemas.microsoft.com/office/2011/relationships/people" Target="people.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settings" Target="settings.xml"/><Relationship Id="rId81" Type="http://schemas.openxmlformats.org/officeDocument/2006/relationships/webSettings" Target="webSettings.xml"/><Relationship Id="rId82" Type="http://schemas.openxmlformats.org/officeDocument/2006/relationships/footnotes" Target="footnotes.xml"/><Relationship Id="rId83" Type="http://schemas.openxmlformats.org/officeDocument/2006/relationships/endnotes" Target="endnotes.xml"/><Relationship Id="rId84" Type="http://schemas.openxmlformats.org/officeDocument/2006/relationships/comments" Target="comments.xml"/><Relationship Id="rId85" Type="http://schemas.openxmlformats.org/officeDocument/2006/relationships/header" Target="header1.xml"/><Relationship Id="rId86" Type="http://schemas.openxmlformats.org/officeDocument/2006/relationships/footer" Target="footer1.xml"/><Relationship Id="rId87" Type="http://schemas.openxmlformats.org/officeDocument/2006/relationships/footer" Target="footer2.xml"/><Relationship Id="rId88" Type="http://schemas.openxmlformats.org/officeDocument/2006/relationships/fontTable" Target="fontTable.xml"/><Relationship Id="rId8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10.xml><?xml version="1.0" encoding="utf-8"?>
<b:Sources xmlns:b="http://schemas.openxmlformats.org/officeDocument/2006/bibliography" xmlns="http://schemas.openxmlformats.org/officeDocument/2006/bibliography" SelectedStyle="/APASixthEditionOfficeOnline.xsl" StyleName="APA"/>
</file>

<file path=customXml/item11.xml><?xml version="1.0" encoding="utf-8"?>
<b:Sources xmlns:b="http://schemas.openxmlformats.org/officeDocument/2006/bibliography" xmlns="http://schemas.openxmlformats.org/officeDocument/2006/bibliography" SelectedStyle="/APASixthEditionOfficeOnline.xsl" StyleName="APA"/>
</file>

<file path=customXml/item12.xml><?xml version="1.0" encoding="utf-8"?>
<b:Sources xmlns:b="http://schemas.openxmlformats.org/officeDocument/2006/bibliography" xmlns="http://schemas.openxmlformats.org/officeDocument/2006/bibliography" SelectedStyle="/APASixthEditionOfficeOnline.xsl" StyleName="APA"/>
</file>

<file path=customXml/item13.xml><?xml version="1.0" encoding="utf-8"?>
<b:Sources xmlns:b="http://schemas.openxmlformats.org/officeDocument/2006/bibliography" xmlns="http://schemas.openxmlformats.org/officeDocument/2006/bibliography" SelectedStyle="/APASixthEditionOfficeOnline.xsl" StyleName="APA"/>
</file>

<file path=customXml/item14.xml><?xml version="1.0" encoding="utf-8"?>
<b:Sources xmlns:b="http://schemas.openxmlformats.org/officeDocument/2006/bibliography" xmlns="http://schemas.openxmlformats.org/officeDocument/2006/bibliography" SelectedStyle="/APASixthEditionOfficeOnline.xsl" StyleName="APA"/>
</file>

<file path=customXml/item15.xml><?xml version="1.0" encoding="utf-8"?>
<b:Sources xmlns:b="http://schemas.openxmlformats.org/officeDocument/2006/bibliography" xmlns="http://schemas.openxmlformats.org/officeDocument/2006/bibliography" SelectedStyle="/APASixthEditionOfficeOnline.xsl" StyleName="APA"/>
</file>

<file path=customXml/item16.xml><?xml version="1.0" encoding="utf-8"?>
<b:Sources xmlns:b="http://schemas.openxmlformats.org/officeDocument/2006/bibliography" xmlns="http://schemas.openxmlformats.org/officeDocument/2006/bibliography" SelectedStyle="/APASixthEditionOfficeOnline.xsl" StyleName="APA"/>
</file>

<file path=customXml/item17.xml><?xml version="1.0" encoding="utf-8"?>
<b:Sources xmlns:b="http://schemas.openxmlformats.org/officeDocument/2006/bibliography" xmlns="http://schemas.openxmlformats.org/officeDocument/2006/bibliography" SelectedStyle="/APASixthEditionOfficeOnline.xsl" StyleName="APA"/>
</file>

<file path=customXml/item18.xml><?xml version="1.0" encoding="utf-8"?>
<b:Sources xmlns:b="http://schemas.openxmlformats.org/officeDocument/2006/bibliography" xmlns="http://schemas.openxmlformats.org/officeDocument/2006/bibliography" SelectedStyle="/APASixthEditionOfficeOnline.xsl" StyleName="APA"/>
</file>

<file path=customXml/item19.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20.xml><?xml version="1.0" encoding="utf-8"?>
<b:Sources xmlns:b="http://schemas.openxmlformats.org/officeDocument/2006/bibliography" xmlns="http://schemas.openxmlformats.org/officeDocument/2006/bibliography" SelectedStyle="/APASixthEditionOfficeOnline.xsl" StyleName="APA"/>
</file>

<file path=customXml/item21.xml><?xml version="1.0" encoding="utf-8"?>
<b:Sources xmlns:b="http://schemas.openxmlformats.org/officeDocument/2006/bibliography" xmlns="http://schemas.openxmlformats.org/officeDocument/2006/bibliography" SelectedStyle="/APASixthEditionOfficeOnline.xsl" StyleName="APA"/>
</file>

<file path=customXml/item22.xml><?xml version="1.0" encoding="utf-8"?>
<b:Sources xmlns:b="http://schemas.openxmlformats.org/officeDocument/2006/bibliography" xmlns="http://schemas.openxmlformats.org/officeDocument/2006/bibliography" SelectedStyle="/APASixthEditionOfficeOnline.xsl" StyleName="APA"/>
</file>

<file path=customXml/item23.xml><?xml version="1.0" encoding="utf-8"?>
<b:Sources xmlns:b="http://schemas.openxmlformats.org/officeDocument/2006/bibliography" xmlns="http://schemas.openxmlformats.org/officeDocument/2006/bibliography" SelectedStyle="/APASixthEditionOfficeOnline.xsl" StyleName="APA"/>
</file>

<file path=customXml/item24.xml><?xml version="1.0" encoding="utf-8"?>
<b:Sources xmlns:b="http://schemas.openxmlformats.org/officeDocument/2006/bibliography" xmlns="http://schemas.openxmlformats.org/officeDocument/2006/bibliography" SelectedStyle="/APASixthEditionOfficeOnline.xsl" StyleName="APA"/>
</file>

<file path=customXml/item25.xml><?xml version="1.0" encoding="utf-8"?>
<b:Sources xmlns:b="http://schemas.openxmlformats.org/officeDocument/2006/bibliography" xmlns="http://schemas.openxmlformats.org/officeDocument/2006/bibliography" SelectedStyle="/APASixthEditionOfficeOnline.xsl" StyleName="APA"/>
</file>

<file path=customXml/item26.xml><?xml version="1.0" encoding="utf-8"?>
<b:Sources xmlns:b="http://schemas.openxmlformats.org/officeDocument/2006/bibliography" xmlns="http://schemas.openxmlformats.org/officeDocument/2006/bibliography" SelectedStyle="/APASixthEditionOfficeOnline.xsl" StyleName="APA"/>
</file>

<file path=customXml/item27.xml><?xml version="1.0" encoding="utf-8"?>
<b:Sources xmlns:b="http://schemas.openxmlformats.org/officeDocument/2006/bibliography" xmlns="http://schemas.openxmlformats.org/officeDocument/2006/bibliography" SelectedStyle="/APASixthEditionOfficeOnline.xsl" StyleName="APA"/>
</file>

<file path=customXml/item28.xml><?xml version="1.0" encoding="utf-8"?>
<b:Sources xmlns:b="http://schemas.openxmlformats.org/officeDocument/2006/bibliography" xmlns="http://schemas.openxmlformats.org/officeDocument/2006/bibliography" SelectedStyle="/APASixthEditionOfficeOnline.xsl" StyleName="APA"/>
</file>

<file path=customXml/item29.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30.xml><?xml version="1.0" encoding="utf-8"?>
<b:Sources xmlns:b="http://schemas.openxmlformats.org/officeDocument/2006/bibliography" xmlns="http://schemas.openxmlformats.org/officeDocument/2006/bibliography" SelectedStyle="/APASixthEditionOfficeOnline.xsl" StyleName="APA"/>
</file>

<file path=customXml/item31.xml><?xml version="1.0" encoding="utf-8"?>
<b:Sources xmlns:b="http://schemas.openxmlformats.org/officeDocument/2006/bibliography" xmlns="http://schemas.openxmlformats.org/officeDocument/2006/bibliography" SelectedStyle="/APASixthEditionOfficeOnline.xsl" StyleName="APA"/>
</file>

<file path=customXml/item32.xml><?xml version="1.0" encoding="utf-8"?>
<b:Sources xmlns:b="http://schemas.openxmlformats.org/officeDocument/2006/bibliography" xmlns="http://schemas.openxmlformats.org/officeDocument/2006/bibliography" SelectedStyle="/APASixthEditionOfficeOnline.xsl" StyleName="APA"/>
</file>

<file path=customXml/item33.xml><?xml version="1.0" encoding="utf-8"?>
<b:Sources xmlns:b="http://schemas.openxmlformats.org/officeDocument/2006/bibliography" xmlns="http://schemas.openxmlformats.org/officeDocument/2006/bibliography" SelectedStyle="/APASixthEditionOfficeOnline.xsl" StyleName="APA"/>
</file>

<file path=customXml/item34.xml><?xml version="1.0" encoding="utf-8"?>
<b:Sources xmlns:b="http://schemas.openxmlformats.org/officeDocument/2006/bibliography" xmlns="http://schemas.openxmlformats.org/officeDocument/2006/bibliography" SelectedStyle="/APASixthEditionOfficeOnline.xsl" StyleName="APA"/>
</file>

<file path=customXml/item35.xml><?xml version="1.0" encoding="utf-8"?>
<b:Sources xmlns:b="http://schemas.openxmlformats.org/officeDocument/2006/bibliography" xmlns="http://schemas.openxmlformats.org/officeDocument/2006/bibliography" SelectedStyle="/APASixthEditionOfficeOnline.xsl" StyleName="APA"/>
</file>

<file path=customXml/item36.xml><?xml version="1.0" encoding="utf-8"?>
<b:Sources xmlns:b="http://schemas.openxmlformats.org/officeDocument/2006/bibliography" xmlns="http://schemas.openxmlformats.org/officeDocument/2006/bibliography" SelectedStyle="/APASixthEditionOfficeOnline.xsl" StyleName="APA"/>
</file>

<file path=customXml/item37.xml><?xml version="1.0" encoding="utf-8"?>
<b:Sources xmlns:b="http://schemas.openxmlformats.org/officeDocument/2006/bibliography" xmlns="http://schemas.openxmlformats.org/officeDocument/2006/bibliography" SelectedStyle="/APASixthEditionOfficeOnline.xsl" StyleName="APA"/>
</file>

<file path=customXml/item38.xml><?xml version="1.0" encoding="utf-8"?>
<b:Sources xmlns:b="http://schemas.openxmlformats.org/officeDocument/2006/bibliography" xmlns="http://schemas.openxmlformats.org/officeDocument/2006/bibliography" SelectedStyle="/APASixthEditionOfficeOnline.xsl" StyleName="APA"/>
</file>

<file path=customXml/item39.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40.xml><?xml version="1.0" encoding="utf-8"?>
<b:Sources xmlns:b="http://schemas.openxmlformats.org/officeDocument/2006/bibliography" xmlns="http://schemas.openxmlformats.org/officeDocument/2006/bibliography" SelectedStyle="/APASixthEditionOfficeOnline.xsl" StyleName="APA"/>
</file>

<file path=customXml/item41.xml><?xml version="1.0" encoding="utf-8"?>
<b:Sources xmlns:b="http://schemas.openxmlformats.org/officeDocument/2006/bibliography" xmlns="http://schemas.openxmlformats.org/officeDocument/2006/bibliography" SelectedStyle="/APASixthEditionOfficeOnline.xsl" StyleName="APA"/>
</file>

<file path=customXml/item42.xml><?xml version="1.0" encoding="utf-8"?>
<b:Sources xmlns:b="http://schemas.openxmlformats.org/officeDocument/2006/bibliography" xmlns="http://schemas.openxmlformats.org/officeDocument/2006/bibliography" SelectedStyle="/APASixthEditionOfficeOnline.xsl" StyleName="APA"/>
</file>

<file path=customXml/item43.xml><?xml version="1.0" encoding="utf-8"?>
<b:Sources xmlns:b="http://schemas.openxmlformats.org/officeDocument/2006/bibliography" xmlns="http://schemas.openxmlformats.org/officeDocument/2006/bibliography" SelectedStyle="/APASixthEditionOfficeOnline.xsl" StyleName="APA"/>
</file>

<file path=customXml/item44.xml><?xml version="1.0" encoding="utf-8"?>
<b:Sources xmlns:b="http://schemas.openxmlformats.org/officeDocument/2006/bibliography" xmlns="http://schemas.openxmlformats.org/officeDocument/2006/bibliography" SelectedStyle="/APASixthEditionOfficeOnline.xsl" StyleName="APA"/>
</file>

<file path=customXml/item45.xml><?xml version="1.0" encoding="utf-8"?>
<b:Sources xmlns:b="http://schemas.openxmlformats.org/officeDocument/2006/bibliography" xmlns="http://schemas.openxmlformats.org/officeDocument/2006/bibliography" SelectedStyle="/APASixthEditionOfficeOnline.xsl" StyleName="APA"/>
</file>

<file path=customXml/item46.xml><?xml version="1.0" encoding="utf-8"?>
<b:Sources xmlns:b="http://schemas.openxmlformats.org/officeDocument/2006/bibliography" xmlns="http://schemas.openxmlformats.org/officeDocument/2006/bibliography" SelectedStyle="/APASixthEditionOfficeOnline.xsl" StyleName="APA"/>
</file>

<file path=customXml/item47.xml><?xml version="1.0" encoding="utf-8"?>
<b:Sources xmlns:b="http://schemas.openxmlformats.org/officeDocument/2006/bibliography" xmlns="http://schemas.openxmlformats.org/officeDocument/2006/bibliography" SelectedStyle="/APASixthEditionOfficeOnline.xsl" StyleName="APA"/>
</file>

<file path=customXml/item48.xml><?xml version="1.0" encoding="utf-8"?>
<b:Sources xmlns:b="http://schemas.openxmlformats.org/officeDocument/2006/bibliography" xmlns="http://schemas.openxmlformats.org/officeDocument/2006/bibliography" SelectedStyle="/APASixthEditionOfficeOnline.xsl" StyleName="APA"/>
</file>

<file path=customXml/item49.xml><?xml version="1.0" encoding="utf-8"?>
<b:Sources xmlns:b="http://schemas.openxmlformats.org/officeDocument/2006/bibliography" xmlns="http://schemas.openxmlformats.org/officeDocument/2006/bibliography" SelectedStyle="/APASixthEditionOfficeOnline.xsl" StyleName="APA"/>
</file>

<file path=customXml/item5.xml><?xml version="1.0" encoding="utf-8"?>
<b:Sources xmlns:b="http://schemas.openxmlformats.org/officeDocument/2006/bibliography" xmlns="http://schemas.openxmlformats.org/officeDocument/2006/bibliography" SelectedStyle="/APASixthEditionOfficeOnline.xsl" StyleName="APA"/>
</file>

<file path=customXml/item50.xml><?xml version="1.0" encoding="utf-8"?>
<b:Sources xmlns:b="http://schemas.openxmlformats.org/officeDocument/2006/bibliography" xmlns="http://schemas.openxmlformats.org/officeDocument/2006/bibliography" SelectedStyle="/APASixthEditionOfficeOnline.xsl" StyleName="APA"/>
</file>

<file path=customXml/item51.xml><?xml version="1.0" encoding="utf-8"?>
<b:Sources xmlns:b="http://schemas.openxmlformats.org/officeDocument/2006/bibliography" xmlns="http://schemas.openxmlformats.org/officeDocument/2006/bibliography" SelectedStyle="/APASixthEditionOfficeOnline.xsl" StyleName="APA"/>
</file>

<file path=customXml/item52.xml><?xml version="1.0" encoding="utf-8"?>
<b:Sources xmlns:b="http://schemas.openxmlformats.org/officeDocument/2006/bibliography" xmlns="http://schemas.openxmlformats.org/officeDocument/2006/bibliography" SelectedStyle="/APASixthEditionOfficeOnline.xsl" StyleName="APA"/>
</file>

<file path=customXml/item53.xml><?xml version="1.0" encoding="utf-8"?>
<b:Sources xmlns:b="http://schemas.openxmlformats.org/officeDocument/2006/bibliography" xmlns="http://schemas.openxmlformats.org/officeDocument/2006/bibliography" SelectedStyle="/APASixthEditionOfficeOnline.xsl" StyleName="APA"/>
</file>

<file path=customXml/item54.xml><?xml version="1.0" encoding="utf-8"?>
<b:Sources xmlns:b="http://schemas.openxmlformats.org/officeDocument/2006/bibliography" xmlns="http://schemas.openxmlformats.org/officeDocument/2006/bibliography" SelectedStyle="/APASixthEditionOfficeOnline.xsl" StyleName="APA"/>
</file>

<file path=customXml/item55.xml><?xml version="1.0" encoding="utf-8"?>
<b:Sources xmlns:b="http://schemas.openxmlformats.org/officeDocument/2006/bibliography" xmlns="http://schemas.openxmlformats.org/officeDocument/2006/bibliography" SelectedStyle="/APASixthEditionOfficeOnline.xsl" StyleName="APA"/>
</file>

<file path=customXml/item56.xml><?xml version="1.0" encoding="utf-8"?>
<b:Sources xmlns:b="http://schemas.openxmlformats.org/officeDocument/2006/bibliography" xmlns="http://schemas.openxmlformats.org/officeDocument/2006/bibliography" SelectedStyle="/APASixthEditionOfficeOnline.xsl" StyleName="APA"/>
</file>

<file path=customXml/item57.xml><?xml version="1.0" encoding="utf-8"?>
<b:Sources xmlns:b="http://schemas.openxmlformats.org/officeDocument/2006/bibliography" xmlns="http://schemas.openxmlformats.org/officeDocument/2006/bibliography" SelectedStyle="/APASixthEditionOfficeOnline.xsl" StyleName="APA"/>
</file>

<file path=customXml/item58.xml><?xml version="1.0" encoding="utf-8"?>
<b:Sources xmlns:b="http://schemas.openxmlformats.org/officeDocument/2006/bibliography" xmlns="http://schemas.openxmlformats.org/officeDocument/2006/bibliography" SelectedStyle="/APASixthEditionOfficeOnline.xsl" StyleName="APA"/>
</file>

<file path=customXml/item59.xml><?xml version="1.0" encoding="utf-8"?>
<b:Sources xmlns:b="http://schemas.openxmlformats.org/officeDocument/2006/bibliography" xmlns="http://schemas.openxmlformats.org/officeDocument/2006/bibliography" SelectedStyle="/APASixthEditionOfficeOnline.xsl" StyleName="APA"/>
</file>

<file path=customXml/item6.xml><?xml version="1.0" encoding="utf-8"?>
<b:Sources xmlns:b="http://schemas.openxmlformats.org/officeDocument/2006/bibliography" xmlns="http://schemas.openxmlformats.org/officeDocument/2006/bibliography" SelectedStyle="/APASixthEditionOfficeOnline.xsl" StyleName="APA"/>
</file>

<file path=customXml/item60.xml><?xml version="1.0" encoding="utf-8"?>
<b:Sources xmlns:b="http://schemas.openxmlformats.org/officeDocument/2006/bibliography" xmlns="http://schemas.openxmlformats.org/officeDocument/2006/bibliography" SelectedStyle="/APASixthEditionOfficeOnline.xsl" StyleName="APA"/>
</file>

<file path=customXml/item61.xml><?xml version="1.0" encoding="utf-8"?>
<b:Sources xmlns:b="http://schemas.openxmlformats.org/officeDocument/2006/bibliography" xmlns="http://schemas.openxmlformats.org/officeDocument/2006/bibliography" SelectedStyle="/APASixthEditionOfficeOnline.xsl" StyleName="APA"/>
</file>

<file path=customXml/item62.xml><?xml version="1.0" encoding="utf-8"?>
<b:Sources xmlns:b="http://schemas.openxmlformats.org/officeDocument/2006/bibliography" xmlns="http://schemas.openxmlformats.org/officeDocument/2006/bibliography" SelectedStyle="/APASixthEditionOfficeOnline.xsl" StyleName="APA"/>
</file>

<file path=customXml/item63.xml><?xml version="1.0" encoding="utf-8"?>
<b:Sources xmlns:b="http://schemas.openxmlformats.org/officeDocument/2006/bibliography" xmlns="http://schemas.openxmlformats.org/officeDocument/2006/bibliography" SelectedStyle="/APASixthEditionOfficeOnline.xsl" StyleName="APA"/>
</file>

<file path=customXml/item64.xml><?xml version="1.0" encoding="utf-8"?>
<b:Sources xmlns:b="http://schemas.openxmlformats.org/officeDocument/2006/bibliography" xmlns="http://schemas.openxmlformats.org/officeDocument/2006/bibliography" SelectedStyle="/APASixthEditionOfficeOnline.xsl" StyleName="APA"/>
</file>

<file path=customXml/item65.xml><?xml version="1.0" encoding="utf-8"?>
<b:Sources xmlns:b="http://schemas.openxmlformats.org/officeDocument/2006/bibliography" xmlns="http://schemas.openxmlformats.org/officeDocument/2006/bibliography" SelectedStyle="/APASixthEditionOfficeOnline.xsl" StyleName="APA"/>
</file>

<file path=customXml/item66.xml><?xml version="1.0" encoding="utf-8"?>
<b:Sources xmlns:b="http://schemas.openxmlformats.org/officeDocument/2006/bibliography" xmlns="http://schemas.openxmlformats.org/officeDocument/2006/bibliography" SelectedStyle="/APASixthEditionOfficeOnline.xsl" StyleName="APA"/>
</file>

<file path=customXml/item67.xml><?xml version="1.0" encoding="utf-8"?>
<b:Sources xmlns:b="http://schemas.openxmlformats.org/officeDocument/2006/bibliography" xmlns="http://schemas.openxmlformats.org/officeDocument/2006/bibliography" SelectedStyle="/APASixthEditionOfficeOnline.xsl" StyleName="APA"/>
</file>

<file path=customXml/item68.xml><?xml version="1.0" encoding="utf-8"?>
<b:Sources xmlns:b="http://schemas.openxmlformats.org/officeDocument/2006/bibliography" xmlns="http://schemas.openxmlformats.org/officeDocument/2006/bibliography" SelectedStyle="/APASixthEditionOfficeOnline.xsl" StyleName="APA"/>
</file>

<file path=customXml/item69.xml><?xml version="1.0" encoding="utf-8"?>
<b:Sources xmlns:b="http://schemas.openxmlformats.org/officeDocument/2006/bibliography" xmlns="http://schemas.openxmlformats.org/officeDocument/2006/bibliography" SelectedStyle="/APASixthEditionOfficeOnline.xsl" StyleName="APA"/>
</file>

<file path=customXml/item7.xml><?xml version="1.0" encoding="utf-8"?>
<b:Sources xmlns:b="http://schemas.openxmlformats.org/officeDocument/2006/bibliography" xmlns="http://schemas.openxmlformats.org/officeDocument/2006/bibliography" SelectedStyle="/APASixthEditionOfficeOnline.xsl" StyleName="APA"/>
</file>

<file path=customXml/item70.xml><?xml version="1.0" encoding="utf-8"?>
<b:Sources xmlns:b="http://schemas.openxmlformats.org/officeDocument/2006/bibliography" xmlns="http://schemas.openxmlformats.org/officeDocument/2006/bibliography" SelectedStyle="/APASixthEditionOfficeOnline.xsl" StyleName="APA"/>
</file>

<file path=customXml/item71.xml><?xml version="1.0" encoding="utf-8"?>
<b:Sources xmlns:b="http://schemas.openxmlformats.org/officeDocument/2006/bibliography" xmlns="http://schemas.openxmlformats.org/officeDocument/2006/bibliography" SelectedStyle="/APASixthEditionOfficeOnline.xsl" StyleName="APA"/>
</file>

<file path=customXml/item72.xml><?xml version="1.0" encoding="utf-8"?>
<b:Sources xmlns:b="http://schemas.openxmlformats.org/officeDocument/2006/bibliography" xmlns="http://schemas.openxmlformats.org/officeDocument/2006/bibliography" SelectedStyle="/APASixthEditionOfficeOnline.xsl" StyleName="APA"/>
</file>

<file path=customXml/item73.xml><?xml version="1.0" encoding="utf-8"?>
<b:Sources xmlns:b="http://schemas.openxmlformats.org/officeDocument/2006/bibliography" xmlns="http://schemas.openxmlformats.org/officeDocument/2006/bibliography" SelectedStyle="/APASixthEditionOfficeOnline.xsl" StyleName="APA"/>
</file>

<file path=customXml/item74.xml><?xml version="1.0" encoding="utf-8"?>
<b:Sources xmlns:b="http://schemas.openxmlformats.org/officeDocument/2006/bibliography" xmlns="http://schemas.openxmlformats.org/officeDocument/2006/bibliography" SelectedStyle="/APASixthEditionOfficeOnline.xsl" StyleName="APA"/>
</file>

<file path=customXml/item75.xml><?xml version="1.0" encoding="utf-8"?>
<b:Sources xmlns:b="http://schemas.openxmlformats.org/officeDocument/2006/bibliography" xmlns="http://schemas.openxmlformats.org/officeDocument/2006/bibliography" SelectedStyle="/APASixthEditionOfficeOnline.xsl" StyleName="APA"/>
</file>

<file path=customXml/item76.xml><?xml version="1.0" encoding="utf-8"?>
<b:Sources xmlns:b="http://schemas.openxmlformats.org/officeDocument/2006/bibliography" xmlns="http://schemas.openxmlformats.org/officeDocument/2006/bibliography" SelectedStyle="/APASixthEditionOfficeOnline.xsl" StyleName="APA"/>
</file>

<file path=customXml/item8.xml><?xml version="1.0" encoding="utf-8"?>
<b:Sources xmlns:b="http://schemas.openxmlformats.org/officeDocument/2006/bibliography" xmlns="http://schemas.openxmlformats.org/officeDocument/2006/bibliography" SelectedStyle="/APASixthEditionOfficeOnline.xsl" StyleName="APA"/>
</file>

<file path=customXml/item9.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7400601-93F5-1F47-AC22-17E856BC8908}">
  <ds:schemaRefs>
    <ds:schemaRef ds:uri="http://schemas.openxmlformats.org/officeDocument/2006/bibliography"/>
  </ds:schemaRefs>
</ds:datastoreItem>
</file>

<file path=customXml/itemProps10.xml><?xml version="1.0" encoding="utf-8"?>
<ds:datastoreItem xmlns:ds="http://schemas.openxmlformats.org/officeDocument/2006/customXml" ds:itemID="{C4040660-3F85-5740-B2E6-DE861345B72C}">
  <ds:schemaRefs>
    <ds:schemaRef ds:uri="http://schemas.openxmlformats.org/officeDocument/2006/bibliography"/>
  </ds:schemaRefs>
</ds:datastoreItem>
</file>

<file path=customXml/itemProps11.xml><?xml version="1.0" encoding="utf-8"?>
<ds:datastoreItem xmlns:ds="http://schemas.openxmlformats.org/officeDocument/2006/customXml" ds:itemID="{4B8AB5ED-309F-47B0-B7C4-42DFE5E6DCFD}">
  <ds:schemaRefs>
    <ds:schemaRef ds:uri="http://schemas.openxmlformats.org/officeDocument/2006/bibliography"/>
  </ds:schemaRefs>
</ds:datastoreItem>
</file>

<file path=customXml/itemProps12.xml><?xml version="1.0" encoding="utf-8"?>
<ds:datastoreItem xmlns:ds="http://schemas.openxmlformats.org/officeDocument/2006/customXml" ds:itemID="{F87739A5-3CF5-4F5F-B1E6-F5C639F1EF88}">
  <ds:schemaRefs>
    <ds:schemaRef ds:uri="http://schemas.openxmlformats.org/officeDocument/2006/bibliography"/>
  </ds:schemaRefs>
</ds:datastoreItem>
</file>

<file path=customXml/itemProps13.xml><?xml version="1.0" encoding="utf-8"?>
<ds:datastoreItem xmlns:ds="http://schemas.openxmlformats.org/officeDocument/2006/customXml" ds:itemID="{2737C532-9601-48DB-B6B7-9E270979BE7E}">
  <ds:schemaRefs>
    <ds:schemaRef ds:uri="http://schemas.openxmlformats.org/officeDocument/2006/bibliography"/>
  </ds:schemaRefs>
</ds:datastoreItem>
</file>

<file path=customXml/itemProps14.xml><?xml version="1.0" encoding="utf-8"?>
<ds:datastoreItem xmlns:ds="http://schemas.openxmlformats.org/officeDocument/2006/customXml" ds:itemID="{B6E7F3B7-5E8F-814C-AD82-8D03FBC598D0}">
  <ds:schemaRefs>
    <ds:schemaRef ds:uri="http://schemas.openxmlformats.org/officeDocument/2006/bibliography"/>
  </ds:schemaRefs>
</ds:datastoreItem>
</file>

<file path=customXml/itemProps15.xml><?xml version="1.0" encoding="utf-8"?>
<ds:datastoreItem xmlns:ds="http://schemas.openxmlformats.org/officeDocument/2006/customXml" ds:itemID="{E8161150-BD9B-4945-BF10-85779218A180}">
  <ds:schemaRefs>
    <ds:schemaRef ds:uri="http://schemas.openxmlformats.org/officeDocument/2006/bibliography"/>
  </ds:schemaRefs>
</ds:datastoreItem>
</file>

<file path=customXml/itemProps16.xml><?xml version="1.0" encoding="utf-8"?>
<ds:datastoreItem xmlns:ds="http://schemas.openxmlformats.org/officeDocument/2006/customXml" ds:itemID="{6EBECFDA-F990-EF4C-B1DE-22E4F9A2EECA}">
  <ds:schemaRefs>
    <ds:schemaRef ds:uri="http://schemas.openxmlformats.org/officeDocument/2006/bibliography"/>
  </ds:schemaRefs>
</ds:datastoreItem>
</file>

<file path=customXml/itemProps17.xml><?xml version="1.0" encoding="utf-8"?>
<ds:datastoreItem xmlns:ds="http://schemas.openxmlformats.org/officeDocument/2006/customXml" ds:itemID="{AA4AFCD9-A132-C649-8E3C-87191170AD2F}">
  <ds:schemaRefs>
    <ds:schemaRef ds:uri="http://schemas.openxmlformats.org/officeDocument/2006/bibliography"/>
  </ds:schemaRefs>
</ds:datastoreItem>
</file>

<file path=customXml/itemProps18.xml><?xml version="1.0" encoding="utf-8"?>
<ds:datastoreItem xmlns:ds="http://schemas.openxmlformats.org/officeDocument/2006/customXml" ds:itemID="{6CE7280D-7738-C24A-8736-E85706ACE758}">
  <ds:schemaRefs>
    <ds:schemaRef ds:uri="http://schemas.openxmlformats.org/officeDocument/2006/bibliography"/>
  </ds:schemaRefs>
</ds:datastoreItem>
</file>

<file path=customXml/itemProps19.xml><?xml version="1.0" encoding="utf-8"?>
<ds:datastoreItem xmlns:ds="http://schemas.openxmlformats.org/officeDocument/2006/customXml" ds:itemID="{E670493F-3B40-394D-B58F-655C4E2607A0}">
  <ds:schemaRefs>
    <ds:schemaRef ds:uri="http://schemas.openxmlformats.org/officeDocument/2006/bibliography"/>
  </ds:schemaRefs>
</ds:datastoreItem>
</file>

<file path=customXml/itemProps2.xml><?xml version="1.0" encoding="utf-8"?>
<ds:datastoreItem xmlns:ds="http://schemas.openxmlformats.org/officeDocument/2006/customXml" ds:itemID="{B2C4878E-E7C1-AE45-9041-7BDB9B64748A}">
  <ds:schemaRefs>
    <ds:schemaRef ds:uri="http://schemas.openxmlformats.org/officeDocument/2006/bibliography"/>
  </ds:schemaRefs>
</ds:datastoreItem>
</file>

<file path=customXml/itemProps20.xml><?xml version="1.0" encoding="utf-8"?>
<ds:datastoreItem xmlns:ds="http://schemas.openxmlformats.org/officeDocument/2006/customXml" ds:itemID="{040D645D-3133-794F-9D88-0EDAB9B88ED3}">
  <ds:schemaRefs>
    <ds:schemaRef ds:uri="http://schemas.openxmlformats.org/officeDocument/2006/bibliography"/>
  </ds:schemaRefs>
</ds:datastoreItem>
</file>

<file path=customXml/itemProps21.xml><?xml version="1.0" encoding="utf-8"?>
<ds:datastoreItem xmlns:ds="http://schemas.openxmlformats.org/officeDocument/2006/customXml" ds:itemID="{29AA47BF-A553-9543-A80C-C1039DAC6E2C}">
  <ds:schemaRefs>
    <ds:schemaRef ds:uri="http://schemas.openxmlformats.org/officeDocument/2006/bibliography"/>
  </ds:schemaRefs>
</ds:datastoreItem>
</file>

<file path=customXml/itemProps22.xml><?xml version="1.0" encoding="utf-8"?>
<ds:datastoreItem xmlns:ds="http://schemas.openxmlformats.org/officeDocument/2006/customXml" ds:itemID="{8C63980A-C610-6847-B33D-043A1CE32098}">
  <ds:schemaRefs>
    <ds:schemaRef ds:uri="http://schemas.openxmlformats.org/officeDocument/2006/bibliography"/>
  </ds:schemaRefs>
</ds:datastoreItem>
</file>

<file path=customXml/itemProps23.xml><?xml version="1.0" encoding="utf-8"?>
<ds:datastoreItem xmlns:ds="http://schemas.openxmlformats.org/officeDocument/2006/customXml" ds:itemID="{AC12D3B4-1396-224E-B350-96F3FA20085C}">
  <ds:schemaRefs>
    <ds:schemaRef ds:uri="http://schemas.openxmlformats.org/officeDocument/2006/bibliography"/>
  </ds:schemaRefs>
</ds:datastoreItem>
</file>

<file path=customXml/itemProps24.xml><?xml version="1.0" encoding="utf-8"?>
<ds:datastoreItem xmlns:ds="http://schemas.openxmlformats.org/officeDocument/2006/customXml" ds:itemID="{77843305-6AF5-1646-A687-C212F281FC95}">
  <ds:schemaRefs>
    <ds:schemaRef ds:uri="http://schemas.openxmlformats.org/officeDocument/2006/bibliography"/>
  </ds:schemaRefs>
</ds:datastoreItem>
</file>

<file path=customXml/itemProps25.xml><?xml version="1.0" encoding="utf-8"?>
<ds:datastoreItem xmlns:ds="http://schemas.openxmlformats.org/officeDocument/2006/customXml" ds:itemID="{52E621DF-4087-7E4F-88AC-DA0B592A1F6B}">
  <ds:schemaRefs>
    <ds:schemaRef ds:uri="http://schemas.openxmlformats.org/officeDocument/2006/bibliography"/>
  </ds:schemaRefs>
</ds:datastoreItem>
</file>

<file path=customXml/itemProps26.xml><?xml version="1.0" encoding="utf-8"?>
<ds:datastoreItem xmlns:ds="http://schemas.openxmlformats.org/officeDocument/2006/customXml" ds:itemID="{2CB0274A-CA19-CE44-9AD2-55AC4218D903}">
  <ds:schemaRefs>
    <ds:schemaRef ds:uri="http://schemas.openxmlformats.org/officeDocument/2006/bibliography"/>
  </ds:schemaRefs>
</ds:datastoreItem>
</file>

<file path=customXml/itemProps27.xml><?xml version="1.0" encoding="utf-8"?>
<ds:datastoreItem xmlns:ds="http://schemas.openxmlformats.org/officeDocument/2006/customXml" ds:itemID="{3D445D72-28C8-F445-8C12-B117C26CFEE0}">
  <ds:schemaRefs>
    <ds:schemaRef ds:uri="http://schemas.openxmlformats.org/officeDocument/2006/bibliography"/>
  </ds:schemaRefs>
</ds:datastoreItem>
</file>

<file path=customXml/itemProps28.xml><?xml version="1.0" encoding="utf-8"?>
<ds:datastoreItem xmlns:ds="http://schemas.openxmlformats.org/officeDocument/2006/customXml" ds:itemID="{8D634F28-3021-E949-BD13-7841C624AF47}">
  <ds:schemaRefs>
    <ds:schemaRef ds:uri="http://schemas.openxmlformats.org/officeDocument/2006/bibliography"/>
  </ds:schemaRefs>
</ds:datastoreItem>
</file>

<file path=customXml/itemProps29.xml><?xml version="1.0" encoding="utf-8"?>
<ds:datastoreItem xmlns:ds="http://schemas.openxmlformats.org/officeDocument/2006/customXml" ds:itemID="{46661FFD-FC72-4835-9449-91177A0350C3}">
  <ds:schemaRefs>
    <ds:schemaRef ds:uri="http://schemas.openxmlformats.org/officeDocument/2006/bibliography"/>
  </ds:schemaRefs>
</ds:datastoreItem>
</file>

<file path=customXml/itemProps3.xml><?xml version="1.0" encoding="utf-8"?>
<ds:datastoreItem xmlns:ds="http://schemas.openxmlformats.org/officeDocument/2006/customXml" ds:itemID="{DC59CF07-71A9-FC4F-92CB-CCB0BAFC7592}">
  <ds:schemaRefs>
    <ds:schemaRef ds:uri="http://schemas.openxmlformats.org/officeDocument/2006/bibliography"/>
  </ds:schemaRefs>
</ds:datastoreItem>
</file>

<file path=customXml/itemProps30.xml><?xml version="1.0" encoding="utf-8"?>
<ds:datastoreItem xmlns:ds="http://schemas.openxmlformats.org/officeDocument/2006/customXml" ds:itemID="{BEB16359-ABD0-224D-B05D-9ABCDFC834DA}">
  <ds:schemaRefs>
    <ds:schemaRef ds:uri="http://schemas.openxmlformats.org/officeDocument/2006/bibliography"/>
  </ds:schemaRefs>
</ds:datastoreItem>
</file>

<file path=customXml/itemProps31.xml><?xml version="1.0" encoding="utf-8"?>
<ds:datastoreItem xmlns:ds="http://schemas.openxmlformats.org/officeDocument/2006/customXml" ds:itemID="{59B10D55-4EA3-734F-A2AC-29A6ABC17B75}">
  <ds:schemaRefs>
    <ds:schemaRef ds:uri="http://schemas.openxmlformats.org/officeDocument/2006/bibliography"/>
  </ds:schemaRefs>
</ds:datastoreItem>
</file>

<file path=customXml/itemProps32.xml><?xml version="1.0" encoding="utf-8"?>
<ds:datastoreItem xmlns:ds="http://schemas.openxmlformats.org/officeDocument/2006/customXml" ds:itemID="{9EE67652-476B-2F41-907C-D7C669DD916F}">
  <ds:schemaRefs>
    <ds:schemaRef ds:uri="http://schemas.openxmlformats.org/officeDocument/2006/bibliography"/>
  </ds:schemaRefs>
</ds:datastoreItem>
</file>

<file path=customXml/itemProps33.xml><?xml version="1.0" encoding="utf-8"?>
<ds:datastoreItem xmlns:ds="http://schemas.openxmlformats.org/officeDocument/2006/customXml" ds:itemID="{ADCD4855-21EE-A148-9176-7B6DDC363355}">
  <ds:schemaRefs>
    <ds:schemaRef ds:uri="http://schemas.openxmlformats.org/officeDocument/2006/bibliography"/>
  </ds:schemaRefs>
</ds:datastoreItem>
</file>

<file path=customXml/itemProps34.xml><?xml version="1.0" encoding="utf-8"?>
<ds:datastoreItem xmlns:ds="http://schemas.openxmlformats.org/officeDocument/2006/customXml" ds:itemID="{0947E28E-7B54-424C-BC64-0342D6EBE39F}">
  <ds:schemaRefs>
    <ds:schemaRef ds:uri="http://schemas.openxmlformats.org/officeDocument/2006/bibliography"/>
  </ds:schemaRefs>
</ds:datastoreItem>
</file>

<file path=customXml/itemProps35.xml><?xml version="1.0" encoding="utf-8"?>
<ds:datastoreItem xmlns:ds="http://schemas.openxmlformats.org/officeDocument/2006/customXml" ds:itemID="{D8CE72A5-FDAC-E545-B3EA-EA832901C237}">
  <ds:schemaRefs>
    <ds:schemaRef ds:uri="http://schemas.openxmlformats.org/officeDocument/2006/bibliography"/>
  </ds:schemaRefs>
</ds:datastoreItem>
</file>

<file path=customXml/itemProps36.xml><?xml version="1.0" encoding="utf-8"?>
<ds:datastoreItem xmlns:ds="http://schemas.openxmlformats.org/officeDocument/2006/customXml" ds:itemID="{67F44E73-6603-49AC-B630-4C0AD4E35DF7}">
  <ds:schemaRefs>
    <ds:schemaRef ds:uri="http://schemas.openxmlformats.org/officeDocument/2006/bibliography"/>
  </ds:schemaRefs>
</ds:datastoreItem>
</file>

<file path=customXml/itemProps37.xml><?xml version="1.0" encoding="utf-8"?>
<ds:datastoreItem xmlns:ds="http://schemas.openxmlformats.org/officeDocument/2006/customXml" ds:itemID="{BFFFC93E-CC88-EE41-AC5A-C18B830FAC75}">
  <ds:schemaRefs>
    <ds:schemaRef ds:uri="http://schemas.openxmlformats.org/officeDocument/2006/bibliography"/>
  </ds:schemaRefs>
</ds:datastoreItem>
</file>

<file path=customXml/itemProps38.xml><?xml version="1.0" encoding="utf-8"?>
<ds:datastoreItem xmlns:ds="http://schemas.openxmlformats.org/officeDocument/2006/customXml" ds:itemID="{88B72068-9DCA-B74A-8BB9-1A40EA088A30}">
  <ds:schemaRefs>
    <ds:schemaRef ds:uri="http://schemas.openxmlformats.org/officeDocument/2006/bibliography"/>
  </ds:schemaRefs>
</ds:datastoreItem>
</file>

<file path=customXml/itemProps39.xml><?xml version="1.0" encoding="utf-8"?>
<ds:datastoreItem xmlns:ds="http://schemas.openxmlformats.org/officeDocument/2006/customXml" ds:itemID="{22A0D382-1955-4947-A151-55A066DF5A1E}">
  <ds:schemaRefs>
    <ds:schemaRef ds:uri="http://schemas.openxmlformats.org/officeDocument/2006/bibliography"/>
  </ds:schemaRefs>
</ds:datastoreItem>
</file>

<file path=customXml/itemProps4.xml><?xml version="1.0" encoding="utf-8"?>
<ds:datastoreItem xmlns:ds="http://schemas.openxmlformats.org/officeDocument/2006/customXml" ds:itemID="{DE058DB9-5EE8-F74B-AD1D-916F5BD8D66C}">
  <ds:schemaRefs>
    <ds:schemaRef ds:uri="http://schemas.openxmlformats.org/officeDocument/2006/bibliography"/>
  </ds:schemaRefs>
</ds:datastoreItem>
</file>

<file path=customXml/itemProps40.xml><?xml version="1.0" encoding="utf-8"?>
<ds:datastoreItem xmlns:ds="http://schemas.openxmlformats.org/officeDocument/2006/customXml" ds:itemID="{FE755C11-FEDA-624A-AF7F-9C8321B4C4D1}">
  <ds:schemaRefs>
    <ds:schemaRef ds:uri="http://schemas.openxmlformats.org/officeDocument/2006/bibliography"/>
  </ds:schemaRefs>
</ds:datastoreItem>
</file>

<file path=customXml/itemProps41.xml><?xml version="1.0" encoding="utf-8"?>
<ds:datastoreItem xmlns:ds="http://schemas.openxmlformats.org/officeDocument/2006/customXml" ds:itemID="{D95CF722-F2C9-4118-8DB4-01AD3A883107}">
  <ds:schemaRefs>
    <ds:schemaRef ds:uri="http://schemas.openxmlformats.org/officeDocument/2006/bibliography"/>
  </ds:schemaRefs>
</ds:datastoreItem>
</file>

<file path=customXml/itemProps42.xml><?xml version="1.0" encoding="utf-8"?>
<ds:datastoreItem xmlns:ds="http://schemas.openxmlformats.org/officeDocument/2006/customXml" ds:itemID="{8C4C43F7-66EB-43F5-A1E1-0253BE8262DC}">
  <ds:schemaRefs>
    <ds:schemaRef ds:uri="http://schemas.openxmlformats.org/officeDocument/2006/bibliography"/>
  </ds:schemaRefs>
</ds:datastoreItem>
</file>

<file path=customXml/itemProps43.xml><?xml version="1.0" encoding="utf-8"?>
<ds:datastoreItem xmlns:ds="http://schemas.openxmlformats.org/officeDocument/2006/customXml" ds:itemID="{963664F4-E17C-41B1-B928-0E36C7CB5671}">
  <ds:schemaRefs>
    <ds:schemaRef ds:uri="http://schemas.openxmlformats.org/officeDocument/2006/bibliography"/>
  </ds:schemaRefs>
</ds:datastoreItem>
</file>

<file path=customXml/itemProps44.xml><?xml version="1.0" encoding="utf-8"?>
<ds:datastoreItem xmlns:ds="http://schemas.openxmlformats.org/officeDocument/2006/customXml" ds:itemID="{EF96E179-D6BB-46A2-83B0-D14484BEAD2D}">
  <ds:schemaRefs>
    <ds:schemaRef ds:uri="http://schemas.openxmlformats.org/officeDocument/2006/bibliography"/>
  </ds:schemaRefs>
</ds:datastoreItem>
</file>

<file path=customXml/itemProps45.xml><?xml version="1.0" encoding="utf-8"?>
<ds:datastoreItem xmlns:ds="http://schemas.openxmlformats.org/officeDocument/2006/customXml" ds:itemID="{A2DE6892-8702-41DD-9DAC-47CBB6455122}">
  <ds:schemaRefs>
    <ds:schemaRef ds:uri="http://schemas.openxmlformats.org/officeDocument/2006/bibliography"/>
  </ds:schemaRefs>
</ds:datastoreItem>
</file>

<file path=customXml/itemProps46.xml><?xml version="1.0" encoding="utf-8"?>
<ds:datastoreItem xmlns:ds="http://schemas.openxmlformats.org/officeDocument/2006/customXml" ds:itemID="{BB7DD691-E518-1E49-8DD9-5FD6F9457C3C}">
  <ds:schemaRefs>
    <ds:schemaRef ds:uri="http://schemas.openxmlformats.org/officeDocument/2006/bibliography"/>
  </ds:schemaRefs>
</ds:datastoreItem>
</file>

<file path=customXml/itemProps47.xml><?xml version="1.0" encoding="utf-8"?>
<ds:datastoreItem xmlns:ds="http://schemas.openxmlformats.org/officeDocument/2006/customXml" ds:itemID="{BB8ED8CB-6E91-B349-8221-500425EE7C7A}">
  <ds:schemaRefs>
    <ds:schemaRef ds:uri="http://schemas.openxmlformats.org/officeDocument/2006/bibliography"/>
  </ds:schemaRefs>
</ds:datastoreItem>
</file>

<file path=customXml/itemProps48.xml><?xml version="1.0" encoding="utf-8"?>
<ds:datastoreItem xmlns:ds="http://schemas.openxmlformats.org/officeDocument/2006/customXml" ds:itemID="{F2CA68D0-5E54-CD42-8130-D2F583EC3904}">
  <ds:schemaRefs>
    <ds:schemaRef ds:uri="http://schemas.openxmlformats.org/officeDocument/2006/bibliography"/>
  </ds:schemaRefs>
</ds:datastoreItem>
</file>

<file path=customXml/itemProps49.xml><?xml version="1.0" encoding="utf-8"?>
<ds:datastoreItem xmlns:ds="http://schemas.openxmlformats.org/officeDocument/2006/customXml" ds:itemID="{92A84B3A-86EE-2444-980E-67F43281D092}">
  <ds:schemaRefs>
    <ds:schemaRef ds:uri="http://schemas.openxmlformats.org/officeDocument/2006/bibliography"/>
  </ds:schemaRefs>
</ds:datastoreItem>
</file>

<file path=customXml/itemProps5.xml><?xml version="1.0" encoding="utf-8"?>
<ds:datastoreItem xmlns:ds="http://schemas.openxmlformats.org/officeDocument/2006/customXml" ds:itemID="{807A8A85-C5FD-A24D-894F-3056DEF685FD}">
  <ds:schemaRefs>
    <ds:schemaRef ds:uri="http://schemas.openxmlformats.org/officeDocument/2006/bibliography"/>
  </ds:schemaRefs>
</ds:datastoreItem>
</file>

<file path=customXml/itemProps50.xml><?xml version="1.0" encoding="utf-8"?>
<ds:datastoreItem xmlns:ds="http://schemas.openxmlformats.org/officeDocument/2006/customXml" ds:itemID="{108AC191-0785-8B45-99A8-D19E916B07E3}">
  <ds:schemaRefs>
    <ds:schemaRef ds:uri="http://schemas.openxmlformats.org/officeDocument/2006/bibliography"/>
  </ds:schemaRefs>
</ds:datastoreItem>
</file>

<file path=customXml/itemProps51.xml><?xml version="1.0" encoding="utf-8"?>
<ds:datastoreItem xmlns:ds="http://schemas.openxmlformats.org/officeDocument/2006/customXml" ds:itemID="{02092DBB-D27E-AA42-8051-73E53C344B1E}">
  <ds:schemaRefs>
    <ds:schemaRef ds:uri="http://schemas.openxmlformats.org/officeDocument/2006/bibliography"/>
  </ds:schemaRefs>
</ds:datastoreItem>
</file>

<file path=customXml/itemProps52.xml><?xml version="1.0" encoding="utf-8"?>
<ds:datastoreItem xmlns:ds="http://schemas.openxmlformats.org/officeDocument/2006/customXml" ds:itemID="{D39240AB-A7F8-5E41-B0B7-5E7683536E70}">
  <ds:schemaRefs>
    <ds:schemaRef ds:uri="http://schemas.openxmlformats.org/officeDocument/2006/bibliography"/>
  </ds:schemaRefs>
</ds:datastoreItem>
</file>

<file path=customXml/itemProps53.xml><?xml version="1.0" encoding="utf-8"?>
<ds:datastoreItem xmlns:ds="http://schemas.openxmlformats.org/officeDocument/2006/customXml" ds:itemID="{02ABFA08-FDBD-FF49-A69A-079384B0D10F}">
  <ds:schemaRefs>
    <ds:schemaRef ds:uri="http://schemas.openxmlformats.org/officeDocument/2006/bibliography"/>
  </ds:schemaRefs>
</ds:datastoreItem>
</file>

<file path=customXml/itemProps54.xml><?xml version="1.0" encoding="utf-8"?>
<ds:datastoreItem xmlns:ds="http://schemas.openxmlformats.org/officeDocument/2006/customXml" ds:itemID="{1FC6915B-65BF-FE4B-AA44-D255F73DF69A}">
  <ds:schemaRefs>
    <ds:schemaRef ds:uri="http://schemas.openxmlformats.org/officeDocument/2006/bibliography"/>
  </ds:schemaRefs>
</ds:datastoreItem>
</file>

<file path=customXml/itemProps55.xml><?xml version="1.0" encoding="utf-8"?>
<ds:datastoreItem xmlns:ds="http://schemas.openxmlformats.org/officeDocument/2006/customXml" ds:itemID="{2C6B05B9-4E28-7048-8F87-99546B8336D4}">
  <ds:schemaRefs>
    <ds:schemaRef ds:uri="http://schemas.openxmlformats.org/officeDocument/2006/bibliography"/>
  </ds:schemaRefs>
</ds:datastoreItem>
</file>

<file path=customXml/itemProps56.xml><?xml version="1.0" encoding="utf-8"?>
<ds:datastoreItem xmlns:ds="http://schemas.openxmlformats.org/officeDocument/2006/customXml" ds:itemID="{CDA52945-20D6-DB4A-A6C0-A3AB18408401}">
  <ds:schemaRefs>
    <ds:schemaRef ds:uri="http://schemas.openxmlformats.org/officeDocument/2006/bibliography"/>
  </ds:schemaRefs>
</ds:datastoreItem>
</file>

<file path=customXml/itemProps57.xml><?xml version="1.0" encoding="utf-8"?>
<ds:datastoreItem xmlns:ds="http://schemas.openxmlformats.org/officeDocument/2006/customXml" ds:itemID="{9AF5C2DD-D097-AC42-974B-54CB68F4B202}">
  <ds:schemaRefs>
    <ds:schemaRef ds:uri="http://schemas.openxmlformats.org/officeDocument/2006/bibliography"/>
  </ds:schemaRefs>
</ds:datastoreItem>
</file>

<file path=customXml/itemProps58.xml><?xml version="1.0" encoding="utf-8"?>
<ds:datastoreItem xmlns:ds="http://schemas.openxmlformats.org/officeDocument/2006/customXml" ds:itemID="{FB040436-DC22-414F-BF3F-2B3D53E90BEB}">
  <ds:schemaRefs>
    <ds:schemaRef ds:uri="http://schemas.openxmlformats.org/officeDocument/2006/bibliography"/>
  </ds:schemaRefs>
</ds:datastoreItem>
</file>

<file path=customXml/itemProps59.xml><?xml version="1.0" encoding="utf-8"?>
<ds:datastoreItem xmlns:ds="http://schemas.openxmlformats.org/officeDocument/2006/customXml" ds:itemID="{8A812E14-7F4E-794B-9F4B-933C519EA502}">
  <ds:schemaRefs>
    <ds:schemaRef ds:uri="http://schemas.openxmlformats.org/officeDocument/2006/bibliography"/>
  </ds:schemaRefs>
</ds:datastoreItem>
</file>

<file path=customXml/itemProps6.xml><?xml version="1.0" encoding="utf-8"?>
<ds:datastoreItem xmlns:ds="http://schemas.openxmlformats.org/officeDocument/2006/customXml" ds:itemID="{611CDDE9-0EBA-C84D-B43B-8A9A7A10D349}">
  <ds:schemaRefs>
    <ds:schemaRef ds:uri="http://schemas.openxmlformats.org/officeDocument/2006/bibliography"/>
  </ds:schemaRefs>
</ds:datastoreItem>
</file>

<file path=customXml/itemProps60.xml><?xml version="1.0" encoding="utf-8"?>
<ds:datastoreItem xmlns:ds="http://schemas.openxmlformats.org/officeDocument/2006/customXml" ds:itemID="{9A57320A-098A-654D-977E-08466F6E95B3}">
  <ds:schemaRefs>
    <ds:schemaRef ds:uri="http://schemas.openxmlformats.org/officeDocument/2006/bibliography"/>
  </ds:schemaRefs>
</ds:datastoreItem>
</file>

<file path=customXml/itemProps61.xml><?xml version="1.0" encoding="utf-8"?>
<ds:datastoreItem xmlns:ds="http://schemas.openxmlformats.org/officeDocument/2006/customXml" ds:itemID="{FF789F01-1572-BE4E-AD5B-634F51B6BA1C}">
  <ds:schemaRefs>
    <ds:schemaRef ds:uri="http://schemas.openxmlformats.org/officeDocument/2006/bibliography"/>
  </ds:schemaRefs>
</ds:datastoreItem>
</file>

<file path=customXml/itemProps62.xml><?xml version="1.0" encoding="utf-8"?>
<ds:datastoreItem xmlns:ds="http://schemas.openxmlformats.org/officeDocument/2006/customXml" ds:itemID="{59097262-D0B2-AF4E-8EEB-7ED1F8D23AD1}">
  <ds:schemaRefs>
    <ds:schemaRef ds:uri="http://schemas.openxmlformats.org/officeDocument/2006/bibliography"/>
  </ds:schemaRefs>
</ds:datastoreItem>
</file>

<file path=customXml/itemProps63.xml><?xml version="1.0" encoding="utf-8"?>
<ds:datastoreItem xmlns:ds="http://schemas.openxmlformats.org/officeDocument/2006/customXml" ds:itemID="{676E123D-73FB-834E-94D2-C881FEECD38E}">
  <ds:schemaRefs>
    <ds:schemaRef ds:uri="http://schemas.openxmlformats.org/officeDocument/2006/bibliography"/>
  </ds:schemaRefs>
</ds:datastoreItem>
</file>

<file path=customXml/itemProps64.xml><?xml version="1.0" encoding="utf-8"?>
<ds:datastoreItem xmlns:ds="http://schemas.openxmlformats.org/officeDocument/2006/customXml" ds:itemID="{FF4ACBDE-6970-A547-950D-2F3D3F52036E}">
  <ds:schemaRefs>
    <ds:schemaRef ds:uri="http://schemas.openxmlformats.org/officeDocument/2006/bibliography"/>
  </ds:schemaRefs>
</ds:datastoreItem>
</file>

<file path=customXml/itemProps65.xml><?xml version="1.0" encoding="utf-8"?>
<ds:datastoreItem xmlns:ds="http://schemas.openxmlformats.org/officeDocument/2006/customXml" ds:itemID="{D5FB5590-0672-6247-AAE3-8ABE9F2111B9}">
  <ds:schemaRefs>
    <ds:schemaRef ds:uri="http://schemas.openxmlformats.org/officeDocument/2006/bibliography"/>
  </ds:schemaRefs>
</ds:datastoreItem>
</file>

<file path=customXml/itemProps66.xml><?xml version="1.0" encoding="utf-8"?>
<ds:datastoreItem xmlns:ds="http://schemas.openxmlformats.org/officeDocument/2006/customXml" ds:itemID="{7FCDCF73-358F-6245-93C6-BBE500BB4182}">
  <ds:schemaRefs>
    <ds:schemaRef ds:uri="http://schemas.openxmlformats.org/officeDocument/2006/bibliography"/>
  </ds:schemaRefs>
</ds:datastoreItem>
</file>

<file path=customXml/itemProps67.xml><?xml version="1.0" encoding="utf-8"?>
<ds:datastoreItem xmlns:ds="http://schemas.openxmlformats.org/officeDocument/2006/customXml" ds:itemID="{8D48106A-86FA-C149-9206-6DBAFA2D25E2}">
  <ds:schemaRefs>
    <ds:schemaRef ds:uri="http://schemas.openxmlformats.org/officeDocument/2006/bibliography"/>
  </ds:schemaRefs>
</ds:datastoreItem>
</file>

<file path=customXml/itemProps68.xml><?xml version="1.0" encoding="utf-8"?>
<ds:datastoreItem xmlns:ds="http://schemas.openxmlformats.org/officeDocument/2006/customXml" ds:itemID="{B4BCDC32-F01E-D542-9181-6723664117C6}">
  <ds:schemaRefs>
    <ds:schemaRef ds:uri="http://schemas.openxmlformats.org/officeDocument/2006/bibliography"/>
  </ds:schemaRefs>
</ds:datastoreItem>
</file>

<file path=customXml/itemProps69.xml><?xml version="1.0" encoding="utf-8"?>
<ds:datastoreItem xmlns:ds="http://schemas.openxmlformats.org/officeDocument/2006/customXml" ds:itemID="{A623B2FB-37D3-3942-B73E-5CB23C48DEA9}">
  <ds:schemaRefs>
    <ds:schemaRef ds:uri="http://schemas.openxmlformats.org/officeDocument/2006/bibliography"/>
  </ds:schemaRefs>
</ds:datastoreItem>
</file>

<file path=customXml/itemProps7.xml><?xml version="1.0" encoding="utf-8"?>
<ds:datastoreItem xmlns:ds="http://schemas.openxmlformats.org/officeDocument/2006/customXml" ds:itemID="{58BDCF9C-687A-D549-BC20-27BF118AFC29}">
  <ds:schemaRefs>
    <ds:schemaRef ds:uri="http://schemas.openxmlformats.org/officeDocument/2006/bibliography"/>
  </ds:schemaRefs>
</ds:datastoreItem>
</file>

<file path=customXml/itemProps70.xml><?xml version="1.0" encoding="utf-8"?>
<ds:datastoreItem xmlns:ds="http://schemas.openxmlformats.org/officeDocument/2006/customXml" ds:itemID="{0FE359E0-6979-4C4B-894A-321806883A88}">
  <ds:schemaRefs>
    <ds:schemaRef ds:uri="http://schemas.openxmlformats.org/officeDocument/2006/bibliography"/>
  </ds:schemaRefs>
</ds:datastoreItem>
</file>

<file path=customXml/itemProps71.xml><?xml version="1.0" encoding="utf-8"?>
<ds:datastoreItem xmlns:ds="http://schemas.openxmlformats.org/officeDocument/2006/customXml" ds:itemID="{3977571F-F624-074E-ADBC-0EDE3DE60495}">
  <ds:schemaRefs>
    <ds:schemaRef ds:uri="http://schemas.openxmlformats.org/officeDocument/2006/bibliography"/>
  </ds:schemaRefs>
</ds:datastoreItem>
</file>

<file path=customXml/itemProps72.xml><?xml version="1.0" encoding="utf-8"?>
<ds:datastoreItem xmlns:ds="http://schemas.openxmlformats.org/officeDocument/2006/customXml" ds:itemID="{BECF8A24-1D0F-9D4E-8C7A-05931A3559C5}">
  <ds:schemaRefs>
    <ds:schemaRef ds:uri="http://schemas.openxmlformats.org/officeDocument/2006/bibliography"/>
  </ds:schemaRefs>
</ds:datastoreItem>
</file>

<file path=customXml/itemProps73.xml><?xml version="1.0" encoding="utf-8"?>
<ds:datastoreItem xmlns:ds="http://schemas.openxmlformats.org/officeDocument/2006/customXml" ds:itemID="{5D757719-9A89-3342-A1DD-61B8A1443899}">
  <ds:schemaRefs>
    <ds:schemaRef ds:uri="http://schemas.openxmlformats.org/officeDocument/2006/bibliography"/>
  </ds:schemaRefs>
</ds:datastoreItem>
</file>

<file path=customXml/itemProps74.xml><?xml version="1.0" encoding="utf-8"?>
<ds:datastoreItem xmlns:ds="http://schemas.openxmlformats.org/officeDocument/2006/customXml" ds:itemID="{3705CA37-4E09-C743-9E5B-C64DD5582FCE}">
  <ds:schemaRefs>
    <ds:schemaRef ds:uri="http://schemas.openxmlformats.org/officeDocument/2006/bibliography"/>
  </ds:schemaRefs>
</ds:datastoreItem>
</file>

<file path=customXml/itemProps75.xml><?xml version="1.0" encoding="utf-8"?>
<ds:datastoreItem xmlns:ds="http://schemas.openxmlformats.org/officeDocument/2006/customXml" ds:itemID="{49778D84-0B73-C044-B4E4-EB6354590957}">
  <ds:schemaRefs>
    <ds:schemaRef ds:uri="http://schemas.openxmlformats.org/officeDocument/2006/bibliography"/>
  </ds:schemaRefs>
</ds:datastoreItem>
</file>

<file path=customXml/itemProps76.xml><?xml version="1.0" encoding="utf-8"?>
<ds:datastoreItem xmlns:ds="http://schemas.openxmlformats.org/officeDocument/2006/customXml" ds:itemID="{BD3510DC-1BAF-D044-B067-E27EE482C177}">
  <ds:schemaRefs>
    <ds:schemaRef ds:uri="http://schemas.openxmlformats.org/officeDocument/2006/bibliography"/>
  </ds:schemaRefs>
</ds:datastoreItem>
</file>

<file path=customXml/itemProps8.xml><?xml version="1.0" encoding="utf-8"?>
<ds:datastoreItem xmlns:ds="http://schemas.openxmlformats.org/officeDocument/2006/customXml" ds:itemID="{8595A693-1040-E942-8FE8-FBD4F48EF443}">
  <ds:schemaRefs>
    <ds:schemaRef ds:uri="http://schemas.openxmlformats.org/officeDocument/2006/bibliography"/>
  </ds:schemaRefs>
</ds:datastoreItem>
</file>

<file path=customXml/itemProps9.xml><?xml version="1.0" encoding="utf-8"?>
<ds:datastoreItem xmlns:ds="http://schemas.openxmlformats.org/officeDocument/2006/customXml" ds:itemID="{25407854-4D96-A844-912D-33A30E490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55</Pages>
  <Words>14647</Words>
  <Characters>83493</Characters>
  <Application>Microsoft Macintosh Word</Application>
  <DocSecurity>0</DocSecurity>
  <Lines>695</Lines>
  <Paragraphs>195</Paragraphs>
  <ScaleCrop>false</ScaleCrop>
  <HeadingPairs>
    <vt:vector size="2" baseType="variant">
      <vt:variant>
        <vt:lpstr>Title</vt:lpstr>
      </vt:variant>
      <vt:variant>
        <vt:i4>1</vt:i4>
      </vt:variant>
    </vt:vector>
  </HeadingPairs>
  <TitlesOfParts>
    <vt:vector size="1" baseType="lpstr">
      <vt:lpstr/>
    </vt:vector>
  </TitlesOfParts>
  <Company>Yale University</Company>
  <LinksUpToDate>false</LinksUpToDate>
  <CharactersWithSpaces>97945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Judge-Lord</dc:creator>
  <cp:keywords/>
  <dc:description/>
  <cp:lastModifiedBy>DJL</cp:lastModifiedBy>
  <cp:revision>21</cp:revision>
  <cp:lastPrinted>2018-09-07T15:16:00Z</cp:lastPrinted>
  <dcterms:created xsi:type="dcterms:W3CDTF">2019-03-13T21:17:00Z</dcterms:created>
  <dcterms:modified xsi:type="dcterms:W3CDTF">2019-03-14T15:26:00Z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4bda250b-1b1c-31bd-9026-ffdc50f0098b</vt:lpwstr>
  </property>
</Properties>
</file>