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140CF6BF" w:rsidR="00074887" w:rsidRDefault="007A035C" w:rsidP="005677C3">
      <w:pPr>
        <w:spacing w:line="480" w:lineRule="auto"/>
        <w:outlineLvl w:val="0"/>
        <w:rPr>
          <w:ins w:id="0" w:author="Cashore, Benjamin" w:date="2019-03-10T21:32:00Z"/>
          <w:bCs/>
          <w:color w:val="000000" w:themeColor="text1"/>
        </w:rPr>
      </w:pPr>
      <w:r>
        <w:rPr>
          <w:bCs/>
          <w:color w:val="000000" w:themeColor="text1"/>
        </w:rPr>
        <w:t xml:space="preserve">Scholarship on private governance </w:t>
      </w:r>
      <w:ins w:id="1" w:author="Cashore, Benjamin" w:date="2019-03-10T21:16:00Z">
        <w:r w:rsidR="008A0BAE">
          <w:rPr>
            <w:bCs/>
            <w:color w:val="000000" w:themeColor="text1"/>
          </w:rPr>
          <w:t xml:space="preserve">offers </w:t>
        </w:r>
      </w:ins>
      <w:r w:rsidR="00143AB6">
        <w:rPr>
          <w:bCs/>
          <w:color w:val="000000" w:themeColor="text1"/>
        </w:rPr>
        <w:t>c</w:t>
      </w:r>
      <w:r w:rsidR="00143AB6" w:rsidRPr="001A65DD">
        <w:rPr>
          <w:bCs/>
          <w:color w:val="000000" w:themeColor="text1"/>
        </w:rPr>
        <w:t xml:space="preserve">ontradictory </w:t>
      </w:r>
      <w:ins w:id="2" w:author="Cashore, Benjamin" w:date="2019-03-10T21:18:00Z">
        <w:r w:rsidR="00761FF8">
          <w:rPr>
            <w:bCs/>
            <w:color w:val="000000" w:themeColor="text1"/>
          </w:rPr>
          <w:t>account</w:t>
        </w:r>
        <w:r w:rsidR="004C4C66">
          <w:rPr>
            <w:bCs/>
            <w:color w:val="000000" w:themeColor="text1"/>
          </w:rPr>
          <w:t xml:space="preserve">s </w:t>
        </w:r>
      </w:ins>
      <w:ins w:id="3" w:author="Cashore, Benjamin" w:date="2019-03-10T21:33:00Z">
        <w:r w:rsidR="007D070E">
          <w:rPr>
            <w:bCs/>
            <w:color w:val="000000" w:themeColor="text1"/>
          </w:rPr>
          <w:t>of</w:t>
        </w:r>
      </w:ins>
      <w:ins w:id="4" w:author="Cashore, Benjamin" w:date="2019-03-10T21:20:00Z">
        <w:r w:rsidR="004C4C66">
          <w:rPr>
            <w:bCs/>
            <w:color w:val="000000" w:themeColor="text1"/>
          </w:rPr>
          <w:t xml:space="preserve"> regulatory change</w:t>
        </w:r>
      </w:ins>
      <w:r w:rsidR="00143AB6" w:rsidRPr="001A65DD">
        <w:rPr>
          <w:bCs/>
          <w:color w:val="000000" w:themeColor="text1"/>
        </w:rPr>
        <w:t>. We find this to be</w:t>
      </w:r>
      <w:r w:rsidR="005A1807">
        <w:rPr>
          <w:bCs/>
          <w:color w:val="000000" w:themeColor="text1"/>
        </w:rPr>
        <w:t xml:space="preserve"> </w:t>
      </w:r>
      <w:r w:rsidR="00143AB6" w:rsidRPr="001A65DD">
        <w:rPr>
          <w:bCs/>
          <w:color w:val="000000" w:themeColor="text1"/>
        </w:rPr>
        <w:t>a symptom of inconsistent measures of stringenc</w:t>
      </w:r>
      <w:ins w:id="5" w:author="Cashore, Benjamin" w:date="2019-03-10T21:22:00Z">
        <w:r w:rsidR="00C17170">
          <w:rPr>
            <w:bCs/>
            <w:color w:val="000000" w:themeColor="text1"/>
          </w:rPr>
          <w:t xml:space="preserve">y, </w:t>
        </w:r>
      </w:ins>
      <w:del w:id="6" w:author="Cashore, Benjamin" w:date="2019-03-10T21:22:00Z">
        <w:r w:rsidR="00143AB6" w:rsidRPr="001A65DD" w:rsidDel="00C17170">
          <w:rPr>
            <w:bCs/>
            <w:color w:val="000000" w:themeColor="text1"/>
          </w:rPr>
          <w:delText>y that either focus on</w:delText>
        </w:r>
      </w:del>
      <w:del w:id="7" w:author="Cashore, Benjamin" w:date="2019-03-10T21:23:00Z">
        <w:r w:rsidR="00143AB6" w:rsidRPr="001A65DD" w:rsidDel="00BF6B96">
          <w:rPr>
            <w:bCs/>
            <w:color w:val="000000" w:themeColor="text1"/>
          </w:rPr>
          <w:delText xml:space="preserve"> </w:delText>
        </w:r>
      </w:del>
      <w:del w:id="8" w:author="Cashore, Benjamin" w:date="2019-03-10T22:15:00Z">
        <w:r w:rsidR="00143AB6" w:rsidRPr="001A65DD" w:rsidDel="006344BF">
          <w:rPr>
            <w:bCs/>
            <w:color w:val="000000" w:themeColor="text1"/>
          </w:rPr>
          <w:delText xml:space="preserve">a </w:delText>
        </w:r>
      </w:del>
      <w:del w:id="9" w:author="Cashore, Benjamin" w:date="2019-03-10T21:25:00Z">
        <w:r w:rsidR="00143AB6" w:rsidRPr="001A65DD" w:rsidDel="00DF2966">
          <w:rPr>
            <w:bCs/>
            <w:color w:val="000000" w:themeColor="text1"/>
          </w:rPr>
          <w:delText>few salient</w:delText>
        </w:r>
      </w:del>
      <w:del w:id="10" w:author="Cashore, Benjamin" w:date="2019-03-10T22:15:00Z">
        <w:r w:rsidR="00143AB6" w:rsidRPr="001A65DD" w:rsidDel="006344BF">
          <w:rPr>
            <w:bCs/>
            <w:color w:val="000000" w:themeColor="text1"/>
          </w:rPr>
          <w:delText xml:space="preserve"> </w:delText>
        </w:r>
      </w:del>
      <w:r w:rsidR="00143AB6" w:rsidRPr="001A65DD">
        <w:rPr>
          <w:bCs/>
          <w:color w:val="000000" w:themeColor="text1"/>
        </w:rPr>
        <w:t xml:space="preserve">policy </w:t>
      </w:r>
      <w:ins w:id="11" w:author="Cashore, Benjamin" w:date="2019-03-10T22:15:00Z">
        <w:r w:rsidR="006344BF">
          <w:rPr>
            <w:bCs/>
            <w:color w:val="000000" w:themeColor="text1"/>
          </w:rPr>
          <w:t xml:space="preserve">focus on a limited number of </w:t>
        </w:r>
      </w:ins>
      <w:r w:rsidR="00143AB6" w:rsidRPr="001A65DD">
        <w:rPr>
          <w:bCs/>
          <w:color w:val="000000" w:themeColor="text1"/>
        </w:rPr>
        <w:t>components</w:t>
      </w:r>
      <w:ins w:id="12" w:author="Cashore, Benjamin" w:date="2019-03-10T21:22:00Z">
        <w:r w:rsidR="00C17170">
          <w:rPr>
            <w:bCs/>
            <w:color w:val="000000" w:themeColor="text1"/>
          </w:rPr>
          <w:t>, and</w:t>
        </w:r>
      </w:ins>
      <w:ins w:id="13" w:author="Cashore, Benjamin" w:date="2019-03-10T21:26:00Z">
        <w:r w:rsidR="00DF2966">
          <w:rPr>
            <w:bCs/>
            <w:color w:val="000000" w:themeColor="text1"/>
          </w:rPr>
          <w:t xml:space="preserve"> </w:t>
        </w:r>
      </w:ins>
      <w:del w:id="14" w:author="Cashore, Benjamin" w:date="2019-03-10T21:22:00Z">
        <w:r w:rsidR="00143AB6" w:rsidRPr="001A65DD" w:rsidDel="00C17170">
          <w:rPr>
            <w:bCs/>
            <w:color w:val="000000" w:themeColor="text1"/>
          </w:rPr>
          <w:delText xml:space="preserve"> or </w:delText>
        </w:r>
      </w:del>
      <w:del w:id="15" w:author="Cashore, Benjamin" w:date="2019-03-10T21:26:00Z">
        <w:r w:rsidR="00143AB6" w:rsidRPr="001A65DD" w:rsidDel="00DF2966">
          <w:rPr>
            <w:bCs/>
            <w:color w:val="000000" w:themeColor="text1"/>
          </w:rPr>
          <w:delText xml:space="preserve">make </w:delText>
        </w:r>
      </w:del>
      <w:ins w:id="16" w:author="Cashore, Benjamin" w:date="2019-03-10T21:22:00Z">
        <w:r w:rsidR="00777B2F">
          <w:rPr>
            <w:bCs/>
            <w:color w:val="000000" w:themeColor="text1"/>
          </w:rPr>
          <w:t xml:space="preserve">overly broad </w:t>
        </w:r>
      </w:ins>
      <w:del w:id="17" w:author="Cashore, Benjamin" w:date="2019-03-10T21:22:00Z">
        <w:r w:rsidR="00143AB6" w:rsidRPr="001A65DD" w:rsidDel="00777B2F">
          <w:rPr>
            <w:bCs/>
            <w:color w:val="000000" w:themeColor="text1"/>
          </w:rPr>
          <w:delText xml:space="preserve">sweeping </w:delText>
        </w:r>
      </w:del>
      <w:r w:rsidR="00143AB6" w:rsidRPr="001A65DD">
        <w:rPr>
          <w:bCs/>
          <w:color w:val="000000" w:themeColor="text1"/>
        </w:rPr>
        <w:t xml:space="preserve">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del w:id="18" w:author="Cashore, Benjamin" w:date="2019-03-10T22:16:00Z">
        <w:r w:rsidR="00143AB6" w:rsidRPr="001A65DD" w:rsidDel="00E44F84">
          <w:rPr>
            <w:bCs/>
            <w:color w:val="000000" w:themeColor="text1"/>
          </w:rPr>
          <w:delText>components</w:delText>
        </w:r>
      </w:del>
      <w:ins w:id="19" w:author="Cashore, Benjamin" w:date="2019-03-10T22:16:00Z">
        <w:r w:rsidR="00E44F84">
          <w:rPr>
            <w:bCs/>
            <w:color w:val="000000" w:themeColor="text1"/>
          </w:rPr>
          <w:t>measures</w:t>
        </w:r>
      </w:ins>
      <w:ins w:id="20" w:author="Cashore, Benjamin" w:date="2019-03-10T21:47:00Z">
        <w:r w:rsidR="001B4240">
          <w:rPr>
            <w:bCs/>
            <w:color w:val="000000" w:themeColor="text1"/>
          </w:rPr>
          <w:t xml:space="preserve">: </w:t>
        </w:r>
      </w:ins>
      <w:del w:id="21" w:author="Cashore, Benjamin" w:date="2019-03-10T21:47:00Z">
        <w:r w:rsidR="00143AB6" w:rsidDel="001B4240">
          <w:rPr>
            <w:bCs/>
            <w:color w:val="000000" w:themeColor="text1"/>
          </w:rPr>
          <w:delText>of regulatory stringency—</w:delText>
        </w:r>
      </w:del>
      <w:r w:rsidR="00143AB6">
        <w:rPr>
          <w:bCs/>
          <w:color w:val="000000" w:themeColor="text1"/>
        </w:rPr>
        <w:t>scope, prescriptiveness, and performance</w:t>
      </w:r>
      <w:del w:id="22" w:author="Cashore, Benjamin" w:date="2019-03-10T22:16:00Z">
        <w:r w:rsidR="00143AB6" w:rsidDel="00E44F84">
          <w:rPr>
            <w:bCs/>
            <w:color w:val="000000" w:themeColor="text1"/>
          </w:rPr>
          <w:delText xml:space="preserve"> levels</w:delText>
        </w:r>
      </w:del>
      <w:ins w:id="23" w:author="Cashore, Benjamin" w:date="2019-03-10T21:47:00Z">
        <w:r w:rsidR="00044AE2">
          <w:rPr>
            <w:bCs/>
            <w:color w:val="000000" w:themeColor="text1"/>
          </w:rPr>
          <w:t>.</w:t>
        </w:r>
      </w:ins>
      <w:del w:id="24" w:author="Cashore, Benjamin" w:date="2019-03-10T21:34:00Z">
        <w:r w:rsidR="00143AB6" w:rsidDel="002533E3">
          <w:rPr>
            <w:bCs/>
            <w:color w:val="000000" w:themeColor="text1"/>
          </w:rPr>
          <w:delText xml:space="preserve">. </w:delText>
        </w:r>
        <w:r w:rsidR="000832D0" w:rsidDel="002533E3">
          <w:rPr>
            <w:bCs/>
            <w:color w:val="000000" w:themeColor="text1"/>
          </w:rPr>
          <w:delText xml:space="preserve">This </w:delText>
        </w:r>
      </w:del>
      <w:del w:id="25" w:author="Cashore, Benjamin" w:date="2019-03-10T21:26:00Z">
        <w:r w:rsidR="000832D0" w:rsidDel="008132ED">
          <w:rPr>
            <w:bCs/>
            <w:color w:val="000000" w:themeColor="text1"/>
          </w:rPr>
          <w:delText>framework</w:delText>
        </w:r>
        <w:r w:rsidR="00143AB6" w:rsidDel="008132ED">
          <w:rPr>
            <w:bCs/>
            <w:color w:val="000000" w:themeColor="text1"/>
          </w:rPr>
          <w:delText xml:space="preserve"> </w:delText>
        </w:r>
      </w:del>
      <w:del w:id="26" w:author="Cashore, Benjamin" w:date="2019-03-10T21:34:00Z">
        <w:r w:rsidR="00143AB6" w:rsidDel="002533E3">
          <w:rPr>
            <w:bCs/>
            <w:color w:val="000000" w:themeColor="text1"/>
          </w:rPr>
          <w:delText xml:space="preserve">allows </w:delText>
        </w:r>
      </w:del>
      <w:del w:id="27" w:author="Cashore, Benjamin" w:date="2019-03-10T21:26:00Z">
        <w:r w:rsidDel="008132ED">
          <w:rPr>
            <w:bCs/>
            <w:color w:val="000000" w:themeColor="text1"/>
          </w:rPr>
          <w:delText>scholars</w:delText>
        </w:r>
        <w:r w:rsidR="00143AB6" w:rsidDel="008132ED">
          <w:rPr>
            <w:bCs/>
            <w:color w:val="000000" w:themeColor="text1"/>
          </w:rPr>
          <w:delText xml:space="preserve"> to</w:delText>
        </w:r>
      </w:del>
      <w:del w:id="28" w:author="Cashore, Benjamin" w:date="2019-03-10T21:34:00Z">
        <w:r w:rsidR="00143AB6" w:rsidDel="002533E3">
          <w:rPr>
            <w:bCs/>
            <w:color w:val="000000" w:themeColor="text1"/>
          </w:rPr>
          <w:delText xml:space="preserve"> </w:delText>
        </w:r>
      </w:del>
      <w:del w:id="29" w:author="Cashore, Benjamin" w:date="2019-03-10T21:27:00Z">
        <w:r w:rsidDel="008132ED">
          <w:rPr>
            <w:bCs/>
            <w:color w:val="000000" w:themeColor="text1"/>
          </w:rPr>
          <w:delText>better assess</w:delText>
        </w:r>
        <w:r w:rsidR="00143AB6" w:rsidDel="008132ED">
          <w:rPr>
            <w:bCs/>
            <w:color w:val="000000" w:themeColor="text1"/>
          </w:rPr>
          <w:delText xml:space="preserve"> </w:delText>
        </w:r>
        <w:r w:rsidDel="008132ED">
          <w:rPr>
            <w:bCs/>
            <w:color w:val="000000" w:themeColor="text1"/>
          </w:rPr>
          <w:delText xml:space="preserve">patterns </w:delText>
        </w:r>
        <w:r w:rsidR="00143AB6" w:rsidDel="008132ED">
          <w:rPr>
            <w:bCs/>
            <w:color w:val="000000" w:themeColor="text1"/>
          </w:rPr>
          <w:delText xml:space="preserve">policy change, including </w:delText>
        </w:r>
      </w:del>
      <w:del w:id="30" w:author="Cashore, Benjamin" w:date="2019-03-10T21:34:00Z">
        <w:r w:rsidR="00143AB6" w:rsidDel="002533E3">
          <w:rPr>
            <w:bCs/>
            <w:color w:val="000000" w:themeColor="text1"/>
          </w:rPr>
          <w:delText>“rac</w:delText>
        </w:r>
      </w:del>
      <w:del w:id="31" w:author="Cashore, Benjamin" w:date="2019-03-10T21:27:00Z">
        <w:r w:rsidR="00143AB6" w:rsidDel="008132ED">
          <w:rPr>
            <w:bCs/>
            <w:color w:val="000000" w:themeColor="text1"/>
          </w:rPr>
          <w:delText>ing</w:delText>
        </w:r>
      </w:del>
      <w:del w:id="32" w:author="Cashore, Benjamin" w:date="2019-03-10T21:34:00Z">
        <w:r w:rsidR="00143AB6" w:rsidDel="002533E3">
          <w:rPr>
            <w:bCs/>
            <w:color w:val="000000" w:themeColor="text1"/>
          </w:rPr>
          <w:delText xml:space="preserve"> to the bottom</w:delText>
        </w:r>
      </w:del>
      <w:del w:id="33" w:author="Cashore, Benjamin" w:date="2019-03-10T21:24:00Z">
        <w:r w:rsidR="00143AB6" w:rsidDel="004817A4">
          <w:rPr>
            <w:bCs/>
            <w:color w:val="000000" w:themeColor="text1"/>
          </w:rPr>
          <w:delText>”, “</w:delText>
        </w:r>
      </w:del>
      <w:del w:id="34" w:author="Cashore, Benjamin" w:date="2019-03-10T21:34:00Z">
        <w:r w:rsidR="00143AB6" w:rsidDel="002533E3">
          <w:rPr>
            <w:bCs/>
            <w:color w:val="000000" w:themeColor="text1"/>
          </w:rPr>
          <w:delText>ratcheting up”</w:delText>
        </w:r>
      </w:del>
      <w:del w:id="35" w:author="Cashore, Benjamin" w:date="2019-03-10T21:24:00Z">
        <w:r w:rsidR="00143AB6" w:rsidDel="004817A4">
          <w:rPr>
            <w:bCs/>
            <w:color w:val="000000" w:themeColor="text1"/>
          </w:rPr>
          <w:delText>,</w:delText>
        </w:r>
      </w:del>
      <w:del w:id="36" w:author="Cashore, Benjamin" w:date="2019-03-10T21:28:00Z">
        <w:r w:rsidR="00143AB6" w:rsidDel="008132ED">
          <w:rPr>
            <w:bCs/>
            <w:color w:val="000000" w:themeColor="text1"/>
          </w:rPr>
          <w:delText xml:space="preserve"> “</w:delText>
        </w:r>
      </w:del>
      <w:del w:id="37" w:author="Cashore, Benjamin" w:date="2019-03-10T21:34:00Z">
        <w:r w:rsidR="00143AB6" w:rsidDel="002533E3">
          <w:rPr>
            <w:bCs/>
            <w:color w:val="000000" w:themeColor="text1"/>
          </w:rPr>
          <w:delText>converg</w:delText>
        </w:r>
      </w:del>
      <w:del w:id="38" w:author="Cashore, Benjamin" w:date="2019-03-10T21:28:00Z">
        <w:r w:rsidR="00143AB6" w:rsidDel="008132ED">
          <w:rPr>
            <w:bCs/>
            <w:color w:val="000000" w:themeColor="text1"/>
          </w:rPr>
          <w:delText>ing</w:delText>
        </w:r>
      </w:del>
      <w:del w:id="39" w:author="Cashore, Benjamin" w:date="2019-03-10T21:24:00Z">
        <w:r w:rsidR="00143AB6" w:rsidDel="004817A4">
          <w:rPr>
            <w:bCs/>
            <w:color w:val="000000" w:themeColor="text1"/>
          </w:rPr>
          <w:delText>”, or “</w:delText>
        </w:r>
      </w:del>
      <w:del w:id="40" w:author="Cashore, Benjamin" w:date="2019-03-10T21:34:00Z">
        <w:r w:rsidR="00143AB6" w:rsidDel="002533E3">
          <w:rPr>
            <w:bCs/>
            <w:color w:val="000000" w:themeColor="text1"/>
          </w:rPr>
          <w:delText>diverg</w:delText>
        </w:r>
      </w:del>
      <w:del w:id="41" w:author="Cashore, Benjamin" w:date="2019-03-10T21:28:00Z">
        <w:r w:rsidR="00143AB6" w:rsidDel="008132ED">
          <w:rPr>
            <w:bCs/>
            <w:color w:val="000000" w:themeColor="text1"/>
          </w:rPr>
          <w:delText>ing.</w:delText>
        </w:r>
      </w:del>
      <w:del w:id="42" w:author="Cashore, Benjamin" w:date="2019-03-10T21:34:00Z">
        <w:r w:rsidR="00143AB6" w:rsidDel="002533E3">
          <w:rPr>
            <w:bCs/>
            <w:color w:val="000000" w:themeColor="text1"/>
          </w:rPr>
          <w:delText>”</w:delText>
        </w:r>
      </w:del>
      <w:r w:rsidR="00F232DC">
        <w:rPr>
          <w:bCs/>
          <w:color w:val="000000" w:themeColor="text1"/>
        </w:rPr>
        <w:t xml:space="preserve"> </w:t>
      </w:r>
      <w:ins w:id="43" w:author="Cashore, Benjamin" w:date="2019-03-10T21:47:00Z">
        <w:r w:rsidR="00044AE2">
          <w:rPr>
            <w:bCs/>
            <w:color w:val="000000" w:themeColor="text1"/>
          </w:rPr>
          <w:t xml:space="preserve">Our application of the framework </w:t>
        </w:r>
      </w:ins>
      <w:ins w:id="44" w:author="Cashore, Benjamin" w:date="2019-03-10T22:16:00Z">
        <w:r w:rsidR="00FA7E04">
          <w:rPr>
            <w:bCs/>
            <w:color w:val="000000" w:themeColor="text1"/>
          </w:rPr>
          <w:t xml:space="preserve">to </w:t>
        </w:r>
      </w:ins>
      <w:ins w:id="45" w:author="Cashore, Benjamin" w:date="2019-03-10T21:48:00Z">
        <w:r w:rsidR="00044AE2">
          <w:rPr>
            <w:bCs/>
            <w:color w:val="000000" w:themeColor="text1"/>
          </w:rPr>
          <w:t xml:space="preserve">comparing </w:t>
        </w:r>
      </w:ins>
      <w:ins w:id="46" w:author="Cashore, Benjamin" w:date="2019-03-10T22:16:00Z">
        <w:r w:rsidR="00FA7E04">
          <w:rPr>
            <w:bCs/>
            <w:color w:val="000000" w:themeColor="text1"/>
          </w:rPr>
          <w:t xml:space="preserve">the </w:t>
        </w:r>
      </w:ins>
      <w:ins w:id="47" w:author="Cashore, Benjamin" w:date="2019-03-10T21:48:00Z">
        <w:r w:rsidR="00044AE2">
          <w:rPr>
            <w:bCs/>
            <w:color w:val="000000" w:themeColor="text1"/>
          </w:rPr>
          <w:t>two leading US forestry certification program</w:t>
        </w:r>
      </w:ins>
      <w:ins w:id="48" w:author="Cashore, Benjamin" w:date="2019-03-10T22:16:00Z">
        <w:r w:rsidR="00FA7E04">
          <w:rPr>
            <w:bCs/>
            <w:color w:val="000000" w:themeColor="text1"/>
          </w:rPr>
          <w:t>s</w:t>
        </w:r>
      </w:ins>
      <w:ins w:id="49" w:author="Cashore, Benjamin" w:date="2019-03-10T21:48:00Z">
        <w:r w:rsidR="00044AE2">
          <w:rPr>
            <w:bCs/>
            <w:color w:val="000000" w:themeColor="text1"/>
          </w:rPr>
          <w:t xml:space="preserve"> </w:t>
        </w:r>
      </w:ins>
      <w:del w:id="50" w:author="Cashore, Benjamin" w:date="2019-03-10T21:28:00Z">
        <w:r w:rsidR="00F232DC" w:rsidDel="001B029B">
          <w:rPr>
            <w:bCs/>
            <w:color w:val="000000" w:themeColor="text1"/>
          </w:rPr>
          <w:delText>We a</w:delText>
        </w:r>
        <w:r w:rsidR="00143AB6" w:rsidDel="001B029B">
          <w:rPr>
            <w:bCs/>
            <w:color w:val="000000" w:themeColor="text1"/>
          </w:rPr>
          <w:delText>pply</w:delText>
        </w:r>
        <w:r w:rsidR="00143AB6" w:rsidRPr="001A65DD" w:rsidDel="001B029B">
          <w:rPr>
            <w:bCs/>
            <w:color w:val="000000" w:themeColor="text1"/>
          </w:rPr>
          <w:delText xml:space="preserve"> </w:delText>
        </w:r>
        <w:r w:rsidR="005A1807" w:rsidDel="001B029B">
          <w:rPr>
            <w:bCs/>
            <w:color w:val="000000" w:themeColor="text1"/>
          </w:rPr>
          <w:delText>our</w:delText>
        </w:r>
      </w:del>
      <w:del w:id="51" w:author="Cashore, Benjamin" w:date="2019-03-10T21:29:00Z">
        <w:r w:rsidR="00143AB6" w:rsidRPr="001A65DD" w:rsidDel="009978F0">
          <w:rPr>
            <w:bCs/>
            <w:color w:val="000000" w:themeColor="text1"/>
          </w:rPr>
          <w:delText xml:space="preserve"> framework to U.S. forestry certification programs</w:delText>
        </w:r>
        <w:r w:rsidR="00F232DC" w:rsidDel="009978F0">
          <w:rPr>
            <w:bCs/>
            <w:color w:val="000000" w:themeColor="text1"/>
          </w:rPr>
          <w:delText xml:space="preserve"> </w:delText>
        </w:r>
      </w:del>
      <w:del w:id="52" w:author="Cashore, Benjamin" w:date="2019-03-10T21:28:00Z">
        <w:r w:rsidR="005A1807" w:rsidDel="001B029B">
          <w:rPr>
            <w:bCs/>
            <w:color w:val="000000" w:themeColor="text1"/>
          </w:rPr>
          <w:delText>and</w:delText>
        </w:r>
        <w:r w:rsidR="00F232DC" w:rsidDel="001B029B">
          <w:rPr>
            <w:bCs/>
            <w:color w:val="000000" w:themeColor="text1"/>
          </w:rPr>
          <w:delText xml:space="preserve"> </w:delText>
        </w:r>
      </w:del>
      <w:del w:id="53" w:author="Cashore, Benjamin" w:date="2019-03-10T21:29:00Z">
        <w:r w:rsidR="00F232DC" w:rsidDel="009978F0">
          <w:rPr>
            <w:bCs/>
            <w:color w:val="000000" w:themeColor="text1"/>
          </w:rPr>
          <w:delText xml:space="preserve">assess the </w:delText>
        </w:r>
        <w:r w:rsidR="004C30DE" w:rsidDel="009978F0">
          <w:rPr>
            <w:bCs/>
            <w:color w:val="000000" w:themeColor="text1"/>
          </w:rPr>
          <w:delText>hypothesi</w:delText>
        </w:r>
        <w:r w:rsidR="00F232DC" w:rsidDel="009978F0">
          <w:rPr>
            <w:bCs/>
            <w:color w:val="000000" w:themeColor="text1"/>
          </w:rPr>
          <w:delText xml:space="preserve">s that </w:delText>
        </w:r>
        <w:r w:rsidR="00A967CE" w:rsidDel="009978F0">
          <w:rPr>
            <w:bCs/>
            <w:color w:val="000000" w:themeColor="text1"/>
          </w:rPr>
          <w:delText xml:space="preserve">industry-backed programs </w:delText>
        </w:r>
      </w:del>
      <w:del w:id="54" w:author="Cashore, Benjamin" w:date="2019-03-10T21:28:00Z">
        <w:r w:rsidR="00A967CE" w:rsidDel="001B029B">
          <w:rPr>
            <w:bCs/>
            <w:color w:val="000000" w:themeColor="text1"/>
          </w:rPr>
          <w:delText xml:space="preserve">target </w:delText>
        </w:r>
      </w:del>
      <w:del w:id="55" w:author="Cashore, Benjamin" w:date="2019-03-10T21:29:00Z">
        <w:r w:rsidR="00F232DC" w:rsidDel="009978F0">
          <w:rPr>
            <w:bCs/>
            <w:color w:val="000000" w:themeColor="text1"/>
          </w:rPr>
          <w:delText xml:space="preserve">less costly </w:delText>
        </w:r>
        <w:r w:rsidR="00A967CE" w:rsidDel="009978F0">
          <w:rPr>
            <w:bCs/>
            <w:color w:val="000000" w:themeColor="text1"/>
          </w:rPr>
          <w:delText>types of string</w:delText>
        </w:r>
        <w:r w:rsidR="00F232DC" w:rsidDel="009978F0">
          <w:rPr>
            <w:bCs/>
            <w:color w:val="000000" w:themeColor="text1"/>
          </w:rPr>
          <w:delText>ency than activist-backed programs</w:delText>
        </w:r>
        <w:r w:rsidR="00A967CE" w:rsidDel="009978F0">
          <w:rPr>
            <w:bCs/>
            <w:color w:val="000000" w:themeColor="text1"/>
          </w:rPr>
          <w:delText xml:space="preserve">. </w:delText>
        </w:r>
      </w:del>
      <w:del w:id="56" w:author="Cashore, Benjamin" w:date="2019-03-10T21:48:00Z">
        <w:r w:rsidR="00F232DC" w:rsidDel="00044AE2">
          <w:rPr>
            <w:bCs/>
            <w:color w:val="000000" w:themeColor="text1"/>
          </w:rPr>
          <w:delText>W</w:delText>
        </w:r>
        <w:r w:rsidR="00F9482D" w:rsidDel="00044AE2">
          <w:rPr>
            <w:bCs/>
            <w:color w:val="000000" w:themeColor="text1"/>
          </w:rPr>
          <w:delText xml:space="preserve">e </w:delText>
        </w:r>
      </w:del>
      <w:r w:rsidR="00F9482D">
        <w:rPr>
          <w:bCs/>
          <w:color w:val="000000" w:themeColor="text1"/>
        </w:rPr>
        <w:t>find</w:t>
      </w:r>
      <w:ins w:id="57" w:author="Cashore, Benjamin" w:date="2019-03-10T21:48:00Z">
        <w:r w:rsidR="00044AE2">
          <w:rPr>
            <w:bCs/>
            <w:color w:val="000000" w:themeColor="text1"/>
          </w:rPr>
          <w:t>s</w:t>
        </w:r>
      </w:ins>
      <w:r w:rsidR="00F9482D">
        <w:rPr>
          <w:bCs/>
          <w:color w:val="000000" w:themeColor="text1"/>
        </w:rPr>
        <w:t xml:space="preserve"> an</w:t>
      </w:r>
      <w:r w:rsidR="00143AB6">
        <w:rPr>
          <w:bCs/>
          <w:color w:val="000000" w:themeColor="text1"/>
        </w:rPr>
        <w:t xml:space="preserve"> </w:t>
      </w:r>
      <w:del w:id="58" w:author="Cashore, Benjamin" w:date="2019-03-10T21:48:00Z">
        <w:r w:rsidR="00170BE2" w:rsidRPr="0098520C" w:rsidDel="0098520C">
          <w:rPr>
            <w:bCs/>
            <w:i/>
            <w:iCs/>
            <w:color w:val="000000" w:themeColor="text1"/>
            <w:rPrChange w:id="59" w:author="Cashore, Benjamin" w:date="2019-03-10T21:48:00Z">
              <w:rPr>
                <w:bCs/>
                <w:color w:val="000000" w:themeColor="text1"/>
              </w:rPr>
            </w:rPrChange>
          </w:rPr>
          <w:delText>“</w:delText>
        </w:r>
      </w:del>
      <w:r w:rsidR="00143AB6" w:rsidRPr="0098520C">
        <w:rPr>
          <w:bCs/>
          <w:i/>
          <w:iCs/>
          <w:color w:val="000000" w:themeColor="text1"/>
          <w:rPrChange w:id="60" w:author="Cashore, Benjamin" w:date="2019-03-10T21:48:00Z">
            <w:rPr>
              <w:bCs/>
              <w:color w:val="000000" w:themeColor="text1"/>
            </w:rPr>
          </w:rPrChange>
        </w:rPr>
        <w:t>upward</w:t>
      </w:r>
      <w:ins w:id="61" w:author="Cashore, Benjamin" w:date="2019-03-10T21:48:00Z">
        <w:r w:rsidR="0098520C">
          <w:rPr>
            <w:bCs/>
            <w:color w:val="000000" w:themeColor="text1"/>
          </w:rPr>
          <w:t xml:space="preserve"> but </w:t>
        </w:r>
      </w:ins>
      <w:del w:id="62" w:author="Cashore, Benjamin" w:date="2019-03-10T21:48:00Z">
        <w:r w:rsidR="00143AB6" w:rsidRPr="008E6A43" w:rsidDel="0098520C">
          <w:rPr>
            <w:bCs/>
            <w:i/>
            <w:iCs/>
            <w:color w:val="000000" w:themeColor="text1"/>
          </w:rPr>
          <w:delText xml:space="preserve">ly </w:delText>
        </w:r>
      </w:del>
      <w:r w:rsidR="00143AB6" w:rsidRPr="008E6A43">
        <w:rPr>
          <w:bCs/>
          <w:i/>
          <w:iCs/>
          <w:color w:val="000000" w:themeColor="text1"/>
        </w:rPr>
        <w:t>diverg</w:t>
      </w:r>
      <w:ins w:id="63" w:author="Cashore, Benjamin" w:date="2019-03-10T21:48:00Z">
        <w:r w:rsidR="0098520C" w:rsidRPr="008E6A43">
          <w:rPr>
            <w:bCs/>
            <w:i/>
            <w:iCs/>
            <w:color w:val="000000" w:themeColor="text1"/>
          </w:rPr>
          <w:t>ent</w:t>
        </w:r>
        <w:r w:rsidR="0098520C">
          <w:rPr>
            <w:bCs/>
            <w:color w:val="000000" w:themeColor="text1"/>
          </w:rPr>
          <w:t xml:space="preserve"> </w:t>
        </w:r>
      </w:ins>
      <w:r w:rsidR="00143AB6" w:rsidRPr="001A65DD">
        <w:rPr>
          <w:bCs/>
          <w:color w:val="000000" w:themeColor="text1"/>
        </w:rPr>
        <w:t xml:space="preserve">pattern </w:t>
      </w:r>
      <w:ins w:id="64" w:author="Cashore, Benjamin" w:date="2019-03-10T21:49:00Z">
        <w:r w:rsidR="0098520C">
          <w:rPr>
            <w:bCs/>
            <w:color w:val="000000" w:themeColor="text1"/>
          </w:rPr>
          <w:t>of</w:t>
        </w:r>
      </w:ins>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ins w:id="65" w:author="Cashore, Benjamin" w:date="2019-03-10T21:52:00Z">
        <w:r w:rsidR="00A11385">
          <w:rPr>
            <w:bCs/>
            <w:color w:val="000000" w:themeColor="text1"/>
          </w:rPr>
          <w:t xml:space="preserve"> over time</w:t>
        </w:r>
      </w:ins>
      <w:ins w:id="66" w:author="Cashore, Benjamin" w:date="2019-03-10T22:17:00Z">
        <w:r w:rsidR="00FA7E04">
          <w:rPr>
            <w:bCs/>
            <w:color w:val="000000" w:themeColor="text1"/>
          </w:rPr>
          <w:t>.</w:t>
        </w:r>
      </w:ins>
      <w:ins w:id="67" w:author="Cashore, Benjamin" w:date="2019-03-10T21:49:00Z">
        <w:r w:rsidR="0098520C">
          <w:rPr>
            <w:bCs/>
            <w:color w:val="000000" w:themeColor="text1"/>
          </w:rPr>
          <w:t xml:space="preserve"> </w:t>
        </w:r>
      </w:ins>
      <w:ins w:id="68" w:author="Cashore, Benjamin" w:date="2019-03-10T22:17:00Z">
        <w:r w:rsidR="00FA7E04">
          <w:rPr>
            <w:bCs/>
            <w:color w:val="000000" w:themeColor="text1"/>
          </w:rPr>
          <w:t>T</w:t>
        </w:r>
      </w:ins>
      <w:r w:rsidR="00143AB6" w:rsidRPr="001A65DD">
        <w:rPr>
          <w:bCs/>
          <w:color w:val="000000" w:themeColor="text1"/>
        </w:rPr>
        <w:t>he activist</w:t>
      </w:r>
      <w:r w:rsidR="00143AB6">
        <w:rPr>
          <w:bCs/>
          <w:color w:val="000000" w:themeColor="text1"/>
        </w:rPr>
        <w:t>-backed</w:t>
      </w:r>
      <w:r w:rsidR="005E5AAC">
        <w:rPr>
          <w:bCs/>
          <w:color w:val="000000" w:themeColor="text1"/>
        </w:rPr>
        <w:t xml:space="preserve"> program </w:t>
      </w:r>
      <w:ins w:id="69" w:author="Cashore, Benjamin" w:date="2019-03-10T21:52:00Z">
        <w:r w:rsidR="00A11385">
          <w:rPr>
            <w:bCs/>
            <w:color w:val="000000" w:themeColor="text1"/>
          </w:rPr>
          <w:t xml:space="preserve">increasingly </w:t>
        </w:r>
      </w:ins>
      <w:ins w:id="70" w:author="Cashore, Benjamin" w:date="2019-03-10T21:29:00Z">
        <w:r w:rsidR="009978F0">
          <w:rPr>
            <w:bCs/>
            <w:color w:val="000000" w:themeColor="text1"/>
          </w:rPr>
          <w:t>develop</w:t>
        </w:r>
      </w:ins>
      <w:ins w:id="71" w:author="Cashore, Benjamin" w:date="2019-03-10T21:51:00Z">
        <w:r w:rsidR="00A11385">
          <w:rPr>
            <w:bCs/>
            <w:color w:val="000000" w:themeColor="text1"/>
          </w:rPr>
          <w:t>ed</w:t>
        </w:r>
      </w:ins>
      <w:ins w:id="72" w:author="Cashore, Benjamin" w:date="2019-03-10T21:49:00Z">
        <w:r w:rsidR="0098520C">
          <w:rPr>
            <w:bCs/>
            <w:color w:val="000000" w:themeColor="text1"/>
          </w:rPr>
          <w:t xml:space="preserve"> </w:t>
        </w:r>
      </w:ins>
      <w:ins w:id="73" w:author="Cashore, Benjamin" w:date="2019-03-10T22:17:00Z">
        <w:r w:rsidR="000B7A7A">
          <w:rPr>
            <w:bCs/>
            <w:color w:val="000000" w:themeColor="text1"/>
          </w:rPr>
          <w:t xml:space="preserve">regulatory </w:t>
        </w:r>
      </w:ins>
      <w:ins w:id="74" w:author="Cashore, Benjamin" w:date="2019-03-10T21:29:00Z">
        <w:r w:rsidR="009978F0">
          <w:rPr>
            <w:bCs/>
            <w:color w:val="000000" w:themeColor="text1"/>
          </w:rPr>
          <w:t>r</w:t>
        </w:r>
      </w:ins>
      <w:ins w:id="75" w:author="Cashore, Benjamin" w:date="2019-03-10T21:30:00Z">
        <w:r w:rsidR="009978F0">
          <w:rPr>
            <w:bCs/>
            <w:color w:val="000000" w:themeColor="text1"/>
          </w:rPr>
          <w:t>e</w:t>
        </w:r>
      </w:ins>
      <w:ins w:id="76" w:author="Cashore, Benjamin" w:date="2019-03-10T21:52:00Z">
        <w:r w:rsidR="00A11385">
          <w:rPr>
            <w:bCs/>
            <w:color w:val="000000" w:themeColor="text1"/>
          </w:rPr>
          <w:t xml:space="preserve">quirements </w:t>
        </w:r>
      </w:ins>
      <w:r w:rsidR="005E5AAC">
        <w:rPr>
          <w:bCs/>
          <w:color w:val="000000" w:themeColor="text1"/>
        </w:rPr>
        <w:t>that impose</w:t>
      </w:r>
      <w:ins w:id="77" w:author="Cashore, Benjamin" w:date="2019-03-10T21:49:00Z">
        <w:r w:rsidR="0098520C">
          <w:rPr>
            <w:bCs/>
            <w:color w:val="000000" w:themeColor="text1"/>
          </w:rPr>
          <w:t>d</w:t>
        </w:r>
      </w:ins>
      <w:r w:rsidR="005E5AAC">
        <w:rPr>
          <w:bCs/>
          <w:color w:val="000000" w:themeColor="text1"/>
        </w:rPr>
        <w:t xml:space="preserve"> </w:t>
      </w:r>
      <w:ins w:id="78" w:author="Cashore, Benjamin" w:date="2019-03-10T21:52:00Z">
        <w:r w:rsidR="00A11385">
          <w:rPr>
            <w:bCs/>
            <w:color w:val="000000" w:themeColor="text1"/>
          </w:rPr>
          <w:t xml:space="preserve">economic </w:t>
        </w:r>
      </w:ins>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ins w:id="79" w:author="Cashore, Benjamin" w:date="2019-03-10T21:53:00Z">
        <w:r w:rsidR="00A11385">
          <w:rPr>
            <w:bCs/>
            <w:color w:val="000000" w:themeColor="text1"/>
          </w:rPr>
          <w:t xml:space="preserve">increasingly </w:t>
        </w:r>
      </w:ins>
      <w:ins w:id="80" w:author="Cashore, Benjamin" w:date="2019-03-10T21:30:00Z">
        <w:r w:rsidR="009978F0">
          <w:rPr>
            <w:bCs/>
            <w:color w:val="000000" w:themeColor="text1"/>
          </w:rPr>
          <w:t>develop</w:t>
        </w:r>
      </w:ins>
      <w:ins w:id="81" w:author="Cashore, Benjamin" w:date="2019-03-10T21:49:00Z">
        <w:r w:rsidR="0098520C">
          <w:rPr>
            <w:bCs/>
            <w:color w:val="000000" w:themeColor="text1"/>
          </w:rPr>
          <w:t xml:space="preserve">ed </w:t>
        </w:r>
      </w:ins>
      <w:ins w:id="82" w:author="Cashore, Benjamin" w:date="2019-03-10T22:18:00Z">
        <w:r w:rsidR="000B7A7A">
          <w:rPr>
            <w:bCs/>
            <w:color w:val="000000" w:themeColor="text1"/>
          </w:rPr>
          <w:t>business frien</w:t>
        </w:r>
      </w:ins>
      <w:ins w:id="83" w:author="Cashore, Benjamin" w:date="2019-03-10T22:19:00Z">
        <w:r w:rsidR="000B7A7A">
          <w:rPr>
            <w:bCs/>
            <w:color w:val="000000" w:themeColor="text1"/>
          </w:rPr>
          <w:t xml:space="preserve">dly </w:t>
        </w:r>
      </w:ins>
      <w:ins w:id="84" w:author="Cashore, Benjamin" w:date="2019-03-10T22:17:00Z">
        <w:r w:rsidR="000B7A7A">
          <w:rPr>
            <w:bCs/>
            <w:color w:val="000000" w:themeColor="text1"/>
          </w:rPr>
          <w:t xml:space="preserve">regulatory </w:t>
        </w:r>
      </w:ins>
      <w:ins w:id="85" w:author="Cashore, Benjamin" w:date="2019-03-10T21:53:00Z">
        <w:r w:rsidR="00A11385">
          <w:rPr>
            <w:bCs/>
            <w:color w:val="000000" w:themeColor="text1"/>
          </w:rPr>
          <w:t xml:space="preserve">requirements </w:t>
        </w:r>
      </w:ins>
      <w:ins w:id="86" w:author="Cashore, Benjamin" w:date="2019-03-10T22:19:00Z">
        <w:r w:rsidR="000B7A7A">
          <w:rPr>
            <w:bCs/>
            <w:color w:val="000000" w:themeColor="text1"/>
          </w:rPr>
          <w:t xml:space="preserve">such that compliance alone would provide </w:t>
        </w:r>
      </w:ins>
      <w:ins w:id="87" w:author="Cashore, Benjamin" w:date="2019-03-10T22:18:00Z">
        <w:r w:rsidR="000B7A7A">
          <w:rPr>
            <w:bCs/>
            <w:color w:val="000000" w:themeColor="text1"/>
          </w:rPr>
          <w:t xml:space="preserve">immediate </w:t>
        </w:r>
      </w:ins>
      <w:ins w:id="88" w:author="Cashore, Benjamin" w:date="2019-03-10T21:54:00Z">
        <w:r w:rsidR="00413B64">
          <w:rPr>
            <w:bCs/>
            <w:color w:val="000000" w:themeColor="text1"/>
          </w:rPr>
          <w:t>economic benefits</w:t>
        </w:r>
      </w:ins>
      <w:r w:rsidR="00143AB6" w:rsidRPr="001A65DD">
        <w:rPr>
          <w:bCs/>
          <w:color w:val="000000" w:themeColor="text1"/>
        </w:rPr>
        <w:t>.</w:t>
      </w:r>
      <w:del w:id="89"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ins w:id="90" w:author="Cashore, Benjamin" w:date="2019-03-10T21:31:00Z">
        <w:r w:rsidR="00074887">
          <w:rPr>
            <w:bCs/>
            <w:color w:val="000000" w:themeColor="text1"/>
          </w:rPr>
          <w:t xml:space="preserve">While our results are consistent with </w:t>
        </w:r>
      </w:ins>
      <w:ins w:id="91" w:author="Cashore, Benjamin" w:date="2019-03-10T21:32:00Z">
        <w:r w:rsidR="00074887">
          <w:rPr>
            <w:bCs/>
            <w:color w:val="000000" w:themeColor="text1"/>
          </w:rPr>
          <w:t>the hypothesis that industry-backed programs tend to offer less costly types of regulatory stringency than activist-backed programs, we also find several unique patterns that previous scholarship had failed to uncover, let alone explain.</w:t>
        </w:r>
      </w:ins>
    </w:p>
    <w:p w14:paraId="687D5F59" w14:textId="7272C041" w:rsidR="00143AB6" w:rsidDel="00074887" w:rsidRDefault="00074887" w:rsidP="005677C3">
      <w:pPr>
        <w:spacing w:line="480" w:lineRule="auto"/>
        <w:outlineLvl w:val="0"/>
        <w:rPr>
          <w:del w:id="92" w:author="Cashore, Benjamin" w:date="2019-03-10T21:32:00Z"/>
          <w:bCs/>
          <w:color w:val="000000" w:themeColor="text1"/>
        </w:rPr>
      </w:pPr>
      <w:ins w:id="93" w:author="Cashore, Benjamin" w:date="2019-03-10T21:32:00Z">
        <w:r w:rsidDel="00074887">
          <w:rPr>
            <w:bCs/>
            <w:color w:val="000000" w:themeColor="text1"/>
          </w:rPr>
          <w:t xml:space="preserve"> </w:t>
        </w:r>
      </w:ins>
      <w:del w:id="94" w:author="Cashore, Benjamin" w:date="2019-03-10T21:32:00Z">
        <w:r w:rsidR="00B34392" w:rsidDel="00074887">
          <w:rPr>
            <w:bCs/>
            <w:color w:val="000000" w:themeColor="text1"/>
          </w:rPr>
          <w:delText xml:space="preserve">These results </w:delText>
        </w:r>
        <w:r w:rsidR="008F1932" w:rsidDel="00074887">
          <w:rPr>
            <w:bCs/>
            <w:color w:val="000000" w:themeColor="text1"/>
          </w:rPr>
          <w:delText xml:space="preserve">demonstrate </w:delText>
        </w:r>
        <w:r w:rsidR="009E6CA2" w:rsidDel="00074887">
          <w:rPr>
            <w:bCs/>
            <w:color w:val="000000" w:themeColor="text1"/>
          </w:rPr>
          <w:delText>how</w:delText>
        </w:r>
        <w:r w:rsidR="008F1932" w:rsidDel="00074887">
          <w:rPr>
            <w:bCs/>
            <w:color w:val="000000" w:themeColor="text1"/>
          </w:rPr>
          <w:delText xml:space="preserve"> </w:delText>
        </w:r>
        <w:r w:rsidR="005A1807" w:rsidDel="00074887">
          <w:rPr>
            <w:bCs/>
            <w:color w:val="000000" w:themeColor="text1"/>
          </w:rPr>
          <w:delText>disaggregating</w:delText>
        </w:r>
        <w:r w:rsidR="00143AB6" w:rsidDel="00074887">
          <w:rPr>
            <w:bCs/>
            <w:color w:val="000000" w:themeColor="text1"/>
          </w:rPr>
          <w:delText xml:space="preserve"> </w:delText>
        </w:r>
        <w:r w:rsidR="00D22376" w:rsidDel="00074887">
          <w:rPr>
            <w:bCs/>
            <w:color w:val="000000" w:themeColor="text1"/>
          </w:rPr>
          <w:delText>policy components can improve</w:delText>
        </w:r>
        <w:r w:rsidR="00E55940" w:rsidDel="00074887">
          <w:rPr>
            <w:bCs/>
            <w:color w:val="000000" w:themeColor="text1"/>
          </w:rPr>
          <w:delText xml:space="preserve"> theory</w:delText>
        </w:r>
        <w:r w:rsidR="008F1932" w:rsidDel="00074887">
          <w:rPr>
            <w:bCs/>
            <w:color w:val="000000" w:themeColor="text1"/>
          </w:rPr>
          <w:delText xml:space="preserve"> building and</w:delText>
        </w:r>
        <w:r w:rsidR="00E55940" w:rsidDel="00074887">
          <w:rPr>
            <w:bCs/>
            <w:color w:val="000000" w:themeColor="text1"/>
          </w:rPr>
          <w:delText xml:space="preserve"> testing</w:delText>
        </w:r>
        <w:r w:rsidR="00143AB6" w:rsidDel="00074887">
          <w:rPr>
            <w:bCs/>
            <w:color w:val="000000" w:themeColor="text1"/>
          </w:rPr>
          <w:delText>.</w:delText>
        </w:r>
      </w:del>
    </w:p>
    <w:p w14:paraId="75EDE0E5" w14:textId="599F9E15" w:rsidR="001A65DD" w:rsidRDefault="007D7A1D" w:rsidP="00387397">
      <w:pPr>
        <w:spacing w:line="480" w:lineRule="auto"/>
        <w:outlineLvl w:val="0"/>
        <w:rPr>
          <w:bCs/>
          <w:color w:val="000000" w:themeColor="text1"/>
        </w:rPr>
      </w:pPr>
      <w:r>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5944C491" w:rsidR="00372268" w:rsidDel="001E7CDF" w:rsidRDefault="00512A9F" w:rsidP="00387397">
      <w:pPr>
        <w:spacing w:line="480" w:lineRule="auto"/>
        <w:rPr>
          <w:del w:id="95" w:author="Cashore, Benjamin" w:date="2019-03-10T22:01:00Z"/>
          <w:rFonts w:eastAsia="Times New Roman"/>
          <w:color w:val="222222"/>
          <w:shd w:val="clear" w:color="auto" w:fill="FFFFFF"/>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w:t>
      </w:r>
      <w:del w:id="96" w:author="Cashore, Benjamin" w:date="2019-03-10T21:55:00Z">
        <w:r w:rsidR="00D7391C" w:rsidRPr="00387397" w:rsidDel="007E2797">
          <w:rPr>
            <w:rFonts w:eastAsia="Times New Roman"/>
            <w:color w:val="000000" w:themeColor="text1"/>
          </w:rPr>
          <w:delText xml:space="preserve">address </w:delText>
        </w:r>
      </w:del>
      <w:del w:id="97" w:author="Cashore, Benjamin" w:date="2019-03-10T22:19:00Z">
        <w:r w:rsidR="007657C0" w:rsidRPr="00387397" w:rsidDel="00D7477B">
          <w:rPr>
            <w:rFonts w:eastAsia="Times New Roman"/>
            <w:color w:val="000000" w:themeColor="text1"/>
          </w:rPr>
          <w:delText>goals such as</w:delText>
        </w:r>
        <w:r w:rsidR="00713359" w:rsidRPr="00387397" w:rsidDel="00D7477B">
          <w:rPr>
            <w:rFonts w:eastAsia="Times New Roman"/>
            <w:color w:val="000000" w:themeColor="text1"/>
          </w:rPr>
          <w:delText xml:space="preserve"> </w:delText>
        </w:r>
      </w:del>
      <w:r w:rsidR="00662C2C" w:rsidRPr="00387397">
        <w:rPr>
          <w:color w:val="000000" w:themeColor="text1"/>
        </w:rPr>
        <w:t>improv</w:t>
      </w:r>
      <w:ins w:id="98" w:author="Cashore, Benjamin" w:date="2019-03-10T22:20:00Z">
        <w:r w:rsidR="00D7477B">
          <w:rPr>
            <w:color w:val="000000" w:themeColor="text1"/>
          </w:rPr>
          <w:t>e</w:t>
        </w:r>
      </w:ins>
      <w:del w:id="99" w:author="Cashore, Benjamin" w:date="2019-03-10T22:19:00Z">
        <w:r w:rsidR="00662C2C" w:rsidRPr="00387397" w:rsidDel="00D7477B">
          <w:rPr>
            <w:color w:val="000000" w:themeColor="text1"/>
          </w:rPr>
          <w:delText>ing</w:delText>
        </w:r>
      </w:del>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control</w:t>
      </w:r>
      <w:del w:id="100" w:author="Cashore, Benjamin" w:date="2019-03-10T22:20:00Z">
        <w:r w:rsidR="00FF3418" w:rsidRPr="00387397" w:rsidDel="00D7477B">
          <w:rPr>
            <w:color w:val="000000" w:themeColor="text1"/>
          </w:rPr>
          <w:delText>ling</w:delText>
        </w:r>
      </w:del>
      <w:r w:rsidR="00FF3418" w:rsidRPr="00387397">
        <w:rPr>
          <w:color w:val="000000" w:themeColor="text1"/>
        </w:rPr>
        <w:t xml:space="preserve"> greenhouse gas emissions, </w:t>
      </w:r>
      <w:r w:rsidR="007657C0" w:rsidRPr="00387397">
        <w:rPr>
          <w:color w:val="000000" w:themeColor="text1"/>
        </w:rPr>
        <w:t>and</w:t>
      </w:r>
      <w:r w:rsidR="00FF3418" w:rsidRPr="00387397">
        <w:rPr>
          <w:color w:val="000000" w:themeColor="text1"/>
        </w:rPr>
        <w:t xml:space="preserve"> </w:t>
      </w:r>
      <w:ins w:id="101" w:author="Cashore, Benjamin" w:date="2019-03-10T22:20:00Z">
        <w:r w:rsidR="00D7477B">
          <w:rPr>
            <w:color w:val="000000" w:themeColor="text1"/>
          </w:rPr>
          <w:t xml:space="preserve">steward practices in </w:t>
        </w:r>
      </w:ins>
      <w:del w:id="102" w:author="Cashore, Benjamin" w:date="2019-03-10T22:20:00Z">
        <w:r w:rsidR="0047000A" w:rsidRPr="00387397" w:rsidDel="00D7477B">
          <w:rPr>
            <w:color w:val="000000" w:themeColor="text1"/>
          </w:rPr>
          <w:delText xml:space="preserve">managing </w:delText>
        </w:r>
      </w:del>
      <w:r w:rsidR="00FF3418" w:rsidRPr="00387397">
        <w:rPr>
          <w:color w:val="000000" w:themeColor="text1"/>
        </w:rPr>
        <w:t>fisher</w:t>
      </w:r>
      <w:r w:rsidR="009A5362">
        <w:rPr>
          <w:color w:val="000000" w:themeColor="text1"/>
        </w:rPr>
        <w:t>ies, min</w:t>
      </w:r>
      <w:ins w:id="103" w:author="Cashore, Benjamin" w:date="2019-03-10T22:20:00Z">
        <w:r w:rsidR="00D7477B">
          <w:rPr>
            <w:color w:val="000000" w:themeColor="text1"/>
          </w:rPr>
          <w:t>ing</w:t>
        </w:r>
      </w:ins>
      <w:del w:id="104" w:author="Cashore, Benjamin" w:date="2019-03-10T22:20:00Z">
        <w:r w:rsidR="009A5362" w:rsidDel="00D7477B">
          <w:rPr>
            <w:color w:val="000000" w:themeColor="text1"/>
          </w:rPr>
          <w:delText>es</w:delText>
        </w:r>
      </w:del>
      <w:r w:rsidR="009A5362">
        <w:rPr>
          <w:color w:val="000000" w:themeColor="text1"/>
        </w:rPr>
        <w:t xml:space="preserve">, </w:t>
      </w:r>
      <w:r w:rsidR="00FF3418" w:rsidRPr="00387397">
        <w:rPr>
          <w:color w:val="000000" w:themeColor="text1"/>
        </w:rPr>
        <w:t>and forest</w:t>
      </w:r>
      <w:ins w:id="105" w:author="Cashore, Benjamin" w:date="2019-03-10T22:20:00Z">
        <w:r w:rsidR="00D7477B">
          <w:rPr>
            <w:color w:val="000000" w:themeColor="text1"/>
          </w:rPr>
          <w:t>ry</w:t>
        </w:r>
      </w:ins>
      <w:del w:id="106" w:author="Cashore, Benjamin" w:date="2019-03-10T22:20:00Z">
        <w:r w:rsidR="00FF3418" w:rsidRPr="00387397" w:rsidDel="00D7477B">
          <w:rPr>
            <w:color w:val="000000" w:themeColor="text1"/>
          </w:rPr>
          <w:delText>s</w:delText>
        </w:r>
      </w:del>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1E315D">
        <w:rPr>
          <w:color w:val="000000" w:themeColor="text1"/>
        </w:rPr>
        <w:t>Activists who were</w:t>
      </w:r>
      <w:r w:rsidR="00083EFC">
        <w:rPr>
          <w:color w:val="000000" w:themeColor="text1"/>
        </w:rPr>
        <w:t xml:space="preserve"> </w:t>
      </w:r>
      <w:r w:rsidR="00661A8C">
        <w:rPr>
          <w:color w:val="000000" w:themeColor="text1"/>
        </w:rPr>
        <w:t xml:space="preserve">dissatisfied with public regulations founded many of </w:t>
      </w:r>
      <w:r w:rsidR="00684713" w:rsidRPr="00387397">
        <w:t>these</w:t>
      </w:r>
      <w:r w:rsidR="00F84FF6" w:rsidRPr="00387397">
        <w:t xml:space="preserve"> </w:t>
      </w:r>
      <w:r w:rsidR="001E315D">
        <w:t xml:space="preserve">private </w:t>
      </w:r>
      <w:r w:rsidR="00F84FF6" w:rsidRPr="00387397">
        <w:t>initiatives</w:t>
      </w:r>
      <w:r w:rsidR="008D71DE">
        <w:t xml:space="preserve"> </w:t>
      </w:r>
      <w:r w:rsidR="00661A8C">
        <w:t xml:space="preserve">in order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ins w:id="107" w:author="Cashore, Benjamin" w:date="2019-03-10T22:21:00Z">
        <w:r w:rsidR="0061415E">
          <w:t>I</w:t>
        </w:r>
      </w:ins>
      <w:ins w:id="108" w:author="Cashore, Benjamin" w:date="2019-03-10T21:57:00Z">
        <w:r w:rsidR="00206025">
          <w:t xml:space="preserve">ncentives to comply with private </w:t>
        </w:r>
        <w:r w:rsidR="00206025">
          <w:lastRenderedPageBreak/>
          <w:t>regulatory requirements</w:t>
        </w:r>
      </w:ins>
      <w:ins w:id="109" w:author="Cashore, Benjamin" w:date="2019-03-10T22:21:00Z">
        <w:r w:rsidR="0061415E">
          <w:t xml:space="preserve"> relied on activists</w:t>
        </w:r>
      </w:ins>
      <w:ins w:id="110" w:author="Cashore, Benjamin" w:date="2019-03-10T21:57:00Z">
        <w:r w:rsidR="00206025">
          <w:t xml:space="preserve"> turning to </w:t>
        </w:r>
      </w:ins>
      <w:del w:id="111" w:author="Cashore, Benjamin" w:date="2019-03-10T21:56:00Z">
        <w:r w:rsidR="00372CDA" w:rsidDel="00831CF5">
          <w:delText>Using</w:delText>
        </w:r>
        <w:r w:rsidR="001E315D" w:rsidDel="00831CF5">
          <w:delText xml:space="preserve"> </w:delText>
        </w:r>
      </w:del>
      <w:del w:id="112" w:author="Cashore, Benjamin" w:date="2019-03-10T21:57:00Z">
        <w:r w:rsidR="001E315D" w:rsidDel="00206025">
          <w:delText>pre</w:delText>
        </w:r>
        <w:r w:rsidR="00083EFC" w:rsidDel="00206025">
          <w:delText xml:space="preserve">ssure tactics </w:delText>
        </w:r>
      </w:del>
      <w:del w:id="113" w:author="Cashore, Benjamin" w:date="2019-03-10T21:56:00Z">
        <w:r w:rsidR="00083EFC" w:rsidDel="00831CF5">
          <w:delText>like</w:delText>
        </w:r>
      </w:del>
      <w:del w:id="114" w:author="Cashore, Benjamin" w:date="2019-03-10T21:57:00Z">
        <w:r w:rsidR="00083EFC" w:rsidRPr="00387397" w:rsidDel="00206025">
          <w:delText xml:space="preserve"> </w:delText>
        </w:r>
      </w:del>
      <w:r w:rsidR="00083EFC" w:rsidRPr="00387397">
        <w:t>boycotts</w:t>
      </w:r>
      <w:r w:rsidR="00083EFC">
        <w:t xml:space="preserve"> </w:t>
      </w:r>
      <w:ins w:id="115" w:author="Cashore, Benjamin" w:date="2019-03-10T21:57:00Z">
        <w:r w:rsidR="00206025">
          <w:t xml:space="preserve">as “sticks” </w:t>
        </w:r>
      </w:ins>
      <w:r w:rsidR="00083EFC">
        <w:t xml:space="preserve">and </w:t>
      </w:r>
      <w:del w:id="116" w:author="Cashore, Benjamin" w:date="2019-03-10T22:21:00Z">
        <w:r w:rsidR="00742804" w:rsidRPr="00387397" w:rsidDel="0061415E">
          <w:delText>campaigns to</w:delText>
        </w:r>
        <w:r w:rsidR="00AE745E" w:rsidRPr="00387397" w:rsidDel="0061415E">
          <w:delText xml:space="preserve"> </w:delText>
        </w:r>
      </w:del>
      <w:ins w:id="117" w:author="Cashore, Benjamin" w:date="2019-03-10T22:21:00Z">
        <w:r w:rsidR="0061415E">
          <w:t xml:space="preserve">the </w:t>
        </w:r>
      </w:ins>
      <w:r w:rsidR="00742804" w:rsidRPr="00387397">
        <w:t>generat</w:t>
      </w:r>
      <w:ins w:id="118" w:author="Cashore, Benjamin" w:date="2019-03-10T22:21:00Z">
        <w:r w:rsidR="0061415E">
          <w:t>ion</w:t>
        </w:r>
      </w:ins>
      <w:del w:id="119" w:author="Cashore, Benjamin" w:date="2019-03-10T22:21:00Z">
        <w:r w:rsidR="00742804" w:rsidRPr="00387397" w:rsidDel="0061415E">
          <w:delText>e</w:delText>
        </w:r>
      </w:del>
      <w:r w:rsidR="00742804" w:rsidRPr="00387397">
        <w:t xml:space="preserve"> </w:t>
      </w:r>
      <w:ins w:id="120" w:author="Cashore, Benjamin" w:date="2019-03-10T22:21:00Z">
        <w:r w:rsidR="0061415E">
          <w:t xml:space="preserve">of </w:t>
        </w:r>
      </w:ins>
      <w:r w:rsidR="00742804" w:rsidRPr="00387397">
        <w:t xml:space="preserve">market demand </w:t>
      </w:r>
      <w:del w:id="121" w:author="Cashore, Benjamin" w:date="2019-03-10T22:21:00Z">
        <w:r w:rsidR="00742804" w:rsidRPr="00387397" w:rsidDel="0061415E">
          <w:delText xml:space="preserve">for </w:delText>
        </w:r>
        <w:r w:rsidR="00684713" w:rsidRPr="00387397" w:rsidDel="0061415E">
          <w:delText xml:space="preserve">certified </w:delText>
        </w:r>
        <w:r w:rsidR="00083EFC" w:rsidDel="0061415E">
          <w:delText>products</w:delText>
        </w:r>
      </w:del>
      <w:ins w:id="122" w:author="Cashore, Benjamin" w:date="2019-03-10T21:57:00Z">
        <w:r w:rsidR="00206025">
          <w:t>as “carrots”.</w:t>
        </w:r>
      </w:ins>
      <w:del w:id="123" w:author="Cashore, Benjamin" w:date="2019-03-10T21:56:00Z">
        <w:r w:rsidR="00083EFC" w:rsidDel="004849A4">
          <w:delText xml:space="preserve"> and</w:delText>
        </w:r>
      </w:del>
      <w:del w:id="124" w:author="Cashore, Benjamin" w:date="2019-03-10T21:57:00Z">
        <w:r w:rsidR="00083EFC" w:rsidDel="00206025">
          <w:delText>,</w:delText>
        </w:r>
      </w:del>
      <w:r w:rsidR="00083EFC">
        <w:t xml:space="preserve"> </w:t>
      </w:r>
      <w:del w:id="125" w:author="Cashore, Benjamin" w:date="2019-03-10T21:56:00Z">
        <w:r w:rsidR="00083EFC" w:rsidDel="00206025">
          <w:delText>t</w:delText>
        </w:r>
      </w:del>
      <w:del w:id="126" w:author="Cashore, Benjamin" w:date="2019-03-10T21:57:00Z">
        <w:r w:rsidR="00083EFC" w:rsidDel="00206025">
          <w:delText xml:space="preserve">hese activists </w:delText>
        </w:r>
        <w:r w:rsidR="00EB7451" w:rsidDel="00206025">
          <w:delText xml:space="preserve">create profit incentives </w:delText>
        </w:r>
        <w:r w:rsidR="00083EFC" w:rsidDel="00206025">
          <w:delText xml:space="preserve">to </w:delText>
        </w:r>
        <w:r w:rsidR="00EB7451" w:rsidDel="00206025">
          <w:delText>comply with private regulatory requirements</w:delText>
        </w:r>
        <w:r w:rsidR="006064F4" w:rsidDel="00206025">
          <w:delText>.</w:delText>
        </w:r>
      </w:del>
      <w:r w:rsidR="006064F4">
        <w:t xml:space="preserve"> </w:t>
      </w:r>
      <w:ins w:id="127" w:author="Cashore, Benjamin" w:date="2019-03-10T21:58:00Z">
        <w:r w:rsidR="00B31E2B">
          <w:t>For these reasons p</w:t>
        </w:r>
      </w:ins>
      <w:del w:id="128" w:author="Cashore, Benjamin" w:date="2019-03-10T21:58:00Z">
        <w:r w:rsidR="00083EFC" w:rsidDel="00B31E2B">
          <w:delText>P</w:delText>
        </w:r>
      </w:del>
      <w:r w:rsidR="00083EFC">
        <w:t>roduct ce</w:t>
      </w:r>
      <w:r w:rsidR="00372CDA">
        <w:t xml:space="preserve">rtification programs </w:t>
      </w:r>
      <w:del w:id="129" w:author="Cashore, Benjamin" w:date="2019-03-10T22:22:00Z">
        <w:r w:rsidR="00372CDA" w:rsidDel="00AA7375">
          <w:delText xml:space="preserve">thus </w:delText>
        </w:r>
      </w:del>
      <w:r w:rsidR="00372CDA">
        <w:t>gain</w:t>
      </w:r>
      <w:r w:rsidR="00083EFC">
        <w:t xml:space="preserve"> </w:t>
      </w:r>
      <w:r w:rsidR="00E05CF0" w:rsidRPr="00387397">
        <w:t>rulemaking</w:t>
      </w:r>
      <w:r w:rsidR="00C24866" w:rsidRPr="00387397">
        <w:t xml:space="preserve"> </w:t>
      </w:r>
      <w:r w:rsidR="00B96C15" w:rsidRPr="00387397">
        <w:t xml:space="preserve">authority </w:t>
      </w:r>
      <w:r w:rsidR="00E05CF0" w:rsidRPr="00387397">
        <w:t xml:space="preserve">from </w:t>
      </w:r>
      <w:ins w:id="130" w:author="Cashore, Benjamin" w:date="2019-03-10T21:58:00Z">
        <w:r w:rsidR="00046886">
          <w:t xml:space="preserve">customer demands along global value chains rather than traditional state based authority </w:t>
        </w:r>
      </w:ins>
      <w:del w:id="131" w:author="Cashore, Benjamin" w:date="2019-03-10T21:58:00Z">
        <w:r w:rsidR="00CC4E80" w:rsidRPr="00387397" w:rsidDel="00046886">
          <w:delText>market</w:delText>
        </w:r>
        <w:r w:rsidR="00E05CF0" w:rsidRPr="00387397" w:rsidDel="00046886">
          <w:delText xml:space="preserve"> </w:delText>
        </w:r>
        <w:r w:rsidR="00083EFC" w:rsidDel="00046886">
          <w:delText>power</w:delText>
        </w:r>
        <w:r w:rsidR="00D55797" w:rsidDel="00046886">
          <w:delText xml:space="preserve"> </w:delText>
        </w:r>
        <w:r w:rsidR="00CC4E80" w:rsidRPr="00387397" w:rsidDel="00046886">
          <w:delText xml:space="preserve">rather than </w:delText>
        </w:r>
        <w:r w:rsidR="0059459C" w:rsidDel="00046886">
          <w:delText>the state</w:delText>
        </w:r>
        <w:r w:rsidR="00B96C15" w:rsidRPr="00387397" w:rsidDel="00046886">
          <w:delText xml:space="preserve"> </w:delText>
        </w:r>
      </w:del>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ins w:id="132" w:author="Cashore, Benjamin" w:date="2019-03-10T21:59:00Z">
        <w:r w:rsidR="00954B77">
          <w:t xml:space="preserve">, </w:t>
        </w:r>
      </w:ins>
      <w:del w:id="133" w:author="Cashore, Benjamin" w:date="2019-03-10T21:59:00Z">
        <w:r w:rsidR="006064F4" w:rsidDel="00954B77">
          <w:delText xml:space="preserve"> that</w:delText>
        </w:r>
      </w:del>
      <w:ins w:id="134" w:author="Cashore, Benjamin" w:date="2019-03-10T21:59:00Z">
        <w:r w:rsidR="00954B77">
          <w:t>who</w:t>
        </w:r>
      </w:ins>
      <w:r w:rsidR="006064F4">
        <w:t xml:space="preserve"> launched their own</w:t>
      </w:r>
      <w:r w:rsidR="004004BE" w:rsidRPr="00387397">
        <w:t xml:space="preserve"> </w:t>
      </w:r>
      <w:r w:rsidR="006064F4">
        <w:t xml:space="preserve">certification </w:t>
      </w:r>
      <w:r w:rsidR="004004BE" w:rsidRPr="00387397">
        <w:t>programs</w:t>
      </w:r>
      <w:r w:rsidR="0059459C">
        <w:t xml:space="preserve"> </w:t>
      </w:r>
      <w:ins w:id="135" w:author="Cashore, Benjamin" w:date="2019-03-10T21:59:00Z">
        <w:r w:rsidR="00954B77">
          <w:t xml:space="preserve">designed </w:t>
        </w:r>
      </w:ins>
      <w:r w:rsidR="006064F4">
        <w:t>to offer</w:t>
      </w:r>
      <w:r w:rsidR="00492D97">
        <w:t xml:space="preserve"> more “business</w:t>
      </w:r>
      <w:r w:rsidR="006064F4">
        <w:t>-</w:t>
      </w:r>
      <w:r w:rsidR="00492D97">
        <w:t>friendly” alternatives</w:t>
      </w:r>
      <w:ins w:id="136" w:author="Cashore, Benjamin" w:date="2019-03-10T21:59:00Z">
        <w:r w:rsidR="00954B77">
          <w:t>.</w:t>
        </w:r>
      </w:ins>
      <w:r w:rsidR="00492D97">
        <w:t xml:space="preserve"> </w:t>
      </w:r>
      <w:del w:id="137"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ins w:id="138" w:author="Cashore, Benjamin" w:date="2019-03-10T22:22:00Z">
        <w:r w:rsidR="00AA7375">
          <w:rPr>
            <w:rFonts w:eastAsia="Times New Roman"/>
            <w:color w:val="222222"/>
            <w:shd w:val="clear" w:color="auto" w:fill="FFFFFF"/>
          </w:rPr>
          <w:t xml:space="preserve">, in these cases, </w:t>
        </w:r>
      </w:ins>
      <w:r w:rsidR="00EB7451">
        <w:rPr>
          <w:rFonts w:eastAsia="Times New Roman"/>
          <w:color w:val="222222"/>
          <w:shd w:val="clear" w:color="auto" w:fill="FFFFFF"/>
        </w:rPr>
        <w:t xml:space="preserve"> 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del w:id="139" w:author="Cashore, Benjamin" w:date="2019-03-10T21:59:00Z">
        <w:r w:rsidR="00C82D01" w:rsidRPr="00387397" w:rsidDel="00954B77">
          <w:rPr>
            <w:rFonts w:eastAsia="Times New Roman"/>
            <w:color w:val="222222"/>
            <w:shd w:val="clear" w:color="auto" w:fill="FFFFFF"/>
          </w:rPr>
          <w:delText xml:space="preserve">among </w:delText>
        </w:r>
      </w:del>
      <w:ins w:id="140" w:author="Cashore, Benjamin" w:date="2019-03-10T21:59:00Z">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ins>
      <w:r w:rsidR="00C82D01" w:rsidRPr="00387397">
        <w:rPr>
          <w:rFonts w:eastAsia="Times New Roman"/>
          <w:color w:val="222222"/>
          <w:shd w:val="clear" w:color="auto" w:fill="FFFFFF"/>
        </w:rPr>
        <w:t xml:space="preserve">supporters of </w:t>
      </w:r>
      <w:ins w:id="141" w:author="Cashore, Benjamin" w:date="2019-03-10T21:59:00Z">
        <w:r w:rsidR="00954B77">
          <w:rPr>
            <w:rFonts w:eastAsia="Times New Roman"/>
            <w:color w:val="222222"/>
            <w:shd w:val="clear" w:color="auto" w:fill="FFFFFF"/>
          </w:rPr>
          <w:t xml:space="preserve">programs initiated by </w:t>
        </w:r>
      </w:ins>
      <w:r w:rsidR="00C82D01" w:rsidRPr="00387397">
        <w:rPr>
          <w:rFonts w:eastAsia="Times New Roman"/>
          <w:color w:val="222222"/>
          <w:shd w:val="clear" w:color="auto" w:fill="FFFFFF"/>
        </w:rPr>
        <w:t>activist</w:t>
      </w:r>
      <w:ins w:id="142" w:author="Cashore, Benjamin" w:date="2019-03-10T21:59:00Z">
        <w:r w:rsidR="00954B77">
          <w:rPr>
            <w:rFonts w:eastAsia="Times New Roman"/>
            <w:color w:val="222222"/>
            <w:shd w:val="clear" w:color="auto" w:fill="FFFFFF"/>
          </w:rPr>
          <w:t xml:space="preserve">s and their allies </w:t>
        </w:r>
      </w:ins>
      <w:del w:id="143" w:author="Cashore, Benjamin" w:date="2019-03-10T22:00:00Z">
        <w:r w:rsidR="00C82D01" w:rsidRPr="00387397" w:rsidDel="00954B77">
          <w:rPr>
            <w:rFonts w:eastAsia="Times New Roman"/>
            <w:color w:val="222222"/>
            <w:shd w:val="clear" w:color="auto" w:fill="FFFFFF"/>
          </w:rPr>
          <w:delText xml:space="preserve">-backed </w:delText>
        </w:r>
        <w:r w:rsidR="00EB7451" w:rsidDel="00954B77">
          <w:rPr>
            <w:rFonts w:eastAsia="Times New Roman"/>
            <w:color w:val="222222"/>
            <w:shd w:val="clear" w:color="auto" w:fill="FFFFFF"/>
          </w:rPr>
          <w:delText>programs</w:delText>
        </w:r>
      </w:del>
      <w:del w:id="144" w:author="Cashore, Benjamin" w:date="2019-03-10T22:22:00Z">
        <w:r w:rsidR="008D71DE" w:rsidDel="00BD5DF0">
          <w:rPr>
            <w:rFonts w:eastAsia="Times New Roman"/>
            <w:color w:val="222222"/>
            <w:shd w:val="clear" w:color="auto" w:fill="FFFFFF"/>
          </w:rPr>
          <w:delText xml:space="preserve"> </w:delText>
        </w:r>
      </w:del>
      <w:r w:rsidR="00C82D01" w:rsidRPr="00387397">
        <w:rPr>
          <w:rFonts w:eastAsia="Times New Roman"/>
          <w:color w:val="222222"/>
          <w:shd w:val="clear" w:color="auto" w:fill="FFFFFF"/>
        </w:rPr>
        <w:t xml:space="preserve">and </w:t>
      </w:r>
      <w:ins w:id="145" w:author="Cashore, Benjamin" w:date="2019-03-10T22:23:00Z">
        <w:r w:rsidR="00BD5DF0">
          <w:rPr>
            <w:rFonts w:eastAsia="Times New Roman"/>
            <w:color w:val="222222"/>
            <w:shd w:val="clear" w:color="auto" w:fill="FFFFFF"/>
          </w:rPr>
          <w:t xml:space="preserve">supporters of </w:t>
        </w:r>
      </w:ins>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ins w:id="146" w:author="Cashore, Benjamin" w:date="2019-03-10T22:00:00Z">
        <w:r w:rsidR="00954B77">
          <w:rPr>
            <w:rFonts w:eastAsia="Times New Roman"/>
            <w:color w:val="222222"/>
            <w:shd w:val="clear" w:color="auto" w:fill="FFFFFF"/>
          </w:rPr>
          <w:t xml:space="preserve">. Much of these debates have centered on </w:t>
        </w:r>
      </w:ins>
      <w:del w:id="147" w:author="Cashore, Benjamin" w:date="2019-03-10T22:00:00Z">
        <w:r w:rsidR="00EB7451" w:rsidDel="00954B77">
          <w:rPr>
            <w:rFonts w:eastAsia="Times New Roman"/>
            <w:color w:val="222222"/>
            <w:shd w:val="clear" w:color="auto" w:fill="FFFFFF"/>
          </w:rPr>
          <w:delText xml:space="preserve">, often over </w:delText>
        </w:r>
      </w:del>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 xml:space="preserve">relative stringency of </w:t>
      </w:r>
      <w:ins w:id="148" w:author="Cashore, Benjamin" w:date="2019-03-10T22:00:00Z">
        <w:r w:rsidR="001E7CDF">
          <w:rPr>
            <w:rFonts w:eastAsia="Times New Roman"/>
            <w:color w:val="222222"/>
            <w:shd w:val="clear" w:color="auto" w:fill="FFFFFF"/>
          </w:rPr>
          <w:t xml:space="preserve">what </w:t>
        </w:r>
      </w:ins>
      <w:r w:rsidR="006064F4" w:rsidRPr="00387397">
        <w:rPr>
          <w:rFonts w:eastAsia="Times New Roman"/>
          <w:color w:val="222222"/>
          <w:shd w:val="clear" w:color="auto" w:fill="FFFFFF"/>
        </w:rPr>
        <w:t>each program</w:t>
      </w:r>
      <w:ins w:id="149" w:author="Cashore, Benjamin" w:date="2019-03-10T22:00:00Z">
        <w:r w:rsidR="001E7CDF">
          <w:rPr>
            <w:rFonts w:eastAsia="Times New Roman"/>
            <w:color w:val="222222"/>
            <w:shd w:val="clear" w:color="auto" w:fill="FFFFFF"/>
          </w:rPr>
          <w:t xml:space="preserve"> </w:t>
        </w:r>
      </w:ins>
      <w:del w:id="150" w:author="Cashore, Benjamin" w:date="2019-03-10T22:00:00Z">
        <w:r w:rsidR="006064F4" w:rsidDel="001E7CDF">
          <w:rPr>
            <w:rFonts w:eastAsia="Times New Roman"/>
            <w:color w:val="222222"/>
            <w:shd w:val="clear" w:color="auto" w:fill="FFFFFF"/>
          </w:rPr>
          <w:delText xml:space="preserve">’s </w:delText>
        </w:r>
      </w:del>
      <w:r w:rsidR="006064F4">
        <w:rPr>
          <w:rFonts w:eastAsia="Times New Roman"/>
          <w:color w:val="222222"/>
          <w:shd w:val="clear" w:color="auto" w:fill="FFFFFF"/>
        </w:rPr>
        <w:t>require</w:t>
      </w:r>
      <w:ins w:id="151" w:author="Cashore, Benjamin" w:date="2019-03-10T22:00:00Z">
        <w:r w:rsidR="001E7CDF">
          <w:rPr>
            <w:rFonts w:eastAsia="Times New Roman"/>
            <w:color w:val="222222"/>
            <w:shd w:val="clear" w:color="auto" w:fill="FFFFFF"/>
          </w:rPr>
          <w:t>s of firms and managers before they can successfully pass a third party audit of their pr</w:t>
        </w:r>
      </w:ins>
      <w:ins w:id="152" w:author="Cashore, Benjamin" w:date="2019-03-10T22:01:00Z">
        <w:r w:rsidR="001E7CDF">
          <w:rPr>
            <w:rFonts w:eastAsia="Times New Roman"/>
            <w:color w:val="222222"/>
            <w:shd w:val="clear" w:color="auto" w:fill="FFFFFF"/>
          </w:rPr>
          <w:t xml:space="preserve">actices. </w:t>
        </w:r>
      </w:ins>
      <w:del w:id="153" w:author="Cashore, Benjamin" w:date="2019-03-10T22:01:00Z">
        <w:r w:rsidR="006064F4" w:rsidDel="001E7CDF">
          <w:rPr>
            <w:rFonts w:eastAsia="Times New Roman"/>
            <w:color w:val="222222"/>
            <w:shd w:val="clear" w:color="auto" w:fill="FFFFFF"/>
          </w:rPr>
          <w:delText>ments</w:delText>
        </w:r>
        <w:r w:rsidR="0032359F" w:rsidRPr="00387397" w:rsidDel="001E7CDF">
          <w:delText>.</w:delText>
        </w:r>
      </w:del>
    </w:p>
    <w:p w14:paraId="5E5C1A8F" w14:textId="77777777" w:rsidR="001E7CDF" w:rsidRPr="00DA16B5" w:rsidRDefault="001E7CDF" w:rsidP="006344BF">
      <w:pPr>
        <w:spacing w:line="480" w:lineRule="auto"/>
        <w:rPr>
          <w:ins w:id="154" w:author="Cashore, Benjamin" w:date="2019-03-10T22:01:00Z"/>
          <w:rFonts w:eastAsia="Times New Roman"/>
        </w:rPr>
      </w:pPr>
    </w:p>
    <w:p w14:paraId="1F1DB63C" w14:textId="77777777" w:rsidR="003E1A07" w:rsidRPr="00387397" w:rsidRDefault="003E1A07" w:rsidP="00387397">
      <w:pPr>
        <w:spacing w:line="480" w:lineRule="auto"/>
        <w:rPr>
          <w:lang w:eastAsia="zh-CN"/>
        </w:rPr>
      </w:pPr>
    </w:p>
    <w:p w14:paraId="1B860614" w14:textId="4A44E02B"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w:t>
      </w:r>
      <w:del w:id="155" w:author="Cashore, Benjamin" w:date="2019-03-10T22:23:00Z">
        <w:r w:rsidR="00EB7451" w:rsidDel="00B51C5D">
          <w:rPr>
            <w:rFonts w:eastAsia="Times New Roman"/>
            <w:color w:val="000000" w:themeColor="text1"/>
            <w:lang w:eastAsia="zh-CN"/>
          </w:rPr>
          <w:delText xml:space="preserve">see </w:delText>
        </w:r>
      </w:del>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ins w:id="156" w:author="Cashore, Benjamin" w:date="2019-03-10T22:23:00Z">
        <w:r w:rsidR="00B51C5D">
          <w:rPr>
            <w:rFonts w:eastAsia="Times New Roman"/>
            <w:color w:val="000000" w:themeColor="text1"/>
            <w:lang w:eastAsia="zh-CN"/>
          </w:rPr>
          <w:t>)</w:t>
        </w:r>
      </w:ins>
      <w:del w:id="157" w:author="Cashore, Benjamin" w:date="2019-03-10T22:23:00Z">
        <w:r w:rsidR="00EB7451" w:rsidDel="00B51C5D">
          <w:rPr>
            <w:rFonts w:eastAsia="Times New Roman"/>
            <w:color w:val="000000" w:themeColor="text1"/>
            <w:lang w:eastAsia="zh-CN"/>
          </w:rPr>
          <w:delText xml:space="preserve"> for a review</w:delText>
        </w:r>
        <w:r w:rsidR="00D20285" w:rsidRPr="00387397" w:rsidDel="00B51C5D">
          <w:rPr>
            <w:rFonts w:eastAsia="Times New Roman"/>
            <w:color w:val="000000" w:themeColor="text1"/>
            <w:lang w:eastAsia="zh-CN"/>
          </w:rPr>
          <w:delText>)</w:delText>
        </w:r>
      </w:del>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F16C2FA"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del w:id="158"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r w:rsidR="009E2B31" w:rsidRPr="00387397">
        <w:rPr>
          <w:rFonts w:eastAsia="Times New Roman"/>
          <w:color w:val="000000" w:themeColor="text1"/>
          <w:lang w:eastAsia="zh-CN"/>
        </w:rPr>
        <w:t>measur</w:t>
      </w:r>
      <w:del w:id="159" w:author="Cashore, Benjamin" w:date="2019-03-10T22:24:00Z">
        <w:r w:rsidR="009E2B31" w:rsidRPr="00387397" w:rsidDel="005D462F">
          <w:rPr>
            <w:rFonts w:eastAsia="Times New Roman"/>
            <w:color w:val="000000" w:themeColor="text1"/>
            <w:lang w:eastAsia="zh-CN"/>
          </w:rPr>
          <w:delText>e</w:delText>
        </w:r>
      </w:del>
      <w:ins w:id="160" w:author="Cashore, Benjamin" w:date="2019-03-10T22:24:00Z">
        <w:r w:rsidR="005D462F">
          <w:rPr>
            <w:rFonts w:eastAsia="Times New Roman"/>
            <w:color w:val="000000" w:themeColor="text1"/>
            <w:lang w:eastAsia="zh-CN"/>
          </w:rPr>
          <w:t>ing regulatory stringency</w:t>
        </w:r>
      </w:ins>
      <w:del w:id="161" w:author="Cashore, Benjamin" w:date="2019-03-10T22:24:00Z">
        <w:r w:rsidR="009E2B31" w:rsidRPr="00387397" w:rsidDel="005D462F">
          <w:rPr>
            <w:rFonts w:eastAsia="Times New Roman"/>
            <w:color w:val="000000" w:themeColor="text1"/>
            <w:lang w:eastAsia="zh-CN"/>
          </w:rPr>
          <w:delText>d</w:delText>
        </w:r>
      </w:del>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 xml:space="preserve">Studies often </w:t>
      </w:r>
      <w:r w:rsidR="005903A0">
        <w:rPr>
          <w:color w:val="000000" w:themeColor="text1"/>
        </w:rPr>
        <w:lastRenderedPageBreak/>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714538">
        <w:rPr>
          <w:color w:val="000000" w:themeColor="text1"/>
        </w:rPr>
        <w:t>a precise definition</w:t>
      </w:r>
      <w:r w:rsidR="001A05B2" w:rsidRPr="00387397">
        <w:rPr>
          <w:color w:val="000000" w:themeColor="text1"/>
        </w:rPr>
        <w:t xml:space="preserve"> or</w:t>
      </w:r>
      <w:r w:rsidR="00714538">
        <w:rPr>
          <w:color w:val="000000" w:themeColor="text1"/>
        </w:rPr>
        <w:t xml:space="preserve">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ins w:id="162" w:author="Cashore, Benjamin" w:date="2019-03-10T22:24:00Z">
        <w:r w:rsidR="002644FD">
          <w:rPr>
            <w:rFonts w:eastAsia="Times New Roman"/>
            <w:color w:val="000000" w:themeColor="text1"/>
            <w:lang w:eastAsia="zh-CN"/>
          </w:rPr>
          <w:t xml:space="preserve">to develop robust theories about </w:t>
        </w:r>
      </w:ins>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ins w:id="163" w:author="Cashore, Benjamin" w:date="2019-03-10T22:26:00Z">
        <w:r w:rsidR="00B30E66">
          <w:rPr>
            <w:rFonts w:eastAsia="Times New Roman"/>
            <w:color w:val="000000" w:themeColor="text1"/>
            <w:lang w:eastAsia="zh-CN"/>
          </w:rPr>
          <w:t xml:space="preserve">To be sure, these questions are </w:t>
        </w:r>
        <w:r w:rsidR="00024BE9">
          <w:rPr>
            <w:rFonts w:eastAsia="Times New Roman"/>
            <w:color w:val="000000" w:themeColor="text1"/>
            <w:lang w:eastAsia="zh-CN"/>
          </w:rPr>
          <w:t xml:space="preserve">germane to students of both public and private policy. </w:t>
        </w:r>
      </w:ins>
      <w:r w:rsidR="005903A0">
        <w:rPr>
          <w:color w:val="000000" w:themeColor="text1"/>
        </w:rPr>
        <w:t>M</w:t>
      </w:r>
      <w:r w:rsidR="00735013" w:rsidRPr="00387397">
        <w:rPr>
          <w:color w:val="000000" w:themeColor="text1"/>
        </w:rPr>
        <w:t>easuring</w:t>
      </w:r>
      <w:ins w:id="164" w:author="Cashore, Benjamin" w:date="2019-03-10T22:27:00Z">
        <w:r w:rsidR="006C27BB">
          <w:rPr>
            <w:color w:val="000000" w:themeColor="text1"/>
          </w:rPr>
          <w:t xml:space="preserve"> and explaining</w:t>
        </w:r>
      </w:ins>
      <w:r w:rsidR="00735013" w:rsidRPr="00387397">
        <w:rPr>
          <w:color w:val="000000" w:themeColor="text1"/>
        </w:rPr>
        <w:t xml:space="preserve"> </w:t>
      </w:r>
      <w:ins w:id="165" w:author="Cashore, Benjamin" w:date="2019-03-10T22:27:00Z">
        <w:r w:rsidR="006C27BB">
          <w:rPr>
            <w:color w:val="000000" w:themeColor="text1"/>
          </w:rPr>
          <w:t xml:space="preserve">public </w:t>
        </w:r>
      </w:ins>
      <w:r w:rsidR="00735013" w:rsidRPr="00387397">
        <w:rPr>
          <w:color w:val="000000" w:themeColor="text1"/>
        </w:rPr>
        <w:t xml:space="preserve">policy change </w:t>
      </w:r>
      <w:ins w:id="166" w:author="Cashore, Benjamin" w:date="2019-03-10T22:27:00Z">
        <w:r w:rsidR="006C27BB">
          <w:rPr>
            <w:color w:val="000000" w:themeColor="text1"/>
          </w:rPr>
          <w:t>has long been the focus of policy oriented political scientists</w:t>
        </w:r>
      </w:ins>
      <w:ins w:id="167" w:author="Cashore, Benjamin" w:date="2019-03-10T22:29:00Z">
        <w:r w:rsidR="006C27BB">
          <w:rPr>
            <w:color w:val="000000" w:themeColor="text1"/>
          </w:rPr>
          <w:t>, which requires systematic attention to describing carefully public policy as a “dependent variable”</w:t>
        </w:r>
      </w:ins>
      <w:ins w:id="168" w:author="Cashore, Benjamin" w:date="2019-03-10T22:30:00Z">
        <w:r w:rsidR="006C27BB">
          <w:rPr>
            <w:color w:val="000000" w:themeColor="text1"/>
          </w:rPr>
          <w:t xml:space="preserve"> before beings able to </w:t>
        </w:r>
      </w:ins>
      <w:ins w:id="169" w:author="Cashore, Benjamin" w:date="2019-03-10T22:31:00Z">
        <w:r w:rsidR="006C27BB">
          <w:rPr>
            <w:color w:val="000000" w:themeColor="text1"/>
          </w:rPr>
          <w:t xml:space="preserve">develop, and assess, </w:t>
        </w:r>
      </w:ins>
      <w:ins w:id="170" w:author="Cashore, Benjamin" w:date="2019-03-10T22:30:00Z">
        <w:r w:rsidR="006C27BB">
          <w:rPr>
            <w:color w:val="000000" w:themeColor="text1"/>
          </w:rPr>
          <w:t>hypothes</w:t>
        </w:r>
      </w:ins>
      <w:ins w:id="171" w:author="Cashore, Benjamin" w:date="2019-03-10T22:31:00Z">
        <w:r w:rsidR="006C27BB">
          <w:rPr>
            <w:color w:val="000000" w:themeColor="text1"/>
          </w:rPr>
          <w:t>e</w:t>
        </w:r>
      </w:ins>
      <w:ins w:id="172" w:author="Cashore, Benjamin" w:date="2019-03-10T22:30:00Z">
        <w:r w:rsidR="006C27BB">
          <w:rPr>
            <w:color w:val="000000" w:themeColor="text1"/>
          </w:rPr>
          <w:t xml:space="preserve">s </w:t>
        </w:r>
      </w:ins>
      <w:ins w:id="173" w:author="Cashore, Benjamin" w:date="2019-03-10T22:31:00Z">
        <w:r w:rsidR="006C27BB">
          <w:rPr>
            <w:color w:val="000000" w:themeColor="text1"/>
          </w:rPr>
          <w:t xml:space="preserve">about asserted types of policy change </w:t>
        </w:r>
      </w:ins>
      <w:del w:id="174" w:author="Cashore, Benjamin" w:date="2019-03-10T22:27:00Z">
        <w:r w:rsidR="00735013" w:rsidRPr="00387397" w:rsidDel="006C27BB">
          <w:rPr>
            <w:color w:val="000000" w:themeColor="text1"/>
          </w:rPr>
          <w:delText xml:space="preserve">is a long-recognized </w:delText>
        </w:r>
        <w:r w:rsidR="001F0035" w:rsidRPr="00387397" w:rsidDel="006C27BB">
          <w:rPr>
            <w:color w:val="000000" w:themeColor="text1"/>
          </w:rPr>
          <w:delText>challenge</w:delText>
        </w:r>
        <w:r w:rsidR="00735013" w:rsidRPr="00387397" w:rsidDel="006C27BB">
          <w:rPr>
            <w:color w:val="000000" w:themeColor="text1"/>
          </w:rPr>
          <w:delText xml:space="preserve"> in</w:delText>
        </w:r>
        <w:r w:rsidR="00D255B0" w:rsidRPr="00387397" w:rsidDel="006C27BB">
          <w:rPr>
            <w:color w:val="000000" w:themeColor="text1"/>
          </w:rPr>
          <w:delText xml:space="preserve"> the study of policy dynamics </w:delText>
        </w:r>
      </w:del>
      <w:del w:id="175" w:author="Cashore, Benjamin" w:date="2019-03-10T22:28:00Z">
        <w:r w:rsidR="00D255B0" w:rsidRPr="00387397" w:rsidDel="006C27BB">
          <w:rPr>
            <w:color w:val="000000" w:themeColor="text1"/>
          </w:rPr>
          <w:fldChar w:fldCharType="begin" w:fldLock="1"/>
        </w:r>
        <w:r w:rsidR="00D255B0" w:rsidRPr="00387397" w:rsidDel="006C27BB">
          <w:rPr>
            <w:color w:val="000000" w:themeColor="text1"/>
          </w:rPr>
          <w:del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delInstrText>
        </w:r>
        <w:r w:rsidR="00D255B0" w:rsidRPr="00387397" w:rsidDel="006C27BB">
          <w:rPr>
            <w:color w:val="000000" w:themeColor="text1"/>
          </w:rPr>
          <w:fldChar w:fldCharType="separate"/>
        </w:r>
        <w:r w:rsidR="00D255B0" w:rsidRPr="00387397" w:rsidDel="006C27BB">
          <w:rPr>
            <w:noProof/>
            <w:color w:val="000000" w:themeColor="text1"/>
          </w:rPr>
          <w:delText>(Pierson, 2001)</w:delText>
        </w:r>
        <w:r w:rsidR="00D255B0" w:rsidRPr="00387397" w:rsidDel="006C27BB">
          <w:rPr>
            <w:color w:val="000000" w:themeColor="text1"/>
          </w:rPr>
          <w:fldChar w:fldCharType="end"/>
        </w:r>
        <w:r w:rsidR="00D255B0" w:rsidRPr="00387397" w:rsidDel="006C27BB">
          <w:rPr>
            <w:color w:val="000000" w:themeColor="text1"/>
          </w:rPr>
          <w:delText>. As</w:delText>
        </w:r>
      </w:del>
      <w:del w:id="176" w:author="Cashore, Benjamin" w:date="2019-03-10T22:31:00Z">
        <w:r w:rsidR="00D255B0" w:rsidRPr="00387397" w:rsidDel="006C27BB">
          <w:rPr>
            <w:color w:val="000000" w:themeColor="text1"/>
          </w:rPr>
          <w:delText xml:space="preserve"> </w:delText>
        </w:r>
        <w:r w:rsidR="00D255B0" w:rsidRPr="00387397" w:rsidDel="006C27BB">
          <w:rPr>
            <w:color w:val="000000" w:themeColor="text1"/>
          </w:rPr>
          <w:fldChar w:fldCharType="begin" w:fldLock="1"/>
        </w:r>
        <w:r w:rsidR="00D255B0" w:rsidRPr="00387397" w:rsidDel="006C27BB">
          <w:rPr>
            <w:color w:val="000000" w:themeColor="text1"/>
          </w:rPr>
          <w:del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delInstrText>
        </w:r>
        <w:r w:rsidR="00D255B0" w:rsidRPr="00387397" w:rsidDel="006C27BB">
          <w:rPr>
            <w:color w:val="000000" w:themeColor="text1"/>
          </w:rPr>
          <w:fldChar w:fldCharType="separate"/>
        </w:r>
        <w:r w:rsidR="00D255B0" w:rsidRPr="00387397" w:rsidDel="006C27BB">
          <w:rPr>
            <w:noProof/>
            <w:color w:val="000000" w:themeColor="text1"/>
          </w:rPr>
          <w:delText>Green-Pedersen (2007)</w:delText>
        </w:r>
        <w:r w:rsidR="00D255B0" w:rsidRPr="00387397" w:rsidDel="006C27BB">
          <w:rPr>
            <w:color w:val="000000" w:themeColor="text1"/>
          </w:rPr>
          <w:fldChar w:fldCharType="end"/>
        </w:r>
        <w:r w:rsidR="00D255B0" w:rsidRPr="00387397" w:rsidDel="006C27BB">
          <w:rPr>
            <w:color w:val="000000" w:themeColor="text1"/>
          </w:rPr>
          <w:delText xml:space="preserve"> </w:delText>
        </w:r>
      </w:del>
      <w:del w:id="177" w:author="Cashore, Benjamin" w:date="2019-03-10T22:28:00Z">
        <w:r w:rsidR="00D255B0" w:rsidRPr="00387397" w:rsidDel="006C27BB">
          <w:rPr>
            <w:color w:val="000000" w:themeColor="text1"/>
          </w:rPr>
          <w:delText xml:space="preserve">argues </w:delText>
        </w:r>
      </w:del>
      <w:del w:id="178" w:author="Cashore, Benjamin" w:date="2019-03-10T22:31:00Z">
        <w:r w:rsidR="00D255B0" w:rsidRPr="00387397" w:rsidDel="006C27BB">
          <w:rPr>
            <w:color w:val="000000" w:themeColor="text1"/>
          </w:rPr>
          <w:delText>“the debate about explanations of variations in [policy] cannot move</w:delText>
        </w:r>
        <w:r w:rsidR="00D255B0" w:rsidRPr="00387397" w:rsidDel="006C27BB">
          <w:rPr>
            <w:rFonts w:eastAsia="MS Mincho"/>
            <w:color w:val="000000" w:themeColor="text1"/>
          </w:rPr>
          <w:delText xml:space="preserve"> </w:delText>
        </w:r>
        <w:r w:rsidR="00D255B0" w:rsidRPr="00387397" w:rsidDel="006C27BB">
          <w:rPr>
            <w:color w:val="000000" w:themeColor="text1"/>
          </w:rPr>
          <w:delText>beyond the stage of hypotheses before the dependent variable problem has been</w:delText>
        </w:r>
        <w:r w:rsidR="00D255B0" w:rsidRPr="00387397" w:rsidDel="006C27BB">
          <w:rPr>
            <w:rFonts w:eastAsia="MS Mincho"/>
            <w:color w:val="000000" w:themeColor="text1"/>
          </w:rPr>
          <w:delText xml:space="preserve"> </w:delText>
        </w:r>
        <w:r w:rsidR="00D255B0" w:rsidRPr="00387397" w:rsidDel="006C27BB">
          <w:rPr>
            <w:color w:val="000000" w:themeColor="text1"/>
          </w:rPr>
          <w:delText>addressed”</w:delText>
        </w:r>
      </w:del>
      <w:r w:rsidR="00D255B0" w:rsidRPr="00387397">
        <w:rPr>
          <w:color w:val="000000" w:themeColor="text1"/>
        </w:rPr>
        <w:t xml:space="preserv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179" w:author="Cashore, Benjamin" w:date="2019-03-10T22:32:00Z">
        <w:r w:rsidR="002764B8">
          <w:rPr>
            <w:color w:val="000000" w:themeColor="text1"/>
          </w:rPr>
          <w:t>Wh</w:t>
        </w:r>
      </w:ins>
      <w:ins w:id="180" w:author="DJL" w:date="2019-03-10T23:16:00Z">
        <w:r w:rsidR="00043FBC">
          <w:rPr>
            <w:color w:val="000000" w:themeColor="text1"/>
          </w:rPr>
          <w:t>i</w:t>
        </w:r>
      </w:ins>
      <w:ins w:id="181" w:author="Cashore, Benjamin" w:date="2019-03-10T22:32:00Z">
        <w:r w:rsidR="002764B8">
          <w:rPr>
            <w:color w:val="000000" w:themeColor="text1"/>
          </w:rPr>
          <w:t>le r</w:t>
        </w:r>
      </w:ins>
      <w:ins w:id="182" w:author="Cashore, Benjamin" w:date="2019-03-10T22:31:00Z">
        <w:r w:rsidR="006C27BB">
          <w:rPr>
            <w:color w:val="000000" w:themeColor="text1"/>
          </w:rPr>
          <w:t xml:space="preserve">ecognition of this has led to </w:t>
        </w:r>
      </w:ins>
      <w:del w:id="183" w:author="Cashore, Benjamin" w:date="2019-03-10T22:31:00Z">
        <w:r w:rsidR="005903A0" w:rsidDel="006C27BB">
          <w:rPr>
            <w:color w:val="000000" w:themeColor="text1"/>
          </w:rPr>
          <w:delText xml:space="preserve">While </w:delText>
        </w:r>
      </w:del>
      <w:r w:rsidR="005903A0">
        <w:rPr>
          <w:color w:val="000000" w:themeColor="text1"/>
        </w:rPr>
        <w:t>a</w:t>
      </w:r>
      <w:r w:rsidR="00D255B0" w:rsidRPr="00387397">
        <w:rPr>
          <w:color w:val="000000" w:themeColor="text1"/>
        </w:rPr>
        <w:t xml:space="preserve"> rich public policy scholarship </w:t>
      </w:r>
      <w:del w:id="184" w:author="Cashore, Benjamin" w:date="2019-03-10T22:31:00Z">
        <w:r w:rsidR="00D255B0" w:rsidRPr="00387397" w:rsidDel="006C27BB">
          <w:rPr>
            <w:color w:val="000000" w:themeColor="text1"/>
          </w:rPr>
          <w:delText xml:space="preserve">has emerged to address the challenge of </w:delText>
        </w:r>
      </w:del>
      <w:r w:rsidR="00D255B0" w:rsidRPr="00387397">
        <w:rPr>
          <w:color w:val="000000" w:themeColor="text1"/>
        </w:rPr>
        <w:t xml:space="preserve">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ins w:id="185" w:author="Cashore, Benjamin" w:date="2019-03-10T22:32:00Z">
        <w:r w:rsidR="002764B8">
          <w:rPr>
            <w:noProof/>
            <w:color w:val="000000" w:themeColor="text1"/>
          </w:rPr>
          <w:t>Hall, 1992;</w:t>
        </w:r>
      </w:ins>
      <w:del w:id="186" w:author="Cashore, Benjamin" w:date="2019-03-10T22:32:00Z">
        <w:r w:rsidR="00D255B0" w:rsidRPr="00387397" w:rsidDel="002764B8">
          <w:rPr>
            <w:noProof/>
            <w:color w:val="000000" w:themeColor="text1"/>
          </w:rPr>
          <w:delText>for a review, see</w:delText>
        </w:r>
      </w:del>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del w:id="187" w:author="Cashore, Benjamin" w:date="2019-03-10T22:32:00Z">
        <w:r w:rsidR="005903A0" w:rsidDel="002764B8">
          <w:rPr>
            <w:color w:val="000000" w:themeColor="text1"/>
          </w:rPr>
          <w:delText>concepts of policy change are less</w:delText>
        </w:r>
      </w:del>
      <w:ins w:id="188" w:author="Cashore, Benjamin" w:date="2019-03-10T22:32:00Z">
        <w:r w:rsidR="002764B8">
          <w:rPr>
            <w:color w:val="000000" w:themeColor="text1"/>
          </w:rPr>
          <w:t>much less attention to these questions ha</w:t>
        </w:r>
      </w:ins>
      <w:ins w:id="189" w:author="Cashore, Benjamin" w:date="2019-03-10T22:33:00Z">
        <w:r w:rsidR="002764B8">
          <w:rPr>
            <w:color w:val="000000" w:themeColor="text1"/>
          </w:rPr>
          <w:t>ve</w:t>
        </w:r>
      </w:ins>
      <w:ins w:id="190" w:author="Cashore, Benjamin" w:date="2019-03-10T22:32:00Z">
        <w:r w:rsidR="002764B8">
          <w:rPr>
            <w:color w:val="000000" w:themeColor="text1"/>
          </w:rPr>
          <w:t xml:space="preserve"> been given by students </w:t>
        </w:r>
      </w:ins>
      <w:del w:id="191" w:author="Cashore, Benjamin" w:date="2019-03-10T22:32:00Z">
        <w:r w:rsidR="005903A0" w:rsidDel="002764B8">
          <w:rPr>
            <w:color w:val="000000" w:themeColor="text1"/>
          </w:rPr>
          <w:delText xml:space="preserve"> well-developed </w:delText>
        </w:r>
      </w:del>
      <w:r w:rsidR="005903A0">
        <w:rPr>
          <w:color w:val="000000" w:themeColor="text1"/>
        </w:rPr>
        <w:t>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4CD4542B" w:rsidR="00A95CF9" w:rsidRPr="00387397" w:rsidRDefault="006E2BF5" w:rsidP="00387397">
      <w:pPr>
        <w:spacing w:line="480" w:lineRule="auto"/>
        <w:rPr>
          <w:color w:val="000000" w:themeColor="text1"/>
        </w:rPr>
      </w:pPr>
      <w:r w:rsidRPr="00387397">
        <w:rPr>
          <w:color w:val="000000" w:themeColor="text1"/>
        </w:rPr>
        <w:t>To address this gap</w:t>
      </w:r>
      <w:del w:id="192" w:author="Cashore, Benjamin" w:date="2019-03-10T22:33:00Z">
        <w:r w:rsidR="00B32DA0" w:rsidRPr="00387397" w:rsidDel="00B46D87">
          <w:rPr>
            <w:color w:val="000000" w:themeColor="text1"/>
          </w:rPr>
          <w:delText xml:space="preserve"> in private governance scholarship</w:delText>
        </w:r>
      </w:del>
      <w:r w:rsidRPr="00387397">
        <w:rPr>
          <w:color w:val="000000" w:themeColor="text1"/>
        </w:rPr>
        <w:t xml:space="preserve">, we </w:t>
      </w:r>
      <w:r w:rsidR="00D255B0" w:rsidRPr="00387397">
        <w:rPr>
          <w:color w:val="000000" w:themeColor="text1"/>
        </w:rPr>
        <w:t xml:space="preserve">build on </w:t>
      </w:r>
      <w:ins w:id="193" w:author="Cashore, Benjamin" w:date="2019-03-10T22:33:00Z">
        <w:r w:rsidR="00B46D87">
          <w:rPr>
            <w:color w:val="000000" w:themeColor="text1"/>
          </w:rPr>
          <w:t xml:space="preserve">approaches within </w:t>
        </w:r>
      </w:ins>
      <w:r w:rsidR="00D255B0" w:rsidRPr="00387397">
        <w:rPr>
          <w:color w:val="000000" w:themeColor="text1"/>
        </w:rPr>
        <w:t xml:space="preserve">public policy </w:t>
      </w:r>
      <w:del w:id="194" w:author="Cashore, Benjamin" w:date="2019-03-10T22:33:00Z">
        <w:r w:rsidR="00B32DA0" w:rsidRPr="00387397" w:rsidDel="00B46D87">
          <w:rPr>
            <w:color w:val="000000" w:themeColor="text1"/>
          </w:rPr>
          <w:delText>concepts</w:delText>
        </w:r>
        <w:r w:rsidR="00D255B0" w:rsidRPr="00387397" w:rsidDel="00B46D87">
          <w:rPr>
            <w:color w:val="000000" w:themeColor="text1"/>
          </w:rPr>
          <w:delText xml:space="preserve"> </w:delText>
        </w:r>
      </w:del>
      <w:r w:rsidR="00D255B0" w:rsidRPr="00387397">
        <w:rPr>
          <w:color w:val="000000" w:themeColor="text1"/>
        </w:rPr>
        <w:t xml:space="preserve">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ins w:id="195" w:author="Cashore, Benjamin" w:date="2019-03-10T22:33:00Z">
        <w:r w:rsidR="00C8067E">
          <w:rPr>
            <w:color w:val="000000" w:themeColor="text1"/>
          </w:rPr>
          <w:t>-</w:t>
        </w:r>
      </w:ins>
      <w:del w:id="196" w:author="Cashore, Benjamin" w:date="2019-03-10T22:33:00Z">
        <w:r w:rsidR="00C93BB6" w:rsidDel="00C8067E">
          <w:rPr>
            <w:color w:val="000000" w:themeColor="text1"/>
          </w:rPr>
          <w:delText xml:space="preserve"> </w:delText>
        </w:r>
      </w:del>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del w:id="197" w:author="Cashore, Benjamin" w:date="2019-03-10T22:33:00Z">
        <w:r w:rsidR="007A3A57" w:rsidRPr="00387397" w:rsidDel="00916DAB">
          <w:rPr>
            <w:color w:val="000000" w:themeColor="text1"/>
          </w:rPr>
          <w:delText xml:space="preserve"> for</w:delText>
        </w:r>
        <w:r w:rsidR="00B32DA0" w:rsidRPr="00387397" w:rsidDel="00916DAB">
          <w:rPr>
            <w:color w:val="000000" w:themeColor="text1"/>
          </w:rPr>
          <w:delText xml:space="preserve"> a given policy text</w:delText>
        </w:r>
      </w:del>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ins w:id="198" w:author="Cashore, Benjamin" w:date="2019-03-10T22:34:00Z">
        <w:r w:rsidR="0045186D">
          <w:rPr>
            <w:color w:val="000000" w:themeColor="text1"/>
          </w:rPr>
          <w:t xml:space="preserve">required </w:t>
        </w:r>
      </w:ins>
      <w:r w:rsidR="00E90242" w:rsidRPr="00387397">
        <w:rPr>
          <w:color w:val="000000" w:themeColor="text1"/>
        </w:rPr>
        <w:t xml:space="preserve">specific </w:t>
      </w:r>
      <w:r w:rsidR="00E90242" w:rsidRPr="00387397">
        <w:rPr>
          <w:bCs/>
          <w:iCs/>
          <w:color w:val="000000" w:themeColor="text1"/>
        </w:rPr>
        <w:t>policy settings</w:t>
      </w:r>
      <w:ins w:id="199" w:author="Cashore, Benjamin" w:date="2019-03-10T22:34:00Z">
        <w:r w:rsidR="00916DAB">
          <w:rPr>
            <w:bCs/>
            <w:iCs/>
            <w:color w:val="000000" w:themeColor="text1"/>
          </w:rPr>
          <w:t>, or</w:t>
        </w:r>
      </w:ins>
      <w:del w:id="200" w:author="Cashore, Benjamin" w:date="2019-03-10T22:34:00Z">
        <w:r w:rsidR="006958FE" w:rsidRPr="00387397" w:rsidDel="00916DAB">
          <w:rPr>
            <w:bCs/>
            <w:i/>
            <w:iCs/>
            <w:color w:val="000000" w:themeColor="text1"/>
          </w:rPr>
          <w:delText xml:space="preserve"> </w:delText>
        </w:r>
        <w:r w:rsidR="00F20F3C" w:rsidRPr="00387397" w:rsidDel="00916DAB">
          <w:rPr>
            <w:bCs/>
            <w:iCs/>
            <w:color w:val="000000" w:themeColor="text1"/>
          </w:rPr>
          <w:delText>in terms of the</w:delText>
        </w:r>
        <w:r w:rsidR="00E90242" w:rsidRPr="00387397" w:rsidDel="00916DAB">
          <w:rPr>
            <w:bCs/>
            <w:iCs/>
            <w:color w:val="000000" w:themeColor="text1"/>
          </w:rPr>
          <w:delText xml:space="preserve"> qualitative and quantitative</w:delText>
        </w:r>
      </w:del>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del w:id="201" w:author="Cashore, Benjamin" w:date="2019-03-10T22:34:00Z">
        <w:r w:rsidR="00F20F3C" w:rsidRPr="00387397" w:rsidDel="0045186D">
          <w:rPr>
            <w:bCs/>
            <w:iCs/>
            <w:color w:val="000000" w:themeColor="text1"/>
          </w:rPr>
          <w:delText xml:space="preserve"> required</w:delText>
        </w:r>
      </w:del>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ins w:id="202" w:author="Cashore, Benjamin" w:date="2019-03-10T22:35:00Z">
        <w:r w:rsidR="00C82BAC">
          <w:rPr>
            <w:color w:val="000000" w:themeColor="text1"/>
          </w:rPr>
          <w:t xml:space="preserve">that capture </w:t>
        </w:r>
      </w:ins>
      <w:del w:id="203" w:author="Cashore, Benjamin" w:date="2019-03-10T22:35:00Z">
        <w:r w:rsidR="007A3A57" w:rsidRPr="00387397" w:rsidDel="00C82BAC">
          <w:rPr>
            <w:color w:val="000000" w:themeColor="text1"/>
          </w:rPr>
          <w:delText>describing</w:delText>
        </w:r>
        <w:r w:rsidR="00013F0A" w:rsidRPr="00387397" w:rsidDel="00C82BAC">
          <w:rPr>
            <w:color w:val="000000" w:themeColor="text1"/>
          </w:rPr>
          <w:delText xml:space="preserve"> both</w:delText>
        </w:r>
        <w:r w:rsidR="00844F6E" w:rsidRPr="00387397" w:rsidDel="00C82BAC">
          <w:rPr>
            <w:color w:val="000000" w:themeColor="text1"/>
          </w:rPr>
          <w:delText xml:space="preserve"> </w:delText>
        </w:r>
      </w:del>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146BE482" w:rsidR="00DD7F8E" w:rsidRPr="00387397" w:rsidRDefault="001C0DB9" w:rsidP="00387397">
      <w:pPr>
        <w:spacing w:line="480" w:lineRule="auto"/>
        <w:rPr>
          <w:color w:val="000000" w:themeColor="text1"/>
        </w:rPr>
      </w:pPr>
      <w:r>
        <w:t>Distinguishing types of stringency</w:t>
      </w:r>
      <w:r w:rsidR="00A4707F" w:rsidRPr="00387397">
        <w:t xml:space="preserve"> </w:t>
      </w:r>
      <w:ins w:id="204" w:author="Cashore, Benjamin" w:date="2019-03-10T22:36:00Z">
        <w:r w:rsidR="00807943">
          <w:t xml:space="preserve">also </w:t>
        </w:r>
      </w:ins>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del w:id="205" w:author="Cashore, Benjamin" w:date="2019-03-10T22:36:00Z">
        <w:r w:rsidR="007A3743" w:rsidRPr="00387397" w:rsidDel="004E04DD">
          <w:delText>For example, a</w:delText>
        </w:r>
        <w:r w:rsidR="0015240E" w:rsidRPr="00387397" w:rsidDel="004E04DD">
          <w:delText>s we show below,</w:delText>
        </w:r>
        <w:r w:rsidR="00BD44E2" w:rsidRPr="00387397" w:rsidDel="004E04DD">
          <w:delText xml:space="preserve"> </w:delText>
        </w:r>
        <w:r w:rsidR="00DD7F8E" w:rsidRPr="00387397" w:rsidDel="004E04DD">
          <w:delText>s</w:delText>
        </w:r>
      </w:del>
      <w:ins w:id="206" w:author="Cashore, Benjamin" w:date="2019-03-10T22:36:00Z">
        <w:r w:rsidR="004E04DD">
          <w:t>S</w:t>
        </w:r>
      </w:ins>
      <w:r w:rsidR="00DD7F8E" w:rsidRPr="00387397">
        <w:t xml:space="preserve">ome scholars </w:t>
      </w:r>
      <w:r w:rsidR="00A4707F" w:rsidRPr="00387397">
        <w:t>theorize</w:t>
      </w:r>
      <w:ins w:id="207" w:author="Cashore, Benjamin" w:date="2019-03-10T22:36:00Z">
        <w:r w:rsidR="00A03758">
          <w:t xml:space="preserve"> about </w:t>
        </w:r>
      </w:ins>
      <w:ins w:id="208" w:author="Cashore, Benjamin" w:date="2019-03-10T22:37:00Z">
        <w:r w:rsidR="004B1D30">
          <w:t xml:space="preserve">empirical observation in which </w:t>
        </w:r>
      </w:ins>
      <w:del w:id="209" w:author="Cashore, Benjamin" w:date="2019-03-10T22:36:00Z">
        <w:r w:rsidR="00A4707F" w:rsidRPr="00387397" w:rsidDel="004B1D30">
          <w:delText>—</w:delText>
        </w:r>
        <w:r w:rsidR="00DD7F8E" w:rsidRPr="00387397" w:rsidDel="004B1D30">
          <w:delText>and</w:delText>
        </w:r>
        <w:r w:rsidR="00D11324" w:rsidRPr="00387397" w:rsidDel="004B1D30">
          <w:delText xml:space="preserve"> find empirical support for</w:delText>
        </w:r>
        <w:r w:rsidR="00A4707F" w:rsidRPr="00387397" w:rsidDel="004B1D30">
          <w:delText>—</w:delText>
        </w:r>
      </w:del>
      <w:del w:id="210" w:author="Cashore, Benjamin" w:date="2019-03-10T22:37:00Z">
        <w:r w:rsidR="00D11324" w:rsidRPr="00387397" w:rsidDel="004B1D30">
          <w:delText xml:space="preserve">dynamics where </w:delText>
        </w:r>
      </w:del>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ins w:id="211" w:author="Cashore, Benjamin" w:date="2019-03-10T22:37:00Z">
        <w:r w:rsidR="004B1D30">
          <w:t xml:space="preserve"> about exact opposite empirical observations in which </w:t>
        </w:r>
      </w:ins>
      <w:commentRangeStart w:id="212"/>
      <w:del w:id="213" w:author="Cashore, Benjamin" w:date="2019-03-10T22:37:00Z">
        <w:r w:rsidR="00A4707F" w:rsidRPr="00387397" w:rsidDel="004B1D30">
          <w:delText>—</w:delText>
        </w:r>
        <w:r w:rsidR="00DD7F8E" w:rsidRPr="00387397" w:rsidDel="004B1D30">
          <w:delText>and find empirical</w:delText>
        </w:r>
        <w:r w:rsidR="00A4707F" w:rsidRPr="00387397" w:rsidDel="004B1D30">
          <w:delText xml:space="preserve"> s</w:delText>
        </w:r>
        <w:r w:rsidR="00013F0A" w:rsidRPr="00387397" w:rsidDel="004B1D30">
          <w:delText>upport for—the opposite dynamic</w:delText>
        </w:r>
        <w:r w:rsidR="00A4707F" w:rsidRPr="00387397" w:rsidDel="004B1D30">
          <w:delText xml:space="preserve"> where</w:delText>
        </w:r>
        <w:r w:rsidR="00DD7F8E" w:rsidRPr="00387397" w:rsidDel="004B1D30">
          <w:delText xml:space="preserve"> </w:delText>
        </w:r>
      </w:del>
      <w:r w:rsidR="00DD7F8E" w:rsidRPr="00387397">
        <w:t>competit</w:t>
      </w:r>
      <w:ins w:id="214" w:author="Cashore, Benjamin" w:date="2019-03-10T22:37:00Z">
        <w:r w:rsidR="004B1D30">
          <w:t>ive</w:t>
        </w:r>
      </w:ins>
      <w:del w:id="215" w:author="Cashore, Benjamin" w:date="2019-03-10T22:37:00Z">
        <w:r w:rsidR="00DD7F8E" w:rsidRPr="00387397" w:rsidDel="004B1D30">
          <w:delText>ion</w:delText>
        </w:r>
      </w:del>
      <w:r w:rsidR="00DD7F8E" w:rsidRPr="00387397">
        <w:t xml:space="preserve"> pressures </w:t>
      </w:r>
      <w:ins w:id="216" w:author="Cashore, Benjamin" w:date="2019-03-10T22:37:00Z">
        <w:r w:rsidR="004B1D30">
          <w:t xml:space="preserve">lead to </w:t>
        </w:r>
      </w:ins>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commentRangeEnd w:id="212"/>
      <w:r w:rsidR="004B1D30">
        <w:rPr>
          <w:rStyle w:val="CommentReference"/>
          <w:rFonts w:asciiTheme="minorHAnsi" w:hAnsiTheme="minorHAnsi" w:cstheme="minorBidi"/>
        </w:rPr>
        <w:commentReference w:id="212"/>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Still others theorize</w:t>
      </w:r>
      <w:ins w:id="217" w:author="Cashore, Benjamin" w:date="2019-03-10T22:38:00Z">
        <w:r w:rsidR="00817D6F">
          <w:t xml:space="preserve"> about empirical observation in which </w:t>
        </w:r>
      </w:ins>
      <w:del w:id="218" w:author="Cashore, Benjamin" w:date="2019-03-10T22:38:00Z">
        <w:r w:rsidR="007A3743" w:rsidRPr="00387397" w:rsidDel="00817D6F">
          <w:delText xml:space="preserve">—and find empirical support for—dynamics where </w:delText>
        </w:r>
      </w:del>
      <w:r w:rsidR="007A3743" w:rsidRPr="00387397">
        <w:t xml:space="preserve">programs </w:t>
      </w:r>
      <w:r w:rsidR="00D11324" w:rsidRPr="00387397">
        <w:t>maintain different levels of stringency</w:t>
      </w:r>
      <w:r w:rsidR="007A3743" w:rsidRPr="00387397">
        <w:t>,</w:t>
      </w:r>
      <w:r w:rsidR="004D0D13" w:rsidRPr="00387397">
        <w:t xml:space="preserve"> i.e.</w:t>
      </w:r>
      <w:r w:rsidR="007A3743" w:rsidRPr="00387397">
        <w:t xml:space="preserve"> </w:t>
      </w:r>
      <w:ins w:id="219" w:author="Cashore, Benjamin" w:date="2019-03-10T22:38:00Z">
        <w:r w:rsidR="001738D2">
          <w:t xml:space="preserve">they do </w:t>
        </w:r>
      </w:ins>
      <w:ins w:id="220" w:author="Cashore, Benjamin" w:date="2019-03-10T22:39:00Z">
        <w:r w:rsidR="001738D2">
          <w:t xml:space="preserve">neither </w:t>
        </w:r>
      </w:ins>
      <w:del w:id="221" w:author="Cashore, Benjamin" w:date="2019-03-10T22:39:00Z">
        <w:r w:rsidR="007A3743" w:rsidRPr="00387397" w:rsidDel="001738D2">
          <w:delText xml:space="preserve">not </w:delText>
        </w:r>
      </w:del>
      <w:r w:rsidR="007A3743" w:rsidRPr="00387397">
        <w:t>conver</w:t>
      </w:r>
      <w:ins w:id="222" w:author="Cashore, Benjamin" w:date="2019-03-10T22:39:00Z">
        <w:r w:rsidR="001738D2">
          <w:t>ge</w:t>
        </w:r>
      </w:ins>
      <w:del w:id="223" w:author="Cashore, Benjamin" w:date="2019-03-10T22:39:00Z">
        <w:r w:rsidR="007A3743" w:rsidRPr="00387397" w:rsidDel="001738D2">
          <w:delText>ging</w:delText>
        </w:r>
      </w:del>
      <w:r w:rsidR="007A3743" w:rsidRPr="00387397">
        <w:t xml:space="preserve"> to the “top” </w:t>
      </w:r>
      <w:ins w:id="224" w:author="Cashore, Benjamin" w:date="2019-03-10T22:39:00Z">
        <w:r w:rsidR="001738D2">
          <w:t>n</w:t>
        </w:r>
      </w:ins>
      <w:r w:rsidR="007A3743" w:rsidRPr="00387397">
        <w:t>or</w:t>
      </w:r>
      <w:ins w:id="225" w:author="Cashore, Benjamin" w:date="2019-03-10T22:39:00Z">
        <w:r w:rsidR="001738D2">
          <w:t xml:space="preserve"> the</w:t>
        </w:r>
      </w:ins>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del w:id="226" w:author="Cashore, Benjamin" w:date="2019-03-10T22:42:00Z">
        <w:r w:rsidR="00D11324" w:rsidRPr="00387397" w:rsidDel="00E82696">
          <w:delText xml:space="preserve">We </w:delText>
        </w:r>
        <w:r w:rsidR="003B55C7" w:rsidDel="00E82696">
          <w:delText>find</w:delText>
        </w:r>
        <w:r w:rsidDel="00E82696">
          <w:delText xml:space="preserve"> that these</w:delText>
        </w:r>
      </w:del>
      <w:ins w:id="227" w:author="Cashore, Benjamin" w:date="2019-03-10T22:42:00Z">
        <w:r w:rsidR="00E82696">
          <w:t xml:space="preserve">These seeming </w:t>
        </w:r>
      </w:ins>
      <w:del w:id="228" w:author="Cashore, Benjamin" w:date="2019-03-10T22:42:00Z">
        <w:r w:rsidDel="00E82696">
          <w:delText xml:space="preserve"> apparent </w:delText>
        </w:r>
      </w:del>
      <w:r>
        <w:t xml:space="preserve">contradictions </w:t>
      </w:r>
      <w:ins w:id="229" w:author="Cashore, Benjamin" w:date="2019-03-10T22:42:00Z">
        <w:r w:rsidR="00E82696">
          <w:t xml:space="preserve">however, usually </w:t>
        </w:r>
      </w:ins>
      <w:r>
        <w:t>result</w:t>
      </w:r>
      <w:ins w:id="230" w:author="Cashore, Benjamin" w:date="2019-03-10T22:42:00Z">
        <w:r w:rsidR="00E82696">
          <w:t>, we argue,</w:t>
        </w:r>
      </w:ins>
      <w:r>
        <w:t xml:space="preserve"> from </w:t>
      </w:r>
      <w:ins w:id="231" w:author="Cashore, Benjamin" w:date="2019-03-10T22:43:00Z">
        <w:r w:rsidR="00E82696">
          <w:t xml:space="preserve">fairly abstract, or selected, </w:t>
        </w:r>
      </w:ins>
      <w:del w:id="232" w:author="Cashore, Benjamin" w:date="2019-03-10T22:43:00Z">
        <w:r w:rsidDel="00E82696">
          <w:delText xml:space="preserve">different </w:delText>
        </w:r>
      </w:del>
      <w:r>
        <w:t>measures</w:t>
      </w:r>
      <w:del w:id="233" w:author="Cashore, Benjamin" w:date="2019-03-10T22:43:00Z">
        <w:r w:rsidDel="00E82696">
          <w:delText xml:space="preserve"> of stringency</w:delText>
        </w:r>
      </w:del>
      <w:r>
        <w:t xml:space="preserve">. </w:t>
      </w:r>
      <w:del w:id="234" w:author="Cashore, Benjamin" w:date="2019-03-10T22:43:00Z">
        <w:r w:rsidDel="00E82696">
          <w:delText>Thus,</w:delText>
        </w:r>
        <w:r w:rsidR="00A4707F" w:rsidRPr="00387397" w:rsidDel="00E82696">
          <w:delText xml:space="preserve"> </w:delText>
        </w:r>
        <w:r w:rsidR="003B55C7" w:rsidDel="00E82696">
          <w:delText>to assess these theories, scholars must</w:delText>
        </w:r>
        <w:r w:rsidR="00577DA3" w:rsidRPr="00387397" w:rsidDel="00E82696">
          <w:delText xml:space="preserve"> </w:delText>
        </w:r>
      </w:del>
      <w:ins w:id="235" w:author="Cashore, Benjamin" w:date="2019-03-10T22:43:00Z">
        <w:r w:rsidR="00E82696">
          <w:t>D</w:t>
        </w:r>
      </w:ins>
      <w:del w:id="236" w:author="Cashore, Benjamin" w:date="2019-03-10T22:43:00Z">
        <w:r w:rsidR="003B55C7" w:rsidDel="00E82696">
          <w:delText>d</w:delText>
        </w:r>
      </w:del>
      <w:r w:rsidR="003B55C7">
        <w:t>isentangl</w:t>
      </w:r>
      <w:ins w:id="237" w:author="Cashore, Benjamin" w:date="2019-03-10T22:43:00Z">
        <w:r w:rsidR="00E82696">
          <w:t>ing</w:t>
        </w:r>
      </w:ins>
      <w:del w:id="238" w:author="Cashore, Benjamin" w:date="2019-03-10T22:43:00Z">
        <w:r w:rsidR="003B55C7" w:rsidDel="00E82696">
          <w:delText>e</w:delText>
        </w:r>
      </w:del>
      <w:r w:rsidR="00B35DCB">
        <w:t xml:space="preserve"> </w:t>
      </w:r>
      <w:del w:id="239" w:author="Cashore, Benjamin" w:date="2019-03-10T22:44:00Z">
        <w:r w:rsidDel="00E82696">
          <w:delText xml:space="preserve">concepts </w:delText>
        </w:r>
        <w:r w:rsidR="00B35DCB" w:rsidDel="00E82696">
          <w:delText xml:space="preserve">of </w:delText>
        </w:r>
      </w:del>
      <w:r w:rsidR="00A4707F" w:rsidRPr="00387397">
        <w:t>regulatory stringency</w:t>
      </w:r>
      <w:r>
        <w:t xml:space="preserve"> </w:t>
      </w:r>
      <w:ins w:id="240" w:author="Cashore, Benjamin" w:date="2019-03-10T22:44:00Z">
        <w:r w:rsidR="00E82696">
          <w:t xml:space="preserve">allows for the development of new patterns of private </w:t>
        </w:r>
        <w:proofErr w:type="spellStart"/>
        <w:r w:rsidR="00E82696">
          <w:t>regulationsas</w:t>
        </w:r>
        <w:proofErr w:type="spellEnd"/>
        <w:r w:rsidR="00E82696">
          <w:t xml:space="preserve"> a “dependent variable”, which, in so doing, allows for the development of </w:t>
        </w:r>
      </w:ins>
      <w:del w:id="241" w:author="Cashore, Benjamin" w:date="2019-03-10T22:45:00Z">
        <w:r w:rsidDel="00E82696">
          <w:delText>and</w:delText>
        </w:r>
        <w:r w:rsidR="00B35DCB" w:rsidDel="00E82696">
          <w:delText xml:space="preserve"> </w:delText>
        </w:r>
        <w:r w:rsidR="003B55C7" w:rsidDel="00E82696">
          <w:delText xml:space="preserve">develop </w:delText>
        </w:r>
        <w:r w:rsidR="00B35DCB" w:rsidDel="00E82696">
          <w:delText xml:space="preserve">more </w:delText>
        </w:r>
      </w:del>
      <w:r w:rsidR="00B35DCB">
        <w:t xml:space="preserve">nuanced </w:t>
      </w:r>
      <w:ins w:id="242" w:author="Cashore, Benjamin" w:date="2019-03-10T22:45:00Z">
        <w:r w:rsidR="00E82696">
          <w:t xml:space="preserve">theories </w:t>
        </w:r>
      </w:ins>
      <w:del w:id="243" w:author="Cashore, Benjamin" w:date="2019-03-10T22:45:00Z">
        <w:r w:rsidR="00B35DCB" w:rsidDel="00E82696">
          <w:delText xml:space="preserve">explanations </w:delText>
        </w:r>
      </w:del>
      <w:r w:rsidR="00B35DCB">
        <w:t>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227EEFA2" w:rsidR="000E1860" w:rsidRPr="00387397" w:rsidDel="00737907" w:rsidRDefault="001F6B43" w:rsidP="00737907">
      <w:pPr>
        <w:spacing w:line="480" w:lineRule="auto"/>
        <w:rPr>
          <w:del w:id="244" w:author="Cashore, Benjamin" w:date="2019-03-10T22:49:00Z"/>
          <w:color w:val="000000" w:themeColor="text1"/>
        </w:rPr>
      </w:pPr>
      <w:r w:rsidRPr="00387397">
        <w:rPr>
          <w:color w:val="000000" w:themeColor="text1"/>
        </w:rPr>
        <w:t xml:space="preserve">We proceed in the following steps. The </w:t>
      </w:r>
      <w:ins w:id="245" w:author="Cashore, Benjamin" w:date="2019-03-10T22:46:00Z">
        <w:r w:rsidR="00233833">
          <w:rPr>
            <w:color w:val="000000" w:themeColor="text1"/>
          </w:rPr>
          <w:t xml:space="preserve">second </w:t>
        </w:r>
      </w:ins>
      <w:del w:id="246" w:author="Cashore, Benjamin" w:date="2019-03-10T22:46:00Z">
        <w:r w:rsidRPr="00387397" w:rsidDel="00233833">
          <w:rPr>
            <w:color w:val="000000" w:themeColor="text1"/>
          </w:rPr>
          <w:delText xml:space="preserve">next </w:delText>
        </w:r>
      </w:del>
      <w:r w:rsidRPr="00387397">
        <w:rPr>
          <w:color w:val="000000" w:themeColor="text1"/>
        </w:rPr>
        <w:t xml:space="preserve">section </w:t>
      </w:r>
      <w:ins w:id="247" w:author="Cashore, Benjamin" w:date="2019-03-10T22:46:00Z">
        <w:r w:rsidR="00A9369E">
          <w:rPr>
            <w:color w:val="000000" w:themeColor="text1"/>
          </w:rPr>
          <w:t xml:space="preserve">focuses conceptual attention </w:t>
        </w:r>
      </w:ins>
      <w:del w:id="248" w:author="Cashore, Benjamin" w:date="2019-03-10T22:47:00Z">
        <w:r w:rsidRPr="00387397" w:rsidDel="00A9369E">
          <w:rPr>
            <w:color w:val="000000" w:themeColor="text1"/>
          </w:rPr>
          <w:delText xml:space="preserve">highlights the importance of concepts of </w:delText>
        </w:r>
      </w:del>
      <w:del w:id="249" w:author="Cashore, Benjamin" w:date="2019-03-10T22:48:00Z">
        <w:r w:rsidRPr="00387397" w:rsidDel="00737907">
          <w:rPr>
            <w:color w:val="000000" w:themeColor="text1"/>
          </w:rPr>
          <w:delText xml:space="preserve">regulatory stringency for </w:delText>
        </w:r>
      </w:del>
      <w:ins w:id="250" w:author="Cashore, Benjamin" w:date="2019-03-10T22:47:00Z">
        <w:r w:rsidR="00634740">
          <w:rPr>
            <w:color w:val="000000" w:themeColor="text1"/>
          </w:rPr>
          <w:t xml:space="preserve">extant </w:t>
        </w:r>
      </w:ins>
      <w:del w:id="251" w:author="Cashore, Benjamin" w:date="2019-03-10T22:47:00Z">
        <w:r w:rsidRPr="00387397" w:rsidDel="00634740">
          <w:rPr>
            <w:color w:val="000000" w:themeColor="text1"/>
          </w:rPr>
          <w:delText xml:space="preserve">theories of </w:delText>
        </w:r>
      </w:del>
      <w:r w:rsidRPr="00387397">
        <w:rPr>
          <w:color w:val="000000" w:themeColor="text1"/>
        </w:rPr>
        <w:t xml:space="preserve">private governance </w:t>
      </w:r>
      <w:ins w:id="252" w:author="Cashore, Benjamin" w:date="2019-03-10T22:47:00Z">
        <w:r w:rsidR="00634740">
          <w:rPr>
            <w:color w:val="000000" w:themeColor="text1"/>
          </w:rPr>
          <w:t>scholarship</w:t>
        </w:r>
      </w:ins>
      <w:ins w:id="253" w:author="Cashore, Benjamin" w:date="2019-03-10T22:48:00Z">
        <w:r w:rsidR="003F130B">
          <w:rPr>
            <w:color w:val="000000" w:themeColor="text1"/>
          </w:rPr>
          <w:t>’s contradictory conclusions</w:t>
        </w:r>
      </w:ins>
      <w:ins w:id="254" w:author="Cashore, Benjamin" w:date="2019-03-10T22:47:00Z">
        <w:r w:rsidR="00634740">
          <w:rPr>
            <w:color w:val="000000" w:themeColor="text1"/>
          </w:rPr>
          <w:t xml:space="preserve"> </w:t>
        </w:r>
      </w:ins>
      <w:del w:id="255" w:author="Cashore, Benjamin" w:date="2019-03-10T22:47:00Z">
        <w:r w:rsidRPr="00387397" w:rsidDel="00634740">
          <w:rPr>
            <w:color w:val="000000" w:themeColor="text1"/>
          </w:rPr>
          <w:delText>and then reviews conceptual and measurement approaches taken by scholars to date</w:delText>
        </w:r>
      </w:del>
      <w:r w:rsidRPr="00387397">
        <w:rPr>
          <w:color w:val="000000" w:themeColor="text1"/>
        </w:rPr>
        <w:t xml:space="preserve">. </w:t>
      </w:r>
      <w:del w:id="256" w:author="Cashore, Benjamin" w:date="2019-03-10T22:48:00Z">
        <w:r w:rsidRPr="00387397" w:rsidDel="003F130B">
          <w:rPr>
            <w:color w:val="000000" w:themeColor="text1"/>
          </w:rPr>
          <w:delText xml:space="preserve">We show how most studies employ </w:delText>
        </w:r>
        <w:r w:rsidR="000E36A4" w:rsidRPr="00387397" w:rsidDel="003F130B">
          <w:rPr>
            <w:color w:val="000000" w:themeColor="text1"/>
          </w:rPr>
          <w:delText>abstract definitions or select</w:delText>
        </w:r>
        <w:r w:rsidRPr="00387397" w:rsidDel="003F130B">
          <w:rPr>
            <w:color w:val="000000" w:themeColor="text1"/>
          </w:rPr>
          <w:delText xml:space="preserve"> evidence, </w:delText>
        </w:r>
        <w:r w:rsidR="000E1860" w:rsidRPr="00387397" w:rsidDel="003F130B">
          <w:rPr>
            <w:color w:val="000000" w:themeColor="text1"/>
          </w:rPr>
          <w:delText xml:space="preserve">leading to seemingly contradictory conclusions and </w:delText>
        </w:r>
        <w:r w:rsidRPr="00387397" w:rsidDel="003F130B">
          <w:rPr>
            <w:color w:val="000000" w:themeColor="text1"/>
          </w:rPr>
          <w:delText xml:space="preserve">frustrating efforts to assess theories. </w:delText>
        </w:r>
        <w:r w:rsidRPr="00387397" w:rsidDel="00737907">
          <w:rPr>
            <w:color w:val="000000" w:themeColor="text1"/>
          </w:rPr>
          <w:delText>In response, s</w:delText>
        </w:r>
      </w:del>
      <w:ins w:id="257" w:author="Cashore, Benjamin" w:date="2019-03-10T22:48:00Z">
        <w:r w:rsidR="00737907">
          <w:rPr>
            <w:color w:val="000000" w:themeColor="text1"/>
          </w:rPr>
          <w:t>S</w:t>
        </w:r>
      </w:ins>
      <w:r w:rsidRPr="00387397">
        <w:rPr>
          <w:color w:val="000000" w:themeColor="text1"/>
        </w:rPr>
        <w:t xml:space="preserve">ection three </w:t>
      </w:r>
      <w:ins w:id="258" w:author="Cashore, Benjamin" w:date="2019-03-10T22:48:00Z">
        <w:r w:rsidR="00737907">
          <w:rPr>
            <w:color w:val="000000" w:themeColor="text1"/>
          </w:rPr>
          <w:t>d</w:t>
        </w:r>
      </w:ins>
      <w:ins w:id="259" w:author="Cashore, Benjamin" w:date="2019-03-10T22:49:00Z">
        <w:r w:rsidR="00737907">
          <w:rPr>
            <w:color w:val="000000" w:themeColor="text1"/>
          </w:rPr>
          <w:t xml:space="preserve">etails our </w:t>
        </w:r>
      </w:ins>
      <w:del w:id="260" w:author="Cashore, Benjamin" w:date="2019-03-10T22:49:00Z">
        <w:r w:rsidRPr="00387397" w:rsidDel="00737907">
          <w:rPr>
            <w:color w:val="000000" w:themeColor="text1"/>
          </w:rPr>
          <w:delText xml:space="preserve">presents </w:delText>
        </w:r>
        <w:r w:rsidR="000E1860" w:rsidRPr="00387397" w:rsidDel="00737907">
          <w:rPr>
            <w:color w:val="000000" w:themeColor="text1"/>
          </w:rPr>
          <w:delText>a</w:delText>
        </w:r>
        <w:r w:rsidRPr="00387397" w:rsidDel="00737907">
          <w:rPr>
            <w:color w:val="000000" w:themeColor="text1"/>
          </w:rPr>
          <w:delText xml:space="preserve"> </w:delText>
        </w:r>
      </w:del>
      <w:r w:rsidRPr="00387397">
        <w:rPr>
          <w:color w:val="000000" w:themeColor="text1"/>
        </w:rPr>
        <w:t>two-part framework</w:t>
      </w:r>
      <w:del w:id="261" w:author="Cashore, Benjamin" w:date="2019-03-10T22:49:00Z">
        <w:r w:rsidR="000E1860" w:rsidRPr="00387397" w:rsidDel="00737907">
          <w:rPr>
            <w:color w:val="000000" w:themeColor="text1"/>
          </w:rPr>
          <w:delText xml:space="preserve"> </w:delText>
        </w:r>
      </w:del>
      <w:ins w:id="262" w:author="Cashore, Benjamin" w:date="2019-03-10T22:49:00Z">
        <w:r w:rsidR="00737907">
          <w:rPr>
            <w:color w:val="000000" w:themeColor="text1"/>
          </w:rPr>
          <w:t xml:space="preserve"> designed to overcome these challenges</w:t>
        </w:r>
      </w:ins>
      <w:del w:id="263" w:author="Cashore, Benjamin" w:date="2019-03-10T22:49:00Z">
        <w:r w:rsidR="000E1860" w:rsidRPr="00387397" w:rsidDel="00737907">
          <w:rPr>
            <w:color w:val="000000" w:themeColor="text1"/>
          </w:rPr>
          <w:delText>for measuring</w:delText>
        </w:r>
        <w:r w:rsidR="000C4F48" w:rsidRPr="00387397" w:rsidDel="00737907">
          <w:rPr>
            <w:color w:val="000000" w:themeColor="text1"/>
          </w:rPr>
          <w:delText xml:space="preserve"> </w:delText>
        </w:r>
        <w:r w:rsidR="00D465EE" w:rsidRPr="00387397" w:rsidDel="00737907">
          <w:rPr>
            <w:color w:val="000000" w:themeColor="text1"/>
          </w:rPr>
          <w:delText>scope</w:delText>
        </w:r>
        <w:r w:rsidR="00285347" w:rsidRPr="00387397" w:rsidDel="00737907">
          <w:rPr>
            <w:color w:val="000000" w:themeColor="text1"/>
          </w:rPr>
          <w:delText>, prescriptiveness</w:delText>
        </w:r>
        <w:r w:rsidR="00E90242" w:rsidRPr="00387397" w:rsidDel="00737907">
          <w:rPr>
            <w:color w:val="000000" w:themeColor="text1"/>
          </w:rPr>
          <w:delText>,</w:delText>
        </w:r>
        <w:r w:rsidR="00285347" w:rsidRPr="00387397" w:rsidDel="00737907">
          <w:rPr>
            <w:color w:val="000000" w:themeColor="text1"/>
          </w:rPr>
          <w:delText xml:space="preserve"> and </w:delText>
        </w:r>
        <w:r w:rsidR="004D0D13" w:rsidRPr="00387397" w:rsidDel="00737907">
          <w:rPr>
            <w:color w:val="000000" w:themeColor="text1"/>
          </w:rPr>
          <w:delText xml:space="preserve">policy settings </w:delText>
        </w:r>
        <w:r w:rsidR="000E36A4" w:rsidRPr="00387397" w:rsidDel="00737907">
          <w:rPr>
            <w:color w:val="000000" w:themeColor="text1"/>
          </w:rPr>
          <w:delText>and</w:delText>
        </w:r>
        <w:r w:rsidR="007A3A57" w:rsidRPr="00387397" w:rsidDel="00737907">
          <w:rPr>
            <w:color w:val="000000" w:themeColor="text1"/>
          </w:rPr>
          <w:delText xml:space="preserve"> </w:delText>
        </w:r>
        <w:r w:rsidR="000E36A4" w:rsidRPr="00387397" w:rsidDel="00737907">
          <w:rPr>
            <w:color w:val="000000" w:themeColor="text1"/>
          </w:rPr>
          <w:delText xml:space="preserve">the </w:delText>
        </w:r>
        <w:r w:rsidR="00F4039A" w:rsidRPr="00387397" w:rsidDel="00737907">
          <w:rPr>
            <w:color w:val="000000" w:themeColor="text1"/>
          </w:rPr>
          <w:delText>nine possible patter</w:delText>
        </w:r>
        <w:r w:rsidR="00537C58" w:rsidRPr="00387397" w:rsidDel="00737907">
          <w:rPr>
            <w:color w:val="000000" w:themeColor="text1"/>
          </w:rPr>
          <w:delText>n</w:delText>
        </w:r>
        <w:r w:rsidR="00F4039A" w:rsidRPr="00387397" w:rsidDel="00737907">
          <w:rPr>
            <w:color w:val="000000" w:themeColor="text1"/>
          </w:rPr>
          <w:delText xml:space="preserve">s of </w:delText>
        </w:r>
        <w:r w:rsidR="000E1860" w:rsidRPr="00387397" w:rsidDel="00737907">
          <w:rPr>
            <w:color w:val="000000" w:themeColor="text1"/>
          </w:rPr>
          <w:delText>relative</w:delText>
        </w:r>
        <w:r w:rsidR="000C4F48" w:rsidRPr="00387397" w:rsidDel="00737907">
          <w:rPr>
            <w:color w:val="000000" w:themeColor="text1"/>
          </w:rPr>
          <w:delText xml:space="preserve"> </w:delText>
        </w:r>
        <w:r w:rsidR="00F4039A" w:rsidRPr="00387397" w:rsidDel="00737907">
          <w:rPr>
            <w:color w:val="000000" w:themeColor="text1"/>
          </w:rPr>
          <w:delText>change</w:delText>
        </w:r>
      </w:del>
      <w:r w:rsidR="00F4039A" w:rsidRPr="00387397">
        <w:rPr>
          <w:color w:val="000000" w:themeColor="text1"/>
        </w:rPr>
        <w:t>.</w:t>
      </w:r>
      <w:r w:rsidR="003C5AC4" w:rsidRPr="00387397">
        <w:rPr>
          <w:color w:val="000000" w:themeColor="text1"/>
        </w:rPr>
        <w:t xml:space="preserve"> </w:t>
      </w:r>
      <w:del w:id="264" w:author="Cashore, Benjamin" w:date="2019-03-10T22:49:00Z">
        <w:r w:rsidR="00C76E44" w:rsidRPr="00387397" w:rsidDel="00737907">
          <w:delText>While th</w:delText>
        </w:r>
        <w:r w:rsidR="0085794B" w:rsidRPr="00387397" w:rsidDel="00737907">
          <w:delText xml:space="preserve">is </w:delText>
        </w:r>
        <w:r w:rsidR="007A3A57" w:rsidRPr="00387397" w:rsidDel="00737907">
          <w:delText>two-part</w:delText>
        </w:r>
        <w:r w:rsidR="0085794B" w:rsidRPr="00387397" w:rsidDel="00737907">
          <w:delText xml:space="preserve"> framework </w:delText>
        </w:r>
        <w:r w:rsidR="0085768A" w:rsidRPr="00387397" w:rsidDel="00737907">
          <w:delText xml:space="preserve">can </w:delText>
        </w:r>
        <w:r w:rsidR="000030A9" w:rsidRPr="00387397" w:rsidDel="00737907">
          <w:delText xml:space="preserve">be applied </w:delText>
        </w:r>
        <w:r w:rsidR="00F4039A" w:rsidRPr="00387397" w:rsidDel="00737907">
          <w:delText xml:space="preserve">to any regulation, we </w:delText>
        </w:r>
        <w:r w:rsidR="000E1860" w:rsidRPr="00387397" w:rsidDel="00737907">
          <w:delText>focus</w:delText>
        </w:r>
        <w:r w:rsidR="005F1131" w:rsidRPr="00387397" w:rsidDel="00737907">
          <w:delText xml:space="preserve"> on </w:delText>
        </w:r>
        <w:r w:rsidR="00F4039A" w:rsidRPr="00387397" w:rsidDel="00737907">
          <w:delText>private governance</w:delText>
        </w:r>
        <w:r w:rsidR="005F1131" w:rsidRPr="00387397" w:rsidDel="00737907">
          <w:delText xml:space="preserve"> </w:delText>
        </w:r>
        <w:r w:rsidRPr="00387397" w:rsidDel="00737907">
          <w:delText>where</w:delText>
        </w:r>
        <w:r w:rsidR="00E707B8" w:rsidRPr="00387397" w:rsidDel="00737907">
          <w:delText xml:space="preserve">, compared to </w:delText>
        </w:r>
        <w:r w:rsidR="00891DFE" w:rsidDel="00737907">
          <w:delText>public policy scholarship</w:delText>
        </w:r>
        <w:r w:rsidR="00E707B8" w:rsidRPr="00387397" w:rsidDel="00737907">
          <w:delText>,</w:delText>
        </w:r>
        <w:r w:rsidR="007A3A57" w:rsidRPr="00387397" w:rsidDel="00737907">
          <w:delText xml:space="preserve"> policy content has </w:delText>
        </w:r>
        <w:r w:rsidR="005F1131" w:rsidRPr="00387397" w:rsidDel="00737907">
          <w:delText xml:space="preserve">been given </w:delText>
        </w:r>
        <w:r w:rsidR="00E10B1A" w:rsidRPr="00387397" w:rsidDel="00737907">
          <w:delText xml:space="preserve">relatively less </w:delText>
        </w:r>
        <w:r w:rsidR="005F1131" w:rsidRPr="00387397" w:rsidDel="00737907">
          <w:delText>sys</w:delText>
        </w:r>
        <w:r w:rsidR="007A3A57" w:rsidRPr="00387397" w:rsidDel="00737907">
          <w:delText>tematic attention</w:delText>
        </w:r>
        <w:r w:rsidR="00F4039A" w:rsidRPr="00387397" w:rsidDel="00737907">
          <w:delText>.</w:delText>
        </w:r>
      </w:del>
      <w:ins w:id="265" w:author="Cashore, Benjamin" w:date="2019-03-10T22:49:00Z">
        <w:r w:rsidR="00737907">
          <w:t>Sect</w:t>
        </w:r>
      </w:ins>
      <w:ins w:id="266" w:author="Cashore, Benjamin" w:date="2019-03-10T22:53:00Z">
        <w:r w:rsidR="005D0B79">
          <w:t xml:space="preserve">ion </w:t>
        </w:r>
      </w:ins>
      <w:ins w:id="267" w:author="Cashore, Benjamin" w:date="2019-03-10T22:49:00Z">
        <w:r w:rsidR="00737907">
          <w:t xml:space="preserve">four </w:t>
        </w:r>
      </w:ins>
    </w:p>
    <w:p w14:paraId="76829C6A" w14:textId="77777777" w:rsidR="000E778E" w:rsidRPr="00387397" w:rsidDel="00737907" w:rsidRDefault="000E778E" w:rsidP="00387397">
      <w:pPr>
        <w:spacing w:line="480" w:lineRule="auto"/>
        <w:rPr>
          <w:del w:id="268" w:author="Cashore, Benjamin" w:date="2019-03-10T22:49:00Z"/>
          <w:color w:val="000000" w:themeColor="text1"/>
        </w:rPr>
      </w:pPr>
    </w:p>
    <w:p w14:paraId="1B8FA856" w14:textId="46396AFC" w:rsidR="001A065A" w:rsidRPr="00387397" w:rsidRDefault="002253F7">
      <w:pPr>
        <w:spacing w:line="480" w:lineRule="auto"/>
      </w:pPr>
      <w:del w:id="269" w:author="Cashore, Benjamin" w:date="2019-03-10T22:49:00Z">
        <w:r w:rsidRPr="00387397" w:rsidDel="00737907">
          <w:delText>In section 4, w</w:delText>
        </w:r>
        <w:r w:rsidR="000E778E" w:rsidRPr="00387397" w:rsidDel="00737907">
          <w:delText xml:space="preserve">e </w:delText>
        </w:r>
      </w:del>
      <w:r w:rsidR="000E778E" w:rsidRPr="00387397">
        <w:t>appl</w:t>
      </w:r>
      <w:ins w:id="270" w:author="Cashore, Benjamin" w:date="2019-03-10T22:49:00Z">
        <w:r w:rsidR="00737907">
          <w:t xml:space="preserve">ies the </w:t>
        </w:r>
      </w:ins>
      <w:del w:id="271" w:author="Cashore, Benjamin" w:date="2019-03-10T22:49:00Z">
        <w:r w:rsidR="000E778E" w:rsidRPr="00387397" w:rsidDel="00737907">
          <w:delText>y our</w:delText>
        </w:r>
      </w:del>
      <w:r w:rsidR="000E778E" w:rsidRPr="00387397">
        <w:t xml:space="preserve"> framework </w:t>
      </w:r>
      <w:r w:rsidR="00DC578C" w:rsidRPr="00387397">
        <w:t xml:space="preserve">to </w:t>
      </w:r>
      <w:del w:id="272" w:author="Cashore, Benjamin" w:date="2019-03-10T22:49:00Z">
        <w:r w:rsidR="000E778E" w:rsidRPr="00387397" w:rsidDel="0023447D">
          <w:delText>c</w:delText>
        </w:r>
      </w:del>
      <w:ins w:id="273" w:author="Cashore, Benjamin" w:date="2019-03-10T22:49:00Z">
        <w:r w:rsidR="0023447D">
          <w:t xml:space="preserve">compare </w:t>
        </w:r>
      </w:ins>
      <w:ins w:id="274" w:author="Cashore, Benjamin" w:date="2019-03-10T22:50:00Z">
        <w:r w:rsidR="0023447D">
          <w:t>competing</w:t>
        </w:r>
      </w:ins>
      <w:del w:id="275" w:author="Cashore, Benjamin" w:date="2019-03-10T22:50:00Z">
        <w:r w:rsidR="000E778E" w:rsidRPr="00387397" w:rsidDel="0023447D">
          <w:delText xml:space="preserve">ompeting private regulations in </w:delText>
        </w:r>
        <w:r w:rsidRPr="00387397" w:rsidDel="0023447D">
          <w:delText>the forestry sector</w:delText>
        </w:r>
        <w:r w:rsidR="000E778E" w:rsidRPr="00387397" w:rsidDel="0023447D">
          <w:delText xml:space="preserve">. </w:delText>
        </w:r>
        <w:r w:rsidR="00167131" w:rsidRPr="00387397" w:rsidDel="0023447D">
          <w:delText xml:space="preserve">We </w:delText>
        </w:r>
        <w:r w:rsidR="00A542B9" w:rsidRPr="00387397" w:rsidDel="0023447D">
          <w:delText>select</w:delText>
        </w:r>
        <w:r w:rsidR="00167131" w:rsidRPr="00387397" w:rsidDel="0023447D">
          <w:delText xml:space="preserve"> </w:delText>
        </w:r>
        <w:r w:rsidR="000E778E" w:rsidRPr="00387397" w:rsidDel="0023447D">
          <w:delText>the case of</w:delText>
        </w:r>
      </w:del>
      <w:r w:rsidR="000E778E" w:rsidRPr="00387397">
        <w:t xml:space="preserve"> forest certification</w:t>
      </w:r>
      <w:r w:rsidR="00167131" w:rsidRPr="00387397">
        <w:t xml:space="preserve"> </w:t>
      </w:r>
      <w:ins w:id="276" w:author="Cashore, Benjamin" w:date="2019-03-10T22:50:00Z">
        <w:r w:rsidR="0023447D">
          <w:t xml:space="preserve">program. We chose forestry </w:t>
        </w:r>
      </w:ins>
      <w:r w:rsidR="00167131" w:rsidRPr="00387397">
        <w:t xml:space="preserve">because </w:t>
      </w:r>
      <w:ins w:id="277" w:author="Cashore, Benjamin" w:date="2019-03-10T22:52:00Z">
        <w:r w:rsidR="005D0B79">
          <w:t xml:space="preserve">activists targeted this sector as one of the first full fledged forms of private governance, and, likewise, because it has </w:t>
        </w:r>
        <w:proofErr w:type="spellStart"/>
        <w:r w:rsidR="005D0B79">
          <w:t>seens</w:t>
        </w:r>
        <w:proofErr w:type="spellEnd"/>
        <w:r w:rsidR="005D0B79">
          <w:t xml:space="preserve"> the most conflict a</w:t>
        </w:r>
      </w:ins>
      <w:ins w:id="278" w:author="Cashore, Benjamin" w:date="2019-03-10T22:53:00Z">
        <w:r w:rsidR="005D0B79">
          <w:t xml:space="preserve">mong </w:t>
        </w:r>
      </w:ins>
      <w:del w:id="279" w:author="Cashore, Benjamin" w:date="2019-03-10T22:53:00Z">
        <w:r w:rsidR="000E778E" w:rsidRPr="00387397" w:rsidDel="005D0B79">
          <w:delText>of its long</w:delText>
        </w:r>
        <w:r w:rsidR="00167131" w:rsidRPr="00387397" w:rsidDel="005D0B79">
          <w:delText xml:space="preserve"> history</w:delText>
        </w:r>
        <w:r w:rsidR="000E778E" w:rsidRPr="00387397" w:rsidDel="005D0B79">
          <w:delText xml:space="preserve"> of private governance </w:delText>
        </w:r>
        <w:r w:rsidR="00167131" w:rsidRPr="00387397" w:rsidDel="005D0B79">
          <w:delText xml:space="preserve">and often highly polarized efforts among </w:delText>
        </w:r>
      </w:del>
      <w:r w:rsidR="00167131" w:rsidRPr="00387397">
        <w:t>competing</w:t>
      </w:r>
      <w:del w:id="280" w:author="Cashore, Benjamin" w:date="2019-03-10T22:53:00Z">
        <w:r w:rsidR="00167131" w:rsidRPr="00387397" w:rsidDel="005D0B79">
          <w:delText xml:space="preserve"> programs to achieve, or maintain, </w:delText>
        </w:r>
        <w:r w:rsidR="000E778E" w:rsidRPr="00387397" w:rsidDel="005D0B79">
          <w:delText>rulemaking</w:delText>
        </w:r>
        <w:r w:rsidR="00167131" w:rsidRPr="00387397" w:rsidDel="005D0B79">
          <w:delText xml:space="preserve"> authority</w:delText>
        </w:r>
      </w:del>
      <w:r w:rsidR="00167131" w:rsidRPr="00387397">
        <w:t>.</w:t>
      </w:r>
      <w:r w:rsidRPr="00387397">
        <w:t xml:space="preserve"> </w:t>
      </w:r>
      <w:ins w:id="281" w:author="Cashore, Benjamin" w:date="2019-03-10T22:53:00Z">
        <w:r w:rsidR="005D0B79">
          <w:t xml:space="preserve">We find </w:t>
        </w:r>
      </w:ins>
      <w:del w:id="282" w:author="Cashore, Benjamin" w:date="2019-03-10T22:53:00Z">
        <w:r w:rsidR="00BF70D3" w:rsidRPr="00387397" w:rsidDel="005D0B79">
          <w:rPr>
            <w:color w:val="000000" w:themeColor="text1"/>
          </w:rPr>
          <w:delText xml:space="preserve">Applying </w:delText>
        </w:r>
        <w:r w:rsidR="0085768A" w:rsidRPr="00387397" w:rsidDel="005D0B79">
          <w:rPr>
            <w:color w:val="000000" w:themeColor="text1"/>
          </w:rPr>
          <w:delText xml:space="preserve">our </w:delText>
        </w:r>
        <w:r w:rsidR="00BF70D3" w:rsidRPr="00387397" w:rsidDel="005D0B79">
          <w:rPr>
            <w:color w:val="000000" w:themeColor="text1"/>
          </w:rPr>
          <w:delText xml:space="preserve">framework reveals </w:delText>
        </w:r>
      </w:del>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w:t>
      </w:r>
      <w:ins w:id="283" w:author="Cashore, Benjamin" w:date="2019-03-10T22:53:00Z">
        <w:r w:rsidR="00C24919">
          <w:rPr>
            <w:color w:val="000000" w:themeColor="text1"/>
          </w:rPr>
          <w:t xml:space="preserve">of the dependent variable </w:t>
        </w:r>
      </w:ins>
      <w:r w:rsidR="00BF70D3" w:rsidRPr="00387397">
        <w:rPr>
          <w:color w:val="000000" w:themeColor="text1"/>
        </w:rPr>
        <w:t xml:space="preserve">that </w:t>
      </w:r>
      <w:ins w:id="284" w:author="Cashore, Benjamin" w:date="2019-03-10T22:53:00Z">
        <w:r w:rsidR="00C24919">
          <w:rPr>
            <w:color w:val="000000" w:themeColor="text1"/>
          </w:rPr>
          <w:t>extant research had not uncovered:</w:t>
        </w:r>
      </w:ins>
      <w:del w:id="285" w:author="Cashore, Benjamin" w:date="2019-03-10T22:53:00Z">
        <w:r w:rsidR="00C75CF3" w:rsidRPr="00387397" w:rsidDel="00C24919">
          <w:rPr>
            <w:color w:val="000000" w:themeColor="text1"/>
          </w:rPr>
          <w:delText>no study of which we are aware</w:delText>
        </w:r>
        <w:r w:rsidR="00BF70D3" w:rsidRPr="00387397" w:rsidDel="00C24919">
          <w:rPr>
            <w:color w:val="000000" w:themeColor="text1"/>
          </w:rPr>
          <w:delText xml:space="preserve"> had predicted:</w:delText>
        </w:r>
      </w:del>
      <w:r w:rsidR="00BF70D3" w:rsidRPr="00387397">
        <w:rPr>
          <w:color w:val="000000" w:themeColor="text1"/>
        </w:rPr>
        <w:t xml:space="preserve">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ins w:id="286" w:author="Cashore, Benjamin" w:date="2019-03-10T22:54:00Z">
        <w:r w:rsidR="00900414">
          <w:rPr>
            <w:color w:val="000000" w:themeColor="text1"/>
          </w:rPr>
          <w:t xml:space="preserve">between </w:t>
        </w:r>
      </w:ins>
      <w:del w:id="287" w:author="Cashore, Benjamin" w:date="2019-03-10T22:54:00Z">
        <w:r w:rsidR="00D40112" w:rsidRPr="00387397" w:rsidDel="00900414">
          <w:rPr>
            <w:color w:val="000000" w:themeColor="text1"/>
          </w:rPr>
          <w:delText xml:space="preserve">when comparing </w:delText>
        </w:r>
      </w:del>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ins w:id="288" w:author="Cashore, Benjamin" w:date="2019-03-10T22:54:00Z">
        <w:r w:rsidR="00900414">
          <w:rPr>
            <w:color w:val="000000" w:themeColor="text1"/>
          </w:rPr>
          <w:t xml:space="preserve">: the US Forest Stewardship </w:t>
        </w:r>
        <w:r w:rsidR="00900414">
          <w:rPr>
            <w:color w:val="000000" w:themeColor="text1"/>
          </w:rPr>
          <w:lastRenderedPageBreak/>
          <w:t>Council (FSC) and the US Sustainable Forestry Initiative (SFI)</w:t>
        </w:r>
      </w:ins>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ins w:id="289" w:author="Cashore, Benjamin" w:date="2019-03-10T22:54:00Z">
        <w:r w:rsidR="00227591">
          <w:rPr>
            <w:color w:val="000000" w:themeColor="text1"/>
          </w:rPr>
          <w:t xml:space="preserve">FSC </w:t>
        </w:r>
      </w:ins>
      <w:del w:id="290" w:author="Cashore, Benjamin" w:date="2019-03-09T14:08:00Z">
        <w:r w:rsidR="00D465EE" w:rsidRPr="00387397" w:rsidDel="00DD7268">
          <w:rPr>
            <w:color w:val="000000" w:themeColor="text1"/>
          </w:rPr>
          <w:delText xml:space="preserve">activist-backed </w:delText>
        </w:r>
      </w:del>
      <w:del w:id="291" w:author="Cashore, Benjamin" w:date="2019-03-10T22:55:00Z">
        <w:r w:rsidR="00C76E44" w:rsidRPr="00387397" w:rsidDel="00227591">
          <w:rPr>
            <w:color w:val="000000" w:themeColor="text1"/>
          </w:rPr>
          <w:delText>program</w:delText>
        </w:r>
      </w:del>
      <w:r w:rsidR="00D465EE" w:rsidRPr="00387397">
        <w:rPr>
          <w:color w:val="000000" w:themeColor="text1"/>
        </w:rPr>
        <w:t xml:space="preserve"> </w:t>
      </w:r>
      <w:ins w:id="292" w:author="Cashore, Benjamin" w:date="2019-03-09T14:09:00Z">
        <w:r w:rsidR="00273F10">
          <w:rPr>
            <w:color w:val="000000" w:themeColor="text1"/>
          </w:rPr>
          <w:t xml:space="preserve">with widespread initial support by </w:t>
        </w:r>
      </w:ins>
      <w:ins w:id="293"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294" w:author="Cashore, Benjamin" w:date="2019-03-09T14:09:00Z">
        <w:r w:rsidR="00782F26">
          <w:rPr>
            <w:color w:val="000000" w:themeColor="text1"/>
          </w:rPr>
          <w:t xml:space="preserve">those </w:t>
        </w:r>
        <w:commentRangeStart w:id="295"/>
        <w:r w:rsidR="00782F26">
          <w:rPr>
            <w:color w:val="000000" w:themeColor="text1"/>
          </w:rPr>
          <w:t xml:space="preserve">standards from </w:t>
        </w:r>
      </w:ins>
      <w:ins w:id="296" w:author="Cashore, Benjamin" w:date="2019-03-09T14:10:00Z">
        <w:r w:rsidR="00782F26">
          <w:rPr>
            <w:color w:val="000000" w:themeColor="text1"/>
          </w:rPr>
          <w:t xml:space="preserve">the </w:t>
        </w:r>
      </w:ins>
      <w:ins w:id="297" w:author="Cashore, Benjamin" w:date="2019-03-10T22:55:00Z">
        <w:r w:rsidR="00227591">
          <w:rPr>
            <w:color w:val="000000" w:themeColor="text1"/>
          </w:rPr>
          <w:t xml:space="preserve">SFI </w:t>
        </w:r>
      </w:ins>
      <w:del w:id="298"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299" w:author="Cashore, Benjamin" w:date="2019-03-10T22:55:00Z">
        <w:r w:rsidR="00227591">
          <w:rPr>
            <w:color w:val="000000" w:themeColor="text1"/>
          </w:rPr>
          <w:t xml:space="preserve">, which was originally </w:t>
        </w:r>
      </w:ins>
      <w:ins w:id="300" w:author="Cashore, Benjamin" w:date="2019-03-10T22:56:00Z">
        <w:r w:rsidR="00227591">
          <w:rPr>
            <w:color w:val="000000" w:themeColor="text1"/>
          </w:rPr>
          <w:t xml:space="preserve">created by the </w:t>
        </w:r>
      </w:ins>
      <w:ins w:id="301" w:author="Cashore, Benjamin" w:date="2019-03-10T22:55:00Z">
        <w:r w:rsidR="00227591">
          <w:rPr>
            <w:color w:val="000000" w:themeColor="text1"/>
          </w:rPr>
          <w:t>American Forest and Paper</w:t>
        </w:r>
      </w:ins>
      <w:ins w:id="302" w:author="Cashore, Benjamin" w:date="2019-03-10T22:56:00Z">
        <w:r w:rsidR="00227591">
          <w:rPr>
            <w:color w:val="000000" w:themeColor="text1"/>
          </w:rPr>
          <w:t xml:space="preserve"> Association</w:t>
        </w:r>
      </w:ins>
      <w:ins w:id="303" w:author="Cashore, Benjamin" w:date="2019-03-09T14:10:00Z">
        <w:r w:rsidR="00782F26">
          <w:rPr>
            <w:color w:val="000000" w:themeColor="text1"/>
          </w:rPr>
          <w:t>.</w:t>
        </w:r>
      </w:ins>
      <w:commentRangeEnd w:id="295"/>
      <w:r w:rsidR="003B55C7">
        <w:rPr>
          <w:rStyle w:val="CommentReference"/>
          <w:rFonts w:asciiTheme="minorHAnsi" w:hAnsiTheme="minorHAnsi" w:cstheme="minorBidi"/>
        </w:rPr>
        <w:commentReference w:id="295"/>
      </w:r>
      <w:r w:rsidR="00782F26">
        <w:rPr>
          <w:color w:val="000000" w:themeColor="text1"/>
        </w:rPr>
        <w:t xml:space="preserve"> </w:t>
      </w:r>
      <w:commentRangeStart w:id="304"/>
      <w:r w:rsidR="00782F26">
        <w:rPr>
          <w:color w:val="000000" w:themeColor="text1"/>
        </w:rPr>
        <w:t>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commentRangeEnd w:id="304"/>
      <w:r w:rsidR="00383FC9">
        <w:rPr>
          <w:rStyle w:val="CommentReference"/>
          <w:rFonts w:asciiTheme="minorHAnsi" w:hAnsiTheme="minorHAnsi" w:cstheme="minorBidi"/>
        </w:rPr>
        <w:commentReference w:id="304"/>
      </w:r>
      <w:r w:rsidR="00323C02" w:rsidRPr="00387397">
        <w:rPr>
          <w:color w:val="000000" w:themeColor="text1"/>
        </w:rPr>
        <w:t xml:space="preserve">. </w:t>
      </w:r>
      <w:del w:id="305" w:author="Cashore, Benjamin" w:date="2019-03-10T22:57:00Z">
        <w:r w:rsidR="00782F26" w:rsidDel="00CC7595">
          <w:rPr>
            <w:color w:val="000000" w:themeColor="text1"/>
          </w:rPr>
          <w:delText>Our framew</w:delText>
        </w:r>
        <w:r w:rsidR="0081786F" w:rsidDel="00CC7595">
          <w:rPr>
            <w:color w:val="000000" w:themeColor="text1"/>
          </w:rPr>
          <w:delText>ork also allows us to conduct</w:delText>
        </w:r>
        <w:r w:rsidR="00782F26" w:rsidDel="00CC7595">
          <w:rPr>
            <w:color w:val="000000" w:themeColor="text1"/>
          </w:rPr>
          <w:delText xml:space="preserve"> </w:delText>
        </w:r>
        <w:r w:rsidR="008E51A4" w:rsidRPr="00387397" w:rsidDel="00CC7595">
          <w:rPr>
            <w:color w:val="000000" w:themeColor="text1"/>
          </w:rPr>
          <w:delText>issue-by-issue comparison</w:delText>
        </w:r>
        <w:r w:rsidR="000E778E" w:rsidRPr="00387397" w:rsidDel="00CC7595">
          <w:rPr>
            <w:color w:val="000000" w:themeColor="text1"/>
          </w:rPr>
          <w:delText xml:space="preserve"> of </w:delText>
        </w:r>
        <w:r w:rsidR="00D025B1" w:rsidRPr="00387397" w:rsidDel="00CC7595">
          <w:rPr>
            <w:color w:val="000000" w:themeColor="text1"/>
          </w:rPr>
          <w:delText>specific requirements</w:delText>
        </w:r>
        <w:r w:rsidR="00782F26" w:rsidDel="00CC7595">
          <w:rPr>
            <w:color w:val="000000" w:themeColor="text1"/>
          </w:rPr>
          <w:delText xml:space="preserve"> to assess </w:delText>
        </w:r>
        <w:r w:rsidR="00B067B9" w:rsidDel="00CC7595">
          <w:rPr>
            <w:color w:val="000000" w:themeColor="text1"/>
          </w:rPr>
          <w:delText xml:space="preserve">the qualitative nature of </w:delText>
        </w:r>
        <w:r w:rsidR="000230CA" w:rsidRPr="00387397" w:rsidDel="00CC7595">
          <w:rPr>
            <w:color w:val="000000" w:themeColor="text1"/>
          </w:rPr>
          <w:delText>change</w:delText>
        </w:r>
        <w:r w:rsidR="00782F26" w:rsidDel="00CC7595">
          <w:rPr>
            <w:color w:val="000000" w:themeColor="text1"/>
          </w:rPr>
          <w:delText>d</w:delText>
        </w:r>
        <w:r w:rsidR="000230CA" w:rsidRPr="00387397" w:rsidDel="00CC7595">
          <w:rPr>
            <w:color w:val="000000" w:themeColor="text1"/>
          </w:rPr>
          <w:delText xml:space="preserve"> over time.</w:delText>
        </w:r>
        <w:r w:rsidR="00267F40" w:rsidRPr="00387397" w:rsidDel="00CC7595">
          <w:rPr>
            <w:color w:val="000000" w:themeColor="text1"/>
          </w:rPr>
          <w:delText xml:space="preserve"> </w:delText>
        </w:r>
      </w:del>
      <w:r w:rsidR="00D73C39">
        <w:rPr>
          <w:color w:val="000000" w:themeColor="text1"/>
        </w:rPr>
        <w:t xml:space="preserve">We </w:t>
      </w:r>
      <w:ins w:id="306" w:author="Cashore, Benjamin" w:date="2019-03-10T22:57:00Z">
        <w:r w:rsidR="00CC7595">
          <w:rPr>
            <w:color w:val="000000" w:themeColor="text1"/>
          </w:rPr>
          <w:t xml:space="preserve">also </w:t>
        </w:r>
      </w:ins>
      <w:r w:rsidR="00D73C39">
        <w:rPr>
          <w:color w:val="000000" w:themeColor="text1"/>
        </w:rPr>
        <w:t>f</w:t>
      </w:r>
      <w:ins w:id="307" w:author="Cashore, Benjamin" w:date="2019-03-10T22:57:00Z">
        <w:r w:rsidR="00CC7595">
          <w:rPr>
            <w:color w:val="000000" w:themeColor="text1"/>
          </w:rPr>
          <w:t>ou</w:t>
        </w:r>
      </w:ins>
      <w:del w:id="308" w:author="Cashore, Benjamin" w:date="2019-03-10T22:57:00Z">
        <w:r w:rsidR="00D73C39" w:rsidDel="00CC7595">
          <w:rPr>
            <w:color w:val="000000" w:themeColor="text1"/>
          </w:rPr>
          <w:delText>i</w:delText>
        </w:r>
      </w:del>
      <w:r w:rsidR="00D73C39">
        <w:rPr>
          <w:color w:val="000000" w:themeColor="text1"/>
        </w:rPr>
        <w:t>nd that</w:t>
      </w:r>
      <w:del w:id="309" w:author="Cashore, Benjamin" w:date="2019-03-10T22:57:00Z">
        <w:r w:rsidR="00D73C39" w:rsidDel="00CC7595">
          <w:rPr>
            <w:color w:val="000000" w:themeColor="text1"/>
          </w:rPr>
          <w:delText xml:space="preserve"> </w:delText>
        </w:r>
        <w:r w:rsidR="00735013" w:rsidRPr="00387397" w:rsidDel="00CC7595">
          <w:rPr>
            <w:color w:val="000000" w:themeColor="text1"/>
          </w:rPr>
          <w:delText>in 2010,</w:delText>
        </w:r>
      </w:del>
      <w:r w:rsidR="00735013" w:rsidRPr="00387397">
        <w:rPr>
          <w:color w:val="000000" w:themeColor="text1"/>
        </w:rPr>
        <w:t xml:space="preserve"> each program change</w:t>
      </w:r>
      <w:r w:rsidR="0012515D" w:rsidRPr="00387397">
        <w:rPr>
          <w:color w:val="000000" w:themeColor="text1"/>
        </w:rPr>
        <w:t>d</w:t>
      </w:r>
      <w:r w:rsidR="00735013" w:rsidRPr="00387397">
        <w:rPr>
          <w:color w:val="000000" w:themeColor="text1"/>
        </w:rPr>
        <w:t xml:space="preserve"> </w:t>
      </w:r>
      <w:ins w:id="310" w:author="Cashore, Benjamin" w:date="2019-03-10T22:57:00Z">
        <w:r w:rsidR="00CC7595">
          <w:rPr>
            <w:color w:val="000000" w:themeColor="text1"/>
          </w:rPr>
          <w:t>from 2010-</w:t>
        </w:r>
      </w:ins>
      <w:ins w:id="311" w:author="Cashore, Benjamin" w:date="2019-03-10T22:58:00Z">
        <w:r w:rsidR="00CC7595">
          <w:rPr>
            <w:color w:val="000000" w:themeColor="text1"/>
          </w:rPr>
          <w:t xml:space="preserve">2016 </w:t>
        </w:r>
      </w:ins>
      <w:del w:id="312" w:author="Cashore, Benjamin" w:date="2019-03-10T22:58:00Z">
        <w:r w:rsidR="00735013" w:rsidRPr="00387397" w:rsidDel="00CC7595">
          <w:rPr>
            <w:color w:val="000000" w:themeColor="text1"/>
          </w:rPr>
          <w:delText xml:space="preserve">most </w:delText>
        </w:r>
      </w:del>
      <w:r w:rsidR="00735013" w:rsidRPr="00387397">
        <w:rPr>
          <w:color w:val="000000" w:themeColor="text1"/>
        </w:rPr>
        <w:t xml:space="preserve">on issues </w:t>
      </w:r>
      <w:ins w:id="313" w:author="Cashore, Benjamin" w:date="2019-03-10T22:58:00Z">
        <w:r w:rsidR="00333B6B">
          <w:rPr>
            <w:color w:val="000000" w:themeColor="text1"/>
          </w:rPr>
          <w:t xml:space="preserve">in which it already had the most </w:t>
        </w:r>
      </w:ins>
      <w:del w:id="314" w:author="Cashore, Benjamin" w:date="2019-03-10T22:58:00Z">
        <w:r w:rsidR="0028639A" w:rsidRPr="00387397" w:rsidDel="00333B6B">
          <w:rPr>
            <w:color w:val="000000" w:themeColor="text1"/>
          </w:rPr>
          <w:delText>where</w:delText>
        </w:r>
        <w:r w:rsidR="00735013" w:rsidRPr="00387397" w:rsidDel="00333B6B">
          <w:rPr>
            <w:color w:val="000000" w:themeColor="text1"/>
          </w:rPr>
          <w:delText xml:space="preserve"> </w:delText>
        </w:r>
        <w:r w:rsidR="0028639A" w:rsidRPr="00387397" w:rsidDel="00333B6B">
          <w:rPr>
            <w:color w:val="000000" w:themeColor="text1"/>
          </w:rPr>
          <w:delText>it</w:delText>
        </w:r>
        <w:r w:rsidR="00735013" w:rsidRPr="00387397" w:rsidDel="00333B6B">
          <w:rPr>
            <w:color w:val="000000" w:themeColor="text1"/>
          </w:rPr>
          <w:delText xml:space="preserve"> already had the more </w:delText>
        </w:r>
      </w:del>
      <w:r w:rsidR="00735013" w:rsidRPr="00387397">
        <w:rPr>
          <w:color w:val="000000" w:themeColor="text1"/>
        </w:rPr>
        <w:t>prescriptive requirements</w:t>
      </w:r>
      <w:ins w:id="315" w:author="Cashore, Benjamin" w:date="2019-03-10T22:58:00Z">
        <w:r w:rsidR="00C5607D">
          <w:rPr>
            <w:color w:val="000000" w:themeColor="text1"/>
          </w:rPr>
          <w:t xml:space="preserve">. In particular, the FSC increased </w:t>
        </w:r>
      </w:ins>
      <w:ins w:id="316" w:author="Cashore, Benjamin" w:date="2019-03-10T22:59:00Z">
        <w:r w:rsidR="00C5607D">
          <w:rPr>
            <w:color w:val="000000" w:themeColor="text1"/>
          </w:rPr>
          <w:t xml:space="preserve">regulations on </w:t>
        </w:r>
      </w:ins>
      <w:del w:id="317" w:author="Cashore, Benjamin" w:date="2019-03-10T22:59:00Z">
        <w:r w:rsidR="00CE3111" w:rsidRPr="00387397" w:rsidDel="00C5607D">
          <w:rPr>
            <w:color w:val="000000" w:themeColor="text1"/>
          </w:rPr>
          <w:delText xml:space="preserve"> (</w:delText>
        </w:r>
      </w:del>
      <w:r w:rsidR="00CE3111" w:rsidRPr="00387397">
        <w:rPr>
          <w:color w:val="000000" w:themeColor="text1"/>
        </w:rPr>
        <w:t>ecological issues</w:t>
      </w:r>
      <w:ins w:id="318" w:author="Cashore, Benjamin" w:date="2019-03-10T22:59:00Z">
        <w:r w:rsidR="00C5607D">
          <w:rPr>
            <w:color w:val="000000" w:themeColor="text1"/>
          </w:rPr>
          <w:t xml:space="preserve">, while the SFI increased regulation on economic issues. At the same time, </w:t>
        </w:r>
      </w:ins>
      <w:del w:id="319" w:author="Cashore, Benjamin" w:date="2019-03-10T22:59:00Z">
        <w:r w:rsidR="00CE3111" w:rsidRPr="00387397" w:rsidDel="00C5607D">
          <w:rPr>
            <w:color w:val="000000" w:themeColor="text1"/>
          </w:rPr>
          <w:delText xml:space="preserve"> for the </w:delText>
        </w:r>
      </w:del>
      <w:del w:id="320" w:author="Cashore, Benjamin" w:date="2019-03-09T14:11:00Z">
        <w:r w:rsidR="00CE3111" w:rsidRPr="00387397" w:rsidDel="00D73C39">
          <w:rPr>
            <w:color w:val="000000" w:themeColor="text1"/>
          </w:rPr>
          <w:delText xml:space="preserve">activist-backed </w:delText>
        </w:r>
      </w:del>
      <w:del w:id="321" w:author="Cashore, Benjamin" w:date="2019-03-10T22:59:00Z">
        <w:r w:rsidR="00CE3111" w:rsidRPr="00387397" w:rsidDel="00C5607D">
          <w:rPr>
            <w:color w:val="000000" w:themeColor="text1"/>
          </w:rPr>
          <w:delText xml:space="preserve">program and </w:delText>
        </w:r>
        <w:r w:rsidR="00B877C6" w:rsidDel="00C5607D">
          <w:rPr>
            <w:color w:val="000000" w:themeColor="text1"/>
          </w:rPr>
          <w:delText>forestry-sector</w:delText>
        </w:r>
        <w:r w:rsidR="00B877C6" w:rsidRPr="00387397" w:rsidDel="00C5607D">
          <w:rPr>
            <w:color w:val="000000" w:themeColor="text1"/>
          </w:rPr>
          <w:delText xml:space="preserve"> </w:delText>
        </w:r>
        <w:r w:rsidR="00CE3111" w:rsidRPr="00387397" w:rsidDel="00C5607D">
          <w:rPr>
            <w:color w:val="000000" w:themeColor="text1"/>
          </w:rPr>
          <w:delText xml:space="preserve">capacity issues </w:delText>
        </w:r>
      </w:del>
      <w:del w:id="322" w:author="Cashore, Benjamin" w:date="2019-03-09T14:11:00Z">
        <w:r w:rsidR="00CE3111" w:rsidRPr="00387397" w:rsidDel="00D73C39">
          <w:rPr>
            <w:color w:val="000000" w:themeColor="text1"/>
          </w:rPr>
          <w:delText xml:space="preserve">for the </w:delText>
        </w:r>
      </w:del>
      <w:del w:id="323" w:author="Cashore, Benjamin" w:date="2019-03-10T22:59:00Z">
        <w:r w:rsidR="00CE3111" w:rsidRPr="00387397" w:rsidDel="00C5607D">
          <w:rPr>
            <w:color w:val="000000" w:themeColor="text1"/>
          </w:rPr>
          <w:delText>industry</w:delText>
        </w:r>
      </w:del>
      <w:del w:id="324" w:author="Cashore, Benjamin" w:date="2019-03-09T14:13:00Z">
        <w:r w:rsidR="00CE3111" w:rsidRPr="00387397" w:rsidDel="004F47DE">
          <w:rPr>
            <w:color w:val="000000" w:themeColor="text1"/>
          </w:rPr>
          <w:delText>-backed program</w:delText>
        </w:r>
      </w:del>
      <w:del w:id="325" w:author="Cashore, Benjamin" w:date="2019-03-10T22:59:00Z">
        <w:r w:rsidR="00CE3111" w:rsidRPr="00387397" w:rsidDel="00C5607D">
          <w:rPr>
            <w:color w:val="000000" w:themeColor="text1"/>
          </w:rPr>
          <w:delText>)</w:delText>
        </w:r>
        <w:r w:rsidR="00B877C6" w:rsidDel="00C5607D">
          <w:rPr>
            <w:color w:val="000000" w:themeColor="text1"/>
          </w:rPr>
          <w:delText xml:space="preserve">. </w:delText>
        </w:r>
        <w:r w:rsidR="006528C4" w:rsidDel="00C5607D">
          <w:rPr>
            <w:color w:val="000000" w:themeColor="text1"/>
          </w:rPr>
          <w:delText>However</w:delText>
        </w:r>
        <w:r w:rsidR="00B067B9" w:rsidDel="00C5607D">
          <w:rPr>
            <w:color w:val="000000" w:themeColor="text1"/>
          </w:rPr>
          <w:delText>,</w:delText>
        </w:r>
        <w:r w:rsidR="006528C4" w:rsidDel="00C5607D">
          <w:rPr>
            <w:color w:val="000000" w:themeColor="text1"/>
          </w:rPr>
          <w:delText xml:space="preserve"> </w:delText>
        </w:r>
      </w:del>
      <w:r w:rsidR="003A4075" w:rsidRPr="00387397">
        <w:rPr>
          <w:color w:val="000000" w:themeColor="text1"/>
        </w:rPr>
        <w:t>in 2015</w:t>
      </w:r>
      <w:del w:id="326" w:author="Cashore, Benjamin" w:date="2019-03-10T22:59:00Z">
        <w:r w:rsidR="003A4075" w:rsidRPr="00387397" w:rsidDel="00C5607D">
          <w:rPr>
            <w:color w:val="000000" w:themeColor="text1"/>
          </w:rPr>
          <w:delText>,</w:delText>
        </w:r>
      </w:del>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 xml:space="preserve">program </w:t>
      </w:r>
      <w:ins w:id="327" w:author="Cashore, Benjamin" w:date="2019-03-10T23:00:00Z">
        <w:r w:rsidR="008F5C7C">
          <w:rPr>
            <w:color w:val="000000" w:themeColor="text1"/>
          </w:rPr>
          <w:t xml:space="preserve">introduced regulatory </w:t>
        </w:r>
      </w:ins>
      <w:del w:id="328" w:author="Cashore, Benjamin" w:date="2019-03-10T23:00:00Z">
        <w:r w:rsidR="00267F40" w:rsidRPr="00387397" w:rsidDel="008F5C7C">
          <w:rPr>
            <w:color w:val="000000" w:themeColor="text1"/>
          </w:rPr>
          <w:delText>adopted</w:delText>
        </w:r>
        <w:r w:rsidR="003A4075" w:rsidRPr="00387397" w:rsidDel="008F5C7C">
          <w:rPr>
            <w:color w:val="000000" w:themeColor="text1"/>
          </w:rPr>
          <w:delText xml:space="preserve"> </w:delText>
        </w:r>
      </w:del>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del w:id="329"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4817CD9D" w:rsidR="00A72CEF" w:rsidRPr="00387397" w:rsidRDefault="00E2063F" w:rsidP="00387397">
      <w:pPr>
        <w:pStyle w:val="NormalWeb"/>
        <w:spacing w:before="0" w:beforeAutospacing="0" w:after="0" w:afterAutospacing="0" w:line="480" w:lineRule="auto"/>
        <w:rPr>
          <w:color w:val="000000" w:themeColor="text1"/>
        </w:rPr>
      </w:pPr>
      <w:del w:id="330" w:author="Cashore, Benjamin" w:date="2019-03-10T23:03:00Z">
        <w:r w:rsidRPr="00387397" w:rsidDel="00EA2A19">
          <w:rPr>
            <w:color w:val="000000" w:themeColor="text1"/>
          </w:rPr>
          <w:delText>While traditional p</w:delText>
        </w:r>
      </w:del>
      <w:ins w:id="331" w:author="Cashore, Benjamin" w:date="2019-03-10T23:03:00Z">
        <w:r w:rsidR="00EA2A19">
          <w:rPr>
            <w:color w:val="000000" w:themeColor="text1"/>
          </w:rPr>
          <w:t>P</w:t>
        </w:r>
      </w:ins>
      <w:r w:rsidRPr="00387397">
        <w:rPr>
          <w:color w:val="000000" w:themeColor="text1"/>
        </w:rPr>
        <w:t xml:space="preserve">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332"/>
      <w:r w:rsidR="008F251F">
        <w:rPr>
          <w:color w:val="000000" w:themeColor="text1"/>
        </w:rPr>
        <w:t xml:space="preserve">(see Brunel and Levinson (2016) for a review), </w:t>
      </w:r>
      <w:commentRangeEnd w:id="332"/>
      <w:r w:rsidR="00527EFD">
        <w:rPr>
          <w:rStyle w:val="CommentReference"/>
          <w:rFonts w:asciiTheme="minorHAnsi" w:hAnsiTheme="minorHAnsi" w:cstheme="minorBidi"/>
        </w:rPr>
        <w:commentReference w:id="332"/>
      </w:r>
      <w:ins w:id="333" w:author="Cashore, Benjamin" w:date="2019-03-10T23:03:00Z">
        <w:r w:rsidR="00E63AB8">
          <w:rPr>
            <w:color w:val="000000" w:themeColor="text1"/>
          </w:rPr>
          <w:t>P</w:t>
        </w:r>
      </w:ins>
      <w:del w:id="334" w:author="Cashore, Benjamin" w:date="2019-03-10T23:03:00Z">
        <w:r w:rsidR="008F251F" w:rsidDel="00E63AB8">
          <w:rPr>
            <w:color w:val="000000" w:themeColor="text1"/>
          </w:rPr>
          <w:delText>p</w:delText>
        </w:r>
      </w:del>
      <w:r w:rsidR="008F251F">
        <w:rPr>
          <w:color w:val="000000" w:themeColor="text1"/>
        </w:rPr>
        <w:t>rivate</w:t>
      </w:r>
      <w:r w:rsidRPr="00387397">
        <w:rPr>
          <w:color w:val="000000" w:themeColor="text1"/>
        </w:rPr>
        <w:t xml:space="preserve"> governance </w:t>
      </w:r>
      <w:del w:id="335" w:author="Cashore, Benjamin" w:date="2019-03-10T23:04:00Z">
        <w:r w:rsidR="00AA2203" w:rsidRPr="00387397" w:rsidDel="00E63AB8">
          <w:rPr>
            <w:color w:val="000000" w:themeColor="text1"/>
          </w:rPr>
          <w:delText>scholars</w:delText>
        </w:r>
        <w:r w:rsidRPr="00387397" w:rsidDel="00E63AB8">
          <w:rPr>
            <w:color w:val="000000" w:themeColor="text1"/>
          </w:rPr>
          <w:delText xml:space="preserve"> ha</w:delText>
        </w:r>
        <w:r w:rsidR="00AA2203" w:rsidRPr="00387397" w:rsidDel="00E63AB8">
          <w:rPr>
            <w:color w:val="000000" w:themeColor="text1"/>
          </w:rPr>
          <w:delText>ve</w:delText>
        </w:r>
        <w:r w:rsidRPr="00387397" w:rsidDel="00E63AB8">
          <w:rPr>
            <w:color w:val="000000" w:themeColor="text1"/>
          </w:rPr>
          <w:delText xml:space="preserve"> paid l</w:delText>
        </w:r>
      </w:del>
      <w:ins w:id="336" w:author="Cashore, Benjamin" w:date="2019-03-10T23:04:00Z">
        <w:r w:rsidR="00E63AB8">
          <w:rPr>
            <w:color w:val="000000" w:themeColor="text1"/>
          </w:rPr>
          <w:t xml:space="preserve">limited </w:t>
        </w:r>
      </w:ins>
      <w:del w:id="337" w:author="Cashore, Benjamin" w:date="2019-03-10T23:04:00Z">
        <w:r w:rsidRPr="00387397" w:rsidDel="00E63AB8">
          <w:rPr>
            <w:color w:val="000000" w:themeColor="text1"/>
          </w:rPr>
          <w:delText xml:space="preserve">ess </w:delText>
        </w:r>
      </w:del>
      <w:r w:rsidRPr="00387397">
        <w:rPr>
          <w:color w:val="000000" w:themeColor="text1"/>
        </w:rPr>
        <w:t>attention to these question</w:t>
      </w:r>
      <w:ins w:id="338" w:author="Cashore, Benjamin" w:date="2019-03-10T23:04:00Z">
        <w:r w:rsidR="00E63AB8">
          <w:rPr>
            <w:color w:val="000000" w:themeColor="text1"/>
          </w:rPr>
          <w:t>s is problematic</w:t>
        </w:r>
      </w:ins>
      <w:del w:id="339" w:author="Cashore, Benjamin" w:date="2019-03-10T23:04:00Z">
        <w:r w:rsidRPr="00387397" w:rsidDel="00E63AB8">
          <w:rPr>
            <w:color w:val="000000" w:themeColor="text1"/>
          </w:rPr>
          <w:delText xml:space="preserve">s. This </w:delText>
        </w:r>
        <w:r w:rsidR="00AA2203" w:rsidRPr="00387397" w:rsidDel="00E63AB8">
          <w:rPr>
            <w:color w:val="000000" w:themeColor="text1"/>
          </w:rPr>
          <w:delText>is a problem</w:delText>
        </w:r>
      </w:del>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340"/>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340"/>
      <w:r w:rsidR="006F3194">
        <w:rPr>
          <w:rStyle w:val="CommentReference"/>
          <w:rFonts w:asciiTheme="minorHAnsi" w:hAnsiTheme="minorHAnsi" w:cstheme="minorBidi"/>
        </w:rPr>
        <w:commentReference w:id="340"/>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D93BA0D" w:rsidR="0035127E" w:rsidRPr="00387397" w:rsidRDefault="008E51A4" w:rsidP="00387397">
      <w:pPr>
        <w:spacing w:line="480" w:lineRule="auto"/>
        <w:rPr>
          <w:color w:val="000000" w:themeColor="text1"/>
        </w:rPr>
      </w:pPr>
      <w:r w:rsidRPr="00387397">
        <w:rPr>
          <w:color w:val="000000" w:themeColor="text1"/>
        </w:rPr>
        <w:t xml:space="preserve">Regulatory stringency </w:t>
      </w:r>
      <w:ins w:id="341" w:author="Cashore, Benjamin" w:date="2019-03-10T23:04:00Z">
        <w:r w:rsidR="00DB7E3D">
          <w:rPr>
            <w:color w:val="000000" w:themeColor="text1"/>
          </w:rPr>
          <w:t>has been offered</w:t>
        </w:r>
      </w:ins>
      <w:ins w:id="342" w:author="Cashore, Benjamin" w:date="2019-03-10T23:05:00Z">
        <w:r w:rsidR="00DB7E3D">
          <w:rPr>
            <w:color w:val="000000" w:themeColor="text1"/>
          </w:rPr>
          <w:t xml:space="preserve"> </w:t>
        </w:r>
      </w:ins>
      <w:del w:id="343" w:author="Cashore, Benjamin" w:date="2019-03-10T23:05:00Z">
        <w:r w:rsidRPr="00387397" w:rsidDel="00DB7E3D">
          <w:rPr>
            <w:color w:val="000000" w:themeColor="text1"/>
          </w:rPr>
          <w:delText xml:space="preserve">is </w:delText>
        </w:r>
      </w:del>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w:t>
      </w:r>
      <w:r w:rsidR="00BA2A58" w:rsidRPr="00387397">
        <w:rPr>
          <w:color w:val="000000" w:themeColor="text1"/>
        </w:rPr>
        <w:lastRenderedPageBreak/>
        <w:t>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 xml:space="preserve">(e.g. Bartley, 2003; Cashore, Auld, &amp; Newsom, 2004; </w:t>
      </w:r>
      <w:r w:rsidR="00514700" w:rsidRPr="00387397">
        <w:rPr>
          <w:noProof/>
          <w:color w:val="000000" w:themeColor="text1"/>
        </w:rPr>
        <w:lastRenderedPageBreak/>
        <w:t>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344" w:name="bbib65"/>
      <w:r w:rsidR="00901C58" w:rsidRPr="00387397">
        <w:rPr>
          <w:color w:val="000000" w:themeColor="text1"/>
        </w:rPr>
        <w:t xml:space="preserve"> </w:t>
      </w:r>
      <w:r w:rsidR="00623B55" w:rsidRPr="00387397">
        <w:rPr>
          <w:color w:val="000000" w:themeColor="text1"/>
        </w:rPr>
        <w:t>Prakash, 2000</w:t>
      </w:r>
      <w:bookmarkEnd w:id="344"/>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612DF85E"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 xml:space="preserve">(DeLeon &amp; Rivera, 2009; Eberlein, Abbott, Black, Meidinger, &amp; Wood, 2014; Green </w:t>
      </w:r>
      <w:r w:rsidR="00B901F5" w:rsidRPr="00387397">
        <w:rPr>
          <w:noProof/>
          <w:color w:val="000000" w:themeColor="text1"/>
        </w:rPr>
        <w:lastRenderedPageBreak/>
        <w:t>&amp;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lastRenderedPageBreak/>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4854A231" w:rsidR="00F12FF2" w:rsidRPr="00387397" w:rsidRDefault="00DB7E3D" w:rsidP="00387397">
      <w:pPr>
        <w:spacing w:line="480" w:lineRule="auto"/>
        <w:rPr>
          <w:color w:val="000000" w:themeColor="text1"/>
        </w:rPr>
      </w:pPr>
      <w:ins w:id="345" w:author="Cashore, Benjamin" w:date="2019-03-10T23:05:00Z">
        <w:r>
          <w:rPr>
            <w:color w:val="000000" w:themeColor="text1"/>
          </w:rPr>
          <w:t>Thi</w:t>
        </w:r>
      </w:ins>
      <w:ins w:id="346" w:author="Cashore, Benjamin" w:date="2019-03-10T23:06:00Z">
        <w:r>
          <w:rPr>
            <w:color w:val="000000" w:themeColor="text1"/>
          </w:rPr>
          <w:t>s is important, since d</w:t>
        </w:r>
      </w:ins>
      <w:del w:id="347" w:author="Cashore, Benjamin" w:date="2019-03-10T23:06:00Z">
        <w:r w:rsidR="0043781A" w:rsidRPr="00387397" w:rsidDel="00DB7E3D">
          <w:rPr>
            <w:color w:val="000000" w:themeColor="text1"/>
          </w:rPr>
          <w:delText>D</w:delText>
        </w:r>
      </w:del>
      <w:r w:rsidR="0043781A" w:rsidRPr="00387397">
        <w:rPr>
          <w:color w:val="000000" w:themeColor="text1"/>
        </w:rPr>
        <w:t xml:space="preserve">ifferent measures </w:t>
      </w:r>
      <w:ins w:id="348" w:author="Cashore, Benjamin" w:date="2019-03-10T23:06:00Z">
        <w:r>
          <w:rPr>
            <w:color w:val="000000" w:themeColor="text1"/>
          </w:rPr>
          <w:t xml:space="preserve">can </w:t>
        </w:r>
      </w:ins>
      <w:del w:id="349" w:author="Cashore, Benjamin" w:date="2019-03-10T23:06:00Z">
        <w:r w:rsidR="0043781A" w:rsidRPr="00387397" w:rsidDel="00DB7E3D">
          <w:rPr>
            <w:color w:val="000000" w:themeColor="text1"/>
          </w:rPr>
          <w:delText xml:space="preserve">may </w:delText>
        </w:r>
      </w:del>
      <w:r w:rsidR="0043781A" w:rsidRPr="00387397">
        <w:rPr>
          <w:color w:val="000000" w:themeColor="text1"/>
        </w:rPr>
        <w:t xml:space="preserve">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w:t>
      </w:r>
      <w:ins w:id="350" w:author="Cashore, Benjamin" w:date="2019-03-10T23:06:00Z">
        <w:r w:rsidR="00DD5BAD">
          <w:rPr>
            <w:color w:val="000000" w:themeColor="text1"/>
          </w:rPr>
          <w:t xml:space="preserve">governing procedures, </w:t>
        </w:r>
      </w:ins>
      <w:r w:rsidR="00A5406B" w:rsidRPr="00387397">
        <w:rPr>
          <w:color w:val="000000" w:themeColor="text1"/>
        </w:rPr>
        <w:t xml:space="preserve">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w:t>
      </w:r>
      <w:ins w:id="351" w:author="Cashore, Benjamin" w:date="2019-03-10T23:06:00Z">
        <w:r w:rsidR="00DD5BAD">
          <w:rPr>
            <w:color w:val="000000" w:themeColor="text1"/>
          </w:rPr>
          <w:t xml:space="preserve">“on the ground” </w:t>
        </w:r>
      </w:ins>
      <w:r w:rsidR="00874A21" w:rsidRPr="00387397">
        <w:rPr>
          <w:color w:val="000000" w:themeColor="text1"/>
        </w:rPr>
        <w:t>prescriptiveness</w:t>
      </w:r>
      <w:r w:rsidR="00A5406B" w:rsidRPr="00387397">
        <w:rPr>
          <w:color w:val="000000" w:themeColor="text1"/>
        </w:rPr>
        <w:t xml:space="preserve"> rather than </w:t>
      </w:r>
      <w:ins w:id="352" w:author="Cashore, Benjamin" w:date="2019-03-10T23:06:00Z">
        <w:r w:rsidR="00DD5BAD">
          <w:rPr>
            <w:color w:val="000000" w:themeColor="text1"/>
          </w:rPr>
          <w:t xml:space="preserve">procedural </w:t>
        </w:r>
      </w:ins>
      <w:r w:rsidR="00A5406B" w:rsidRPr="00387397">
        <w:rPr>
          <w:color w:val="000000" w:themeColor="text1"/>
        </w:rPr>
        <w:t>“best practices.”</w:t>
      </w:r>
      <w:r w:rsidR="000F3031" w:rsidRPr="00387397">
        <w:rPr>
          <w:color w:val="000000" w:themeColor="text1"/>
        </w:rPr>
        <w:t xml:space="preserve"> </w:t>
      </w:r>
      <w:commentRangeStart w:id="353"/>
      <w:r w:rsidR="000F3031" w:rsidRPr="00387397">
        <w:rPr>
          <w:color w:val="000000" w:themeColor="text1"/>
        </w:rPr>
        <w:t xml:space="preserve">We elaborate on </w:t>
      </w:r>
      <w:r w:rsidR="00E536E3">
        <w:rPr>
          <w:color w:val="000000" w:themeColor="text1"/>
        </w:rPr>
        <w:t xml:space="preserve">such </w:t>
      </w:r>
      <w:r w:rsidR="000F3031" w:rsidRPr="00387397">
        <w:rPr>
          <w:color w:val="000000" w:themeColor="text1"/>
        </w:rPr>
        <w:t xml:space="preserve">differences in measurement strategies in the next section. </w:t>
      </w:r>
      <w:commentRangeEnd w:id="353"/>
      <w:r w:rsidR="00D95A60">
        <w:rPr>
          <w:rStyle w:val="CommentReference"/>
          <w:rFonts w:asciiTheme="minorHAnsi" w:hAnsiTheme="minorHAnsi" w:cstheme="minorBidi"/>
        </w:rPr>
        <w:commentReference w:id="353"/>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commentRangeStart w:id="354"/>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commentRangeEnd w:id="354"/>
      <w:r w:rsidR="00B51C7F">
        <w:rPr>
          <w:rStyle w:val="CommentReference"/>
          <w:rFonts w:asciiTheme="minorHAnsi" w:hAnsiTheme="minorHAnsi" w:cstheme="minorBidi"/>
        </w:rPr>
        <w:commentReference w:id="354"/>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lastRenderedPageBreak/>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48ABD149"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w:t>
      </w:r>
      <w:r w:rsidR="004A59BB" w:rsidRPr="00387397">
        <w:rPr>
          <w:color w:val="000000" w:themeColor="text1"/>
        </w:rPr>
        <w:lastRenderedPageBreak/>
        <w:t xml:space="preserve">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lastRenderedPageBreak/>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5B308000"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commentRangeStart w:id="355"/>
      <w:r w:rsidR="0081786F">
        <w:rPr>
          <w:rFonts w:eastAsia="Times New Roman"/>
          <w:bCs/>
          <w:color w:val="000000" w:themeColor="text1"/>
        </w:rPr>
        <w:t>are correct</w:t>
      </w:r>
      <w:ins w:id="356" w:author="Cashore, Benjamin" w:date="2019-03-09T14:14:00Z">
        <w:r w:rsidR="00F82884">
          <w:rPr>
            <w:rFonts w:eastAsia="Times New Roman"/>
            <w:bCs/>
            <w:color w:val="000000" w:themeColor="text1"/>
          </w:rPr>
          <w:t xml:space="preserve"> </w:t>
        </w:r>
      </w:ins>
      <w:commentRangeEnd w:id="355"/>
      <w:r w:rsidR="0081786F">
        <w:rPr>
          <w:rStyle w:val="CommentReference"/>
          <w:rFonts w:asciiTheme="minorHAnsi" w:hAnsiTheme="minorHAnsi" w:cstheme="minorBidi"/>
        </w:rPr>
        <w:commentReference w:id="355"/>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w:t>
      </w:r>
      <w:r w:rsidR="00C80933" w:rsidRPr="00387397">
        <w:rPr>
          <w:rFonts w:eastAsia="Times New Roman"/>
          <w:bCs/>
          <w:color w:val="000000" w:themeColor="text1"/>
        </w:rPr>
        <w:lastRenderedPageBreak/>
        <w:t xml:space="preserve">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7E744D">
        <w:rPr>
          <w:rFonts w:eastAsia="Times New Roman"/>
          <w:bCs/>
          <w:color w:val="000000" w:themeColor="text1"/>
        </w:rPr>
        <w:t xml:space="preserve">Distinguishing among often-conflated dimensions of stringency thus clarifies both findings. It also cautions </w:t>
      </w:r>
      <w:r w:rsidR="007E744D" w:rsidRPr="00387397">
        <w:rPr>
          <w:rFonts w:eastAsia="Times New Roman"/>
          <w:bCs/>
          <w:color w:val="000000" w:themeColor="text1"/>
        </w:rPr>
        <w:t xml:space="preserve">readers and practitioners </w:t>
      </w:r>
      <w:r w:rsidR="007E744D">
        <w:rPr>
          <w:rFonts w:eastAsia="Times New Roman"/>
          <w:bCs/>
          <w:color w:val="000000" w:themeColor="text1"/>
        </w:rPr>
        <w:t>against</w:t>
      </w:r>
      <w:r w:rsidR="007E744D" w:rsidRPr="00387397">
        <w:rPr>
          <w:rFonts w:eastAsia="Times New Roman"/>
          <w:bCs/>
          <w:color w:val="000000" w:themeColor="text1"/>
        </w:rPr>
        <w:t xml:space="preserve"> overgeneralizing</w:t>
      </w:r>
      <w:r w:rsidR="007E744D">
        <w:rPr>
          <w:rFonts w:eastAsia="Times New Roman"/>
          <w:bCs/>
          <w:color w:val="000000" w:themeColor="text1"/>
        </w:rPr>
        <w:t xml:space="preserve"> and demands that scholars</w:t>
      </w:r>
      <w:r w:rsidR="007E744D" w:rsidRPr="00387397">
        <w:rPr>
          <w:rFonts w:eastAsia="Times New Roman"/>
          <w:bCs/>
          <w:color w:val="000000" w:themeColor="text1"/>
        </w:rPr>
        <w:t xml:space="preserve"> </w:t>
      </w:r>
      <w:r w:rsidR="007E744D">
        <w:rPr>
          <w:rFonts w:eastAsia="Times New Roman"/>
          <w:bCs/>
          <w:color w:val="000000" w:themeColor="text1"/>
        </w:rPr>
        <w:t>are</w:t>
      </w:r>
      <w:r w:rsidR="007E744D" w:rsidRPr="00387397">
        <w:rPr>
          <w:rFonts w:eastAsia="Times New Roman"/>
          <w:bCs/>
          <w:color w:val="000000" w:themeColor="text1"/>
        </w:rPr>
        <w:t xml:space="preserve"> extraordinarily clear about concepts and measurement</w:t>
      </w:r>
      <w:del w:id="357"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358"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r w:rsidR="007E744D">
        <w:rPr>
          <w:rFonts w:eastAsia="Times New Roman"/>
          <w:bCs/>
          <w:color w:val="000000" w:themeColor="text1"/>
        </w:rPr>
        <w:t>.</w:t>
      </w:r>
      <w:r w:rsidR="002C24AA" w:rsidRPr="00387397">
        <w:rPr>
          <w:rFonts w:eastAsia="Times New Roman"/>
          <w:bCs/>
          <w:color w:val="000000" w:themeColor="text1"/>
        </w:rPr>
        <w:t xml:space="preserve"> </w:t>
      </w:r>
      <w:r w:rsidR="00A91BFB" w:rsidRPr="00387397">
        <w:rPr>
          <w:rFonts w:eastAsia="Times New Roman"/>
          <w:bCs/>
          <w:color w:val="000000" w:themeColor="text1"/>
        </w:rPr>
        <w:t xml:space="preserve">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48923D45" w:rsidR="00F00BF7" w:rsidRPr="00387397" w:rsidRDefault="00637F86" w:rsidP="00387397">
      <w:pPr>
        <w:spacing w:line="480" w:lineRule="auto"/>
        <w:rPr>
          <w:rFonts w:eastAsia="Times New Roman"/>
          <w:color w:val="000000" w:themeColor="text1"/>
        </w:rPr>
      </w:pPr>
      <w:r>
        <w:rPr>
          <w:rFonts w:eastAsia="Times New Roman"/>
          <w:color w:val="000000" w:themeColor="text1"/>
        </w:rPr>
        <w:t>At the same time</w:t>
      </w:r>
      <w:r w:rsidR="0081786F">
        <w:rPr>
          <w:rFonts w:eastAsia="Times New Roman"/>
          <w:color w:val="000000" w:themeColor="text1"/>
        </w:rPr>
        <w:t>,</w:t>
      </w:r>
      <w:r>
        <w:rPr>
          <w:rFonts w:eastAsia="Times New Roman"/>
          <w:color w:val="000000" w:themeColor="text1"/>
        </w:rPr>
        <w:t xml:space="preserve"> </w:t>
      </w:r>
      <w:r w:rsidR="0081786F">
        <w:rPr>
          <w:rFonts w:eastAsia="Times New Roman"/>
          <w:color w:val="000000" w:themeColor="text1"/>
        </w:rPr>
        <w:t>studies</w:t>
      </w:r>
      <w:r>
        <w:rPr>
          <w:rFonts w:eastAsia="Times New Roman"/>
          <w:color w:val="000000" w:themeColor="text1"/>
        </w:rPr>
        <w:t xml:space="preserve"> that employ</w:t>
      </w:r>
      <w:r w:rsidR="00284AF6">
        <w:rPr>
          <w:rFonts w:eastAsia="Times New Roman"/>
          <w:color w:val="000000" w:themeColor="text1"/>
        </w:rPr>
        <w:t xml:space="preserve"> broader measurement concepts </w:t>
      </w:r>
      <w:r w:rsidR="0081786F">
        <w:rPr>
          <w:rFonts w:eastAsia="Times New Roman"/>
          <w:color w:val="000000" w:themeColor="text1"/>
        </w:rPr>
        <w:t xml:space="preserve">(at the bottom of Table 1) </w:t>
      </w:r>
      <w:r w:rsidR="00284AF6">
        <w:rPr>
          <w:rFonts w:eastAsia="Times New Roman"/>
          <w:color w:val="000000" w:themeColor="text1"/>
        </w:rPr>
        <w:t xml:space="preserve">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r w:rsidR="0085433F">
        <w:rPr>
          <w:rFonts w:eastAsia="Times New Roman"/>
          <w:color w:val="000000" w:themeColor="text1"/>
        </w:rPr>
        <w:t xml:space="preserve">research that is </w:t>
      </w:r>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1E9411B5"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F40BC6">
        <w:rPr>
          <w:rFonts w:eastAsia="Times New Roman"/>
          <w:color w:val="000000" w:themeColor="text1"/>
        </w:rPr>
        <w:t xml:space="preserve"> This framework thus meets </w:t>
      </w:r>
      <w:r w:rsidR="00DD5BBA">
        <w:rPr>
          <w:rFonts w:eastAsia="Times New Roman"/>
          <w:color w:val="000000" w:themeColor="text1"/>
        </w:rPr>
        <w:t xml:space="preserve">the </w:t>
      </w:r>
      <w:r w:rsidR="00F40BC6">
        <w:rPr>
          <w:rFonts w:eastAsia="Times New Roman"/>
          <w:color w:val="000000" w:themeColor="text1"/>
        </w:rPr>
        <w:t xml:space="preserve">criteria that Brunel and Levinson (2016) set out </w:t>
      </w:r>
      <w:r w:rsidR="00DD5BBA">
        <w:rPr>
          <w:rFonts w:eastAsia="Times New Roman"/>
          <w:color w:val="000000" w:themeColor="text1"/>
        </w:rPr>
        <w:t xml:space="preserve">for the measurement of </w:t>
      </w:r>
      <w:r w:rsidR="00F40BC6">
        <w:rPr>
          <w:rFonts w:eastAsia="Times New Roman"/>
          <w:color w:val="000000" w:themeColor="text1"/>
        </w:rPr>
        <w:t xml:space="preserve">regulatory stringency: </w:t>
      </w:r>
      <w:r w:rsidR="00DD5BBA">
        <w:rPr>
          <w:rFonts w:eastAsia="Times New Roman"/>
          <w:color w:val="000000" w:themeColor="text1"/>
        </w:rPr>
        <w:t xml:space="preserve">(1) it allows measurement over time, (2) it allows assessment of relative and absolute magnitudes, (3) it offers overarching measures of multidimensional stringency, and (4) it can be theoretically related to compliance costs. To these </w:t>
      </w:r>
      <w:r w:rsidR="00DD5BBA">
        <w:rPr>
          <w:rFonts w:eastAsia="Times New Roman"/>
          <w:color w:val="000000" w:themeColor="text1"/>
        </w:rPr>
        <w:lastRenderedPageBreak/>
        <w:t xml:space="preserve">criteria, we would add that a measurement approach should also capture qualitative differences in policy settings.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95C25BF" w14:textId="589BACD2" w:rsidR="0062745D" w:rsidRPr="0062745D" w:rsidRDefault="0062745D" w:rsidP="0062745D">
      <w:pPr>
        <w:widowControl w:val="0"/>
        <w:autoSpaceDE w:val="0"/>
        <w:autoSpaceDN w:val="0"/>
        <w:adjustRightInd w:val="0"/>
        <w:spacing w:after="240"/>
        <w:rPr>
          <w:b/>
          <w:color w:val="000000" w:themeColor="text1"/>
        </w:rPr>
      </w:pPr>
      <w:r>
        <w:rPr>
          <w:b/>
          <w:color w:val="000000" w:themeColor="text1"/>
        </w:rPr>
        <w:t xml:space="preserve">## </w:t>
      </w:r>
      <w:r w:rsidRPr="0062745D">
        <w:rPr>
          <w:b/>
          <w:color w:val="000000" w:themeColor="text1"/>
        </w:rPr>
        <w:t>2.3 Theorizing in terms of scope, prescriptiveness, and policy settings</w:t>
      </w:r>
    </w:p>
    <w:p w14:paraId="5F210366"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Distinguishing types of policy change allows more precise and testable hypotheses about the causes and effects of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108C595E"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34D218B"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Compliance costs and competition: By breaking down stringency into three distinct dimensions, we expand on two related propositions: (1) that compliance costs cause competing programs to set different levels of stringency in equilibrium and (2) that programs change in response to changes by their competitor. </w:t>
      </w:r>
      <w:proofErr w:type="spellStart"/>
      <w:r w:rsidRPr="0062745D">
        <w:rPr>
          <w:color w:val="000000" w:themeColor="text1"/>
        </w:rPr>
        <w:t>Cashore</w:t>
      </w:r>
      <w:proofErr w:type="spellEnd"/>
      <w:r w:rsidRPr="0062745D">
        <w:rPr>
          <w:color w:val="000000" w:themeColor="text1"/>
        </w:rPr>
        <w:t xml:space="preserve"> et al. (2004) and Fischer &amp; Lyon (2014) theorize that industry-backed programs set less stringent regulatory requirements than activist-backed programs because industry-backed programs are less willing to impose costs on firms. Yet, these studies do not specify which dimensions of stringency ought to be affected by compliance costs. Do incentives rooted in compliance cost affect each dimension in the same way? Any theory </w:t>
      </w:r>
      <w:r w:rsidRPr="0062745D">
        <w:rPr>
          <w:color w:val="000000" w:themeColor="text1"/>
        </w:rPr>
        <w:lastRenderedPageBreak/>
        <w:t xml:space="preserve">relating stringency and compliance costs requires a precise definition of stringency. Likewise, we can expand upon the proposition that, when private authorities compete for market share, if one changes its requirements, the other will change in a similar direction (Fischer &amp; Lyon, 2014; Smith &amp; </w:t>
      </w:r>
      <w:proofErr w:type="spellStart"/>
      <w:r w:rsidRPr="0062745D">
        <w:rPr>
          <w:color w:val="000000" w:themeColor="text1"/>
        </w:rPr>
        <w:t>Fischlein</w:t>
      </w:r>
      <w:proofErr w:type="spellEnd"/>
      <w:r w:rsidRPr="0062745D">
        <w:rPr>
          <w:color w:val="000000" w:themeColor="text1"/>
        </w:rPr>
        <w:t xml:space="preserve"> 2010). Are competing programs more responsive to changes in the scope, prescriptiveness, or policy settings of competing standards? Disentangling policy settings, scope, and prescriptiveness suggests more precise hypotheses to assess such theories rooted in compliance cost and competition. For example:</w:t>
      </w:r>
    </w:p>
    <w:p w14:paraId="710CCCC0"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1317DA5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Revised compliance cost hypotheses: If broadening scope is low-cost for firms but increasing prescriptiveness and performance levels are high-cost,</w:t>
      </w:r>
    </w:p>
    <w:p w14:paraId="151EEC95"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H1.1: An industry-backed regulation will be more similar to an activist-backed regulation in scope than in prescriptiveness or performance levels.</w:t>
      </w:r>
    </w:p>
    <w:p w14:paraId="5E66C879"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H1.2: An industry-backed regulation will be more likely to respond to changes in an activist backed regulation by converging in scope than in prescriptiveness or performance levels.</w:t>
      </w:r>
    </w:p>
    <w:p w14:paraId="2825BA93"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4A737377"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Differentiation: Another core theoretical claim is that different coalitions will establish qualitatively different policies (</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 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t>
      </w:r>
    </w:p>
    <w:p w14:paraId="4A2182CF"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2A40C3B"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p>
    <w:p w14:paraId="6A75DC6B"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4695DC6D"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The opposite result is likely on issues where requirements provide net benefits to the industry. Here, activist-backed programs have little incentive to develop stringent requirements because activist pressure is redundant. We call these “business-friendly issues.” On these issues, industry-backed certification programs may serve a similar function to industry associations—coordinating resources and solving collective action problems related to industry reputation (e.g., through public image campaigns) and capacity (e.g., by developing collective goods like technical knowledge or a skilled workforce).  Similarly, to create perceptions of stringency, programs may add requirements to do things that firms would do anyway. If observers fail to distinguish different types of stringency on different issues, such requirements may be a costless and effective way to shape perceptions of overall stringency.</w:t>
      </w:r>
    </w:p>
    <w:p w14:paraId="7E360D1F"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AA2620F"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lastRenderedPageBreak/>
        <w:t xml:space="preserve">Revised differentiation hypotheses: Where activist-backed and industry-backed private regulations compete, </w:t>
      </w:r>
    </w:p>
    <w:p w14:paraId="4298C6C5"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H2.1: Activist-backed regulations will have more comprehensive coverage, more prescriptive requirements, and higher performance thresholds on costly issues. </w:t>
      </w:r>
    </w:p>
    <w:p w14:paraId="7A0E4E0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H2.2: Industry-backed regulations have more comprehensive coverage</w:t>
      </w:r>
      <w:proofErr w:type="gramStart"/>
      <w:r w:rsidRPr="0062745D">
        <w:rPr>
          <w:color w:val="000000" w:themeColor="text1"/>
        </w:rPr>
        <w:t>,  more</w:t>
      </w:r>
      <w:proofErr w:type="gramEnd"/>
      <w:r w:rsidRPr="0062745D">
        <w:rPr>
          <w:color w:val="000000" w:themeColor="text1"/>
        </w:rPr>
        <w:t xml:space="preserve"> prescriptive requirements, and higher performance thresholds on business-friendly issues, such as those that firms do anyway or those related to industry collective action problems.</w:t>
      </w:r>
    </w:p>
    <w:p w14:paraId="11D35F6C"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5006ACD"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If our core methodological critique (that different dimensions of stringency may exhibit different patterns for theoretically important reasons) has merit, these hypotheses illustrate how scholars would need to revise many of the theories reviewed in section 2.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 The following sections detail our framework, apply it to forestry certification programs in the U.S., and then reflect whether the above hypotheses are consistent with observed stringency on each dimension. First, we present our framework in more detail:</w:t>
      </w:r>
    </w:p>
    <w:p w14:paraId="2C0E3FFF"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9B9E77D"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lastRenderedPageBreak/>
        <w:t xml:space="preserve"># 3 A Framework to classify change in private regulations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w:t>
      </w:r>
      <w:proofErr w:type="spellStart"/>
      <w:r w:rsidRPr="0062745D">
        <w:rPr>
          <w:color w:val="000000" w:themeColor="text1"/>
        </w:rPr>
        <w:t>Cashore</w:t>
      </w:r>
      <w:proofErr w:type="spellEnd"/>
      <w:r w:rsidRPr="0062745D">
        <w:rPr>
          <w:color w:val="000000" w:themeColor="text1"/>
        </w:rPr>
        <w:t>,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p>
    <w:p w14:paraId="09D3904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To disaggregate regulatory stringency, 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(see Table 2). The first step for scholars who wish to make claims about stringency or direction of change thus involves three tasks: describing policy content according to policy settings, scope, </w:t>
      </w:r>
      <w:proofErr w:type="gramStart"/>
      <w:r w:rsidRPr="0062745D">
        <w:rPr>
          <w:color w:val="000000" w:themeColor="text1"/>
        </w:rPr>
        <w:t>prescriptiveness</w:t>
      </w:r>
      <w:proofErr w:type="gramEnd"/>
      <w:r w:rsidRPr="0062745D">
        <w:rPr>
          <w:color w:val="000000" w:themeColor="text1"/>
        </w:rPr>
        <w:t>. Comparing across programs requires a second step: measuring relative stringency and change on each dimension (see Table 3). First, we elaborate on step one.</w:t>
      </w:r>
    </w:p>
    <w:p w14:paraId="145223EC"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E38D673" w14:textId="77777777" w:rsidR="0062745D" w:rsidRPr="0062745D" w:rsidRDefault="0062745D" w:rsidP="0062745D">
      <w:pPr>
        <w:widowControl w:val="0"/>
        <w:autoSpaceDE w:val="0"/>
        <w:autoSpaceDN w:val="0"/>
        <w:adjustRightInd w:val="0"/>
        <w:spacing w:after="240" w:line="480" w:lineRule="auto"/>
        <w:rPr>
          <w:color w:val="000000" w:themeColor="text1"/>
        </w:rPr>
      </w:pPr>
      <w:proofErr w:type="gramStart"/>
      <w:r w:rsidRPr="0062745D">
        <w:rPr>
          <w:color w:val="000000" w:themeColor="text1"/>
        </w:rPr>
        <w:t>![</w:t>
      </w:r>
      <w:proofErr w:type="gramEnd"/>
      <w:r w:rsidRPr="0062745D">
        <w:rPr>
          <w:color w:val="000000" w:themeColor="text1"/>
        </w:rPr>
        <w:t>Table 2: Measures of Policy Content] (table2.png)</w:t>
      </w:r>
    </w:p>
    <w:p w14:paraId="5587B8B7"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2C6347F"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18D8DB2F"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25D54E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Second, we measure the extent to which each requirement is prescriptive, i.e., has substantive and mandatory features like performance thresholds (see Table 3 adapted from </w:t>
      </w:r>
      <w:proofErr w:type="spellStart"/>
      <w:r w:rsidRPr="0062745D">
        <w:rPr>
          <w:color w:val="000000" w:themeColor="text1"/>
        </w:rPr>
        <w:t>Cashore</w:t>
      </w:r>
      <w:proofErr w:type="spellEnd"/>
      <w:r w:rsidRPr="0062745D">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62745D">
        <w:rPr>
          <w:color w:val="000000" w:themeColor="text1"/>
        </w:rPr>
        <w:lastRenderedPageBreak/>
        <w:t xml:space="preserve">are even less prescriptive. On each issue, </w:t>
      </w:r>
      <w:proofErr w:type="gramStart"/>
      <w:r w:rsidRPr="0062745D">
        <w:rPr>
          <w:color w:val="000000" w:themeColor="text1"/>
        </w:rPr>
        <w:t>we  code</w:t>
      </w:r>
      <w:proofErr w:type="gramEnd"/>
      <w:r w:rsidRPr="0062745D">
        <w:rPr>
          <w:color w:val="000000" w:themeColor="text1"/>
        </w:rPr>
        <w:t xml:space="preserv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18E9F38"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77F12DE"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[Table 3]</w:t>
      </w:r>
    </w:p>
    <w:p w14:paraId="21039B3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266CBFA"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62745D">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5CABE95F"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4A24BA27"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w:t>
      </w:r>
      <w:r w:rsidRPr="0062745D">
        <w:rPr>
          <w:color w:val="000000" w:themeColor="text1"/>
        </w:rPr>
        <w:lastRenderedPageBreak/>
        <w:t>B is more focused on worker safety, possibly due to a greater influence of labor groups or businesses seeking to reduce the risk that worker injuries at one firm will impose reputational or regulatory costs for the whole industry.</w:t>
      </w:r>
    </w:p>
    <w:p w14:paraId="7E063F6F"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0BC7A49"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69AC3130"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DE7E325"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3.2 Step 2: Classifying Patterns of Change</w:t>
      </w:r>
    </w:p>
    <w:p w14:paraId="1401BAB7"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Drawing on Baumgartner and Jones (2002) and </w:t>
      </w:r>
      <w:proofErr w:type="spellStart"/>
      <w:r w:rsidRPr="0062745D">
        <w:rPr>
          <w:color w:val="000000" w:themeColor="text1"/>
        </w:rPr>
        <w:t>Howlett</w:t>
      </w:r>
      <w:proofErr w:type="spellEnd"/>
      <w:r w:rsidRPr="0062745D">
        <w:rPr>
          <w:color w:val="000000" w:themeColor="text1"/>
        </w:rPr>
        <w:t xml:space="preserve"> and </w:t>
      </w:r>
      <w:proofErr w:type="spellStart"/>
      <w:r w:rsidRPr="0062745D">
        <w:rPr>
          <w:color w:val="000000" w:themeColor="text1"/>
        </w:rPr>
        <w:t>Cashore</w:t>
      </w:r>
      <w:proofErr w:type="spellEnd"/>
      <w:r w:rsidRPr="0062745D">
        <w:rPr>
          <w:color w:val="000000" w:themeColor="text1"/>
        </w:rPr>
        <w:t xml:space="preserve"> (2007), we also note the importance of the direction of change. Assessing patterns of change like punctuation or equilibrium requires measuring change on each dimension because there may be equilibrium in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w:t>
      </w:r>
      <w:r w:rsidRPr="0062745D">
        <w:rPr>
          <w:color w:val="000000" w:themeColor="text1"/>
        </w:rPr>
        <w:lastRenderedPageBreak/>
        <w:t>relative relationships they predict.</w:t>
      </w:r>
    </w:p>
    <w:p w14:paraId="2164C1C5"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16A5A64" w14:textId="77777777" w:rsidR="0062745D" w:rsidRPr="0062745D" w:rsidRDefault="0062745D" w:rsidP="0062745D">
      <w:pPr>
        <w:widowControl w:val="0"/>
        <w:autoSpaceDE w:val="0"/>
        <w:autoSpaceDN w:val="0"/>
        <w:adjustRightInd w:val="0"/>
        <w:spacing w:after="240" w:line="480" w:lineRule="auto"/>
        <w:rPr>
          <w:color w:val="000000" w:themeColor="text1"/>
        </w:rPr>
      </w:pPr>
      <w:proofErr w:type="gramStart"/>
      <w:r w:rsidRPr="0062745D">
        <w:rPr>
          <w:color w:val="000000" w:themeColor="text1"/>
        </w:rPr>
        <w:t>![</w:t>
      </w:r>
      <w:proofErr w:type="gramEnd"/>
      <w:r w:rsidRPr="0062745D">
        <w:rPr>
          <w:color w:val="000000" w:themeColor="text1"/>
        </w:rPr>
        <w:t>Table 3: Potential patterns of change with two regulations](table3.png)</w:t>
      </w:r>
    </w:p>
    <w:p w14:paraId="581A6E2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901382C"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4 Competing US Forest Certification Programs</w:t>
      </w:r>
    </w:p>
    <w:p w14:paraId="0ED4AD9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We illustrate our methodological approach through an analysis of forestry certification in the United States, one of the most advanced cases of private regulation. Like many substantive domains, forestry scholars have carefully dissected components of forestry regulations, both public and private, but, as shown above, the unit of analysis in political science scholarship still tends to be broad characterizations of entire policies or only a few of their constituent parts. By drawing on domain-specific scholarship, we can conduct a more systematic and detailed analysis. The results of this analysis offer the most comprehensive and detailed description of changes in forestry certification standards to date. </w:t>
      </w:r>
    </w:p>
    <w:p w14:paraId="1013C615"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1A2D9C3"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As an example of non-state market-driven governance, 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w:t>
      </w:r>
      <w:r w:rsidRPr="0062745D">
        <w:rPr>
          <w:color w:val="000000" w:themeColor="text1"/>
        </w:rPr>
        <w:lastRenderedPageBreak/>
        <w:t xml:space="preserve">to auditor findings of non-conformance with ecological and indigenous rights requirements. This scale of impact makes forest certification an important case. </w:t>
      </w:r>
    </w:p>
    <w:p w14:paraId="3F88E847"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243CEDA"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w:t>
      </w:r>
      <w:proofErr w:type="gramStart"/>
      <w:r w:rsidRPr="0062745D">
        <w:rPr>
          <w:color w:val="000000" w:themeColor="text1"/>
        </w:rPr>
        <w:t>commercially-harvested</w:t>
      </w:r>
      <w:proofErr w:type="gramEnd"/>
      <w:r w:rsidRPr="0062745D">
        <w:rPr>
          <w:color w:val="000000" w:themeColor="text1"/>
        </w:rPr>
        <w:t xml:space="preserve"> timberland including most corporate-owned timberland (see Figure 2).  Many states support certification as a compliment or alternative to public regulation. For example, in some U.S. states, regulators forgo inspections of FSC-certified forests since FSC auditors already assess legal compliance and more (Judge-Lord, 2013). </w:t>
      </w:r>
    </w:p>
    <w:p w14:paraId="7E63399D"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FA633A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[FIGURE 2]</w:t>
      </w:r>
    </w:p>
    <w:p w14:paraId="661747C8"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629A883"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Origin of the FSC:</w:t>
      </w:r>
      <w:r w:rsidRPr="0062745D">
        <w:rPr>
          <w:color w:val="000000" w:themeColor="text1"/>
        </w:rPr>
        <w:t xml:space="preserve"> The FSC was established as an international non-profit organization in 1993 by a group of environmental and social NGOs, academics, indigenous groups, and companies. FSC's founders designed its rulemaking procedures as a “democratic” process where members vote on decision-making rules as well as substantive policy (</w:t>
      </w:r>
      <w:proofErr w:type="spellStart"/>
      <w:r w:rsidRPr="0062745D">
        <w:rPr>
          <w:color w:val="000000" w:themeColor="text1"/>
        </w:rPr>
        <w:t>Meidinger</w:t>
      </w:r>
      <w:proofErr w:type="spellEnd"/>
      <w:r w:rsidRPr="0062745D">
        <w:rPr>
          <w:color w:val="000000" w:themeColor="text1"/>
        </w:rPr>
        <w:t xml:space="preserve">, 2003). The FSC standards begin with a set of international “Principles and Criteria” (FSC–P&amp;C) that are used by national-level organizations to develop more specific indicators.  Our analysis of the FSC in the U.S. thus focuses on both the international P&amp;C and the FSC-US national standard. </w:t>
      </w:r>
    </w:p>
    <w:p w14:paraId="27326FCD"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4F7C68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Origin of the SFI:</w:t>
      </w:r>
      <w:r w:rsidRPr="0062745D">
        <w:rPr>
          <w:color w:val="000000" w:themeColor="text1"/>
        </w:rPr>
        <w:t xml:space="preserve"> In 1995, the U.S.-based industry association, the American Forest &amp; Paper Association (AF&amp;PA), established a forest management standard and required its members (most of the U.S. forest products industry) to support it. Optional </w:t>
      </w:r>
      <w:proofErr w:type="gramStart"/>
      <w:r w:rsidRPr="0062745D">
        <w:rPr>
          <w:color w:val="000000" w:themeColor="text1"/>
        </w:rPr>
        <w:t>third-party</w:t>
      </w:r>
      <w:proofErr w:type="gramEnd"/>
      <w:r w:rsidRPr="0062745D">
        <w:rPr>
          <w:color w:val="000000" w:themeColor="text1"/>
        </w:rPr>
        <w:t xml:space="preserve"> auditing was added in 1998, which became mandatory in 2002, the same year that the AF&amp;PA made the SFI a legally distinct entity with a rulemaking process that is formally independent, though still largely governed by business stakeholders. The </w:t>
      </w:r>
      <w:proofErr w:type="gramStart"/>
      <w:r w:rsidRPr="0062745D">
        <w:rPr>
          <w:color w:val="000000" w:themeColor="text1"/>
        </w:rPr>
        <w:t>SFI has since been endorsed by the global Program</w:t>
      </w:r>
      <w:proofErr w:type="gramEnd"/>
      <w:r w:rsidRPr="0062745D">
        <w:rPr>
          <w:color w:val="000000" w:themeColor="text1"/>
        </w:rPr>
        <w:t xml:space="preserve"> for the Endorsement of Forest Certification (PEFC). The PEFC maintains a set of Sustainable Forest Management Benchmarks intended to guide participating national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408794E3"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C67A7A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“Sustainable” Forestry:</w:t>
      </w:r>
      <w:r w:rsidRPr="0062745D">
        <w:rPr>
          <w:color w:val="000000" w:themeColor="text1"/>
        </w:rPr>
        <w:t xml:space="preserve"> Like many sectors, there are ongoing debates over acceptable business practices and the appropriate role of public and private regulation in forestry. “Sustainable” forestry has many meanings (McDermott, 2012). For example, some programs use “natural” conditions or functions as a benchmark for sustainability, involving complex choices about what is “natural” and what degree of naturalness is appropriate. In other conceptions, “sustainable” is less associated with naturalistic management and more about long-term efficiency. Such differences manifest in different goals and means to achieve them. A regulation targeting efficiency may require high levels of utilization of trees and tree-parts, whereas a regulation targeting naturalistic management may include requirements to leave economically valuable </w:t>
      </w:r>
      <w:r w:rsidRPr="0062745D">
        <w:rPr>
          <w:color w:val="000000" w:themeColor="text1"/>
        </w:rPr>
        <w:lastRenderedPageBreak/>
        <w:t xml:space="preserve">timber behind for animal habitat. Disagreements become concrete in the details of such requirements. Thus, a meaningful assessment of similarities and differences between certification systems requires attention to detail. </w:t>
      </w:r>
    </w:p>
    <w:p w14:paraId="1F9672D4"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9BFF05A"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4.1 Scope, prescriptiveness, and policy settings of forest certification programs</w:t>
      </w:r>
    </w:p>
    <w:p w14:paraId="03749586"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(see McDermott et al., 2010), disaggregating forestry policies to capture all of the major issues addressed by FSC, PEFC, and SFI requirements.</w:t>
      </w:r>
    </w:p>
    <w:p w14:paraId="2A98ED94"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47DF0D93"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62745D">
        <w:rPr>
          <w:color w:val="000000" w:themeColor="text1"/>
        </w:rPr>
        <w:t>quality,</w:t>
      </w:r>
      <w:proofErr w:type="gramEnd"/>
      <w:r w:rsidRPr="0062745D">
        <w:rPr>
          <w:color w:val="000000" w:themeColor="text1"/>
        </w:rPr>
        <w:t xml:space="preserve"> the option to merely “maintain” means there is no mandatory requirement to “enhance” water quality. </w:t>
      </w:r>
    </w:p>
    <w:p w14:paraId="53188CD4"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FDF8558"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To measure policy settings, we offer detailed issue-by-issue comparisons of performance requirements on most of our 48 key issues in the text below and all of them in the online appendix. This approach is similar to how previous scholars have descriptively compared the SFI </w:t>
      </w:r>
      <w:r w:rsidRPr="0062745D">
        <w:rPr>
          <w:color w:val="000000" w:themeColor="text1"/>
        </w:rPr>
        <w:lastRenderedPageBreak/>
        <w:t>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6D0B631F"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8E69AAA"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4.2 Results</w:t>
      </w:r>
    </w:p>
    <w:p w14:paraId="71C8561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In this section, we compare each standard to its previous version and to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and some have extra indicators, meaning that in some states, FSC standards were more prescriptive than our findings reflect (see online appendix).</w:t>
      </w:r>
    </w:p>
    <w:p w14:paraId="2D9B33CE"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61F2719" w14:textId="0598F92B" w:rsidR="0062745D" w:rsidRPr="0062745D" w:rsidRDefault="0062745D" w:rsidP="0062745D">
      <w:pPr>
        <w:widowControl w:val="0"/>
        <w:autoSpaceDE w:val="0"/>
        <w:autoSpaceDN w:val="0"/>
        <w:adjustRightInd w:val="0"/>
        <w:spacing w:after="240" w:line="480" w:lineRule="auto"/>
        <w:rPr>
          <w:b/>
          <w:color w:val="000000" w:themeColor="text1"/>
        </w:rPr>
      </w:pPr>
      <w:r>
        <w:rPr>
          <w:b/>
          <w:color w:val="000000" w:themeColor="text1"/>
        </w:rPr>
        <w:t xml:space="preserve">### </w:t>
      </w:r>
      <w:r w:rsidRPr="0062745D">
        <w:rPr>
          <w:b/>
          <w:color w:val="000000" w:themeColor="text1"/>
        </w:rPr>
        <w:t>4.2.1 Comparing FSC’s and PEFC’s international requirements</w:t>
      </w:r>
    </w:p>
    <w:p w14:paraId="642BCBF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Scope and prescriptiveness: At the international level, the industry-backed PEFC started at a lower level but increased prescriptiveness on more key issues, leading to “upward convergence” with the activist-backed FSC P&amp;C. Overall, we find that FSC maintains more prescriptive requirements in its Principles &amp; Criteria than the PEFC benchmarks but that the PEFC has </w:t>
      </w:r>
      <w:r w:rsidRPr="0062745D">
        <w:rPr>
          <w:color w:val="000000" w:themeColor="text1"/>
        </w:rPr>
        <w:lastRenderedPageBreak/>
        <w:t xml:space="preserve">moved closer to the FSC-P&amp;C in some key areas. These include additional requirements on issues such as indigenous rights, community benefits, and public reporting and consultation (see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9 of the key issues, with both programs being equally prescriptive on 19 key issues (see Figure 3). </w:t>
      </w:r>
    </w:p>
    <w:p w14:paraId="7F3B9891"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C58DF79"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[FIGURE 3]</w:t>
      </w:r>
    </w:p>
    <w:p w14:paraId="6881F4E7"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C9D3ADA"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The top panel of figure 3 shows that the FSC-P&amp;C and PEFC maintained a similar scope of issues covered over time. The PEFC once covered slightly fewer issues than the PEFC, but its 2010 revisions bring it largely in line with the scope of FSC-P&amp;C. The middle panel of figure 3 shows that, as of 2015, the FSC P&amp;C covered three potentially “costly” issues that the PEFC did not; carbon emissions, restricting conversion to plantations, and worker wage requirements.  </w:t>
      </w:r>
    </w:p>
    <w:p w14:paraId="16E79D7B"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PEFC covers two more “business-friendly” issues that FSC-P&amp;C do not: managing aesthetics and allowing public access. The bottom panel of figure 3 shows that the PEFC increased in </w:t>
      </w:r>
      <w:r w:rsidRPr="0062745D">
        <w:rPr>
          <w:color w:val="000000" w:themeColor="text1"/>
        </w:rPr>
        <w:lastRenderedPageBreak/>
        <w:t xml:space="preserve">prescriptiveness on more issues than the FSC-P&amp;C, yielding an “upwardly converging” pattern in overall prescriptiveness. </w:t>
      </w:r>
    </w:p>
    <w:p w14:paraId="4E913AD2"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48A5A8A"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Policy settings:</w:t>
      </w:r>
      <w:r w:rsidRPr="0062745D">
        <w:rPr>
          <w:color w:val="000000" w:themeColor="text1"/>
        </w:rPr>
        <w:t xml:space="preserve"> One particularly controversial issue is the conversion of natural forests to timber plantations. Both systems only allow conversion of natural forest to plantation under “justifiable circumstances,” which each program defines differently.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“limited areas” to be converted while the PEFC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be certified only if the conversion occurred before 2011, while FSC-P&amp;C require that conversion occurred before 1994.</w:t>
      </w:r>
    </w:p>
    <w:p w14:paraId="3AC02837"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8D395C7"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Both FSC-P&amp;C and PEFC incorporated new language on socio-economic issues, land tenure rights, and stakeholder consultations. Besides explicitly recognizing UNDRIP, both include criteria that require free, prior and informed consent of indigenous peoples and local communities. The previous FSC-P&amp;C made reference to “free and informed consent” with regard to control over forest operations and compensation for use of traditional knowledge. Both standards also recognize legal, traditional, and customary rights. However, the FSC-P&amp;C are </w:t>
      </w:r>
      <w:r w:rsidRPr="0062745D">
        <w:rPr>
          <w:color w:val="000000" w:themeColor="text1"/>
        </w:rPr>
        <w:lastRenderedPageBreak/>
        <w:t xml:space="preserve">more prescriptive, defining the topics that require consultation with indigenous peoples, while the PEFC standards are more procedural, requiring only that engagement </w:t>
      </w:r>
      <w:proofErr w:type="gramStart"/>
      <w:r w:rsidRPr="0062745D">
        <w:rPr>
          <w:color w:val="000000" w:themeColor="text1"/>
        </w:rPr>
        <w:t>takes</w:t>
      </w:r>
      <w:proofErr w:type="gramEnd"/>
      <w:r w:rsidRPr="0062745D">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62745D">
        <w:rPr>
          <w:color w:val="000000" w:themeColor="text1"/>
        </w:rPr>
        <w:t>same.</w:t>
      </w:r>
      <w:proofErr w:type="gramEnd"/>
    </w:p>
    <w:p w14:paraId="6825DE4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FCDA569"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Both programs cover similar ecological issues, with a few nuanced differences. Both FSC–P&amp;C and PEFC requirements prohibit the use of GMOs in the area being certified, with some potential flexibility should scientific evidence affirm the safety of GMO trees. FSC–P&amp;C allow documented and monitored use of biological control methods but prohibit a specific list of “Highly Hazardous Chemicals.” The PEFC added prohibitions on pesticides that remain biologically active and highly toxic pesticides where viable alternatives are available. The PEFC explicitly states that chemicals should be avoided where they threaten water quality, while FSC–P&amp;C water protection criteria are less explicit. </w:t>
      </w:r>
      <w:proofErr w:type="gramStart"/>
      <w:r w:rsidRPr="0062745D">
        <w:rPr>
          <w:color w:val="000000" w:themeColor="text1"/>
        </w:rPr>
        <w:t>The FSC–P&amp;C and PEFC have similar requirements for sustainable production of timber and non-timber forest products (NTFPs), but less similar on protecting habitat.</w:t>
      </w:r>
      <w:proofErr w:type="gramEnd"/>
      <w:r w:rsidRPr="0062745D">
        <w:rPr>
          <w:color w:val="000000" w:themeColor="text1"/>
        </w:rPr>
        <w:t xml:space="preserve"> While the FSC–P&amp;C require protection of rare and threatened species and their habitats, the PEFC only requires that protected and endangered species not be exploited for commercial purposes and that measures for their protection are taken “where necessary,” without defining these conditions. </w:t>
      </w:r>
    </w:p>
    <w:p w14:paraId="5F4F6F88"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5768BB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Summary:</w:t>
      </w:r>
      <w:r w:rsidRPr="0062745D">
        <w:rPr>
          <w:color w:val="000000" w:themeColor="text1"/>
        </w:rPr>
        <w:t xml:space="preserve"> Overall, while the PEFC added more requirements with respect to indigenous rights and labor standards and covers a similar scope of issues to the FSC P&amp;C, the FSC-P&amp;C remain </w:t>
      </w:r>
      <w:r w:rsidRPr="0062745D">
        <w:rPr>
          <w:color w:val="000000" w:themeColor="text1"/>
        </w:rPr>
        <w:lastRenderedPageBreak/>
        <w:t>more prescriptive on social issues and significantly more prescriptive on ecological issues. The PEFC added new requirements for 8 key issues it previously did not address and became at least as prescriptive as the FSC–P&amp;C on over half of key issues. In absolute terms, the PEFC increased prescriptiveness on 19 key issues and decreased on none, whereas the FSC–P&amp;C increased on 13 and decreased on 4. Compared to the prescriptiveness of the FSC-US and SFI described below, the FSC–P&amp;C and PEFC requirements exhibit more convergence on both scope and prescriptiveness though many differences in policy settings remain.</w:t>
      </w:r>
    </w:p>
    <w:p w14:paraId="2FDA1CF5"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D95AF0E"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4.2.2 Comparing the FSC-US and SFI</w:t>
      </w:r>
    </w:p>
    <w:p w14:paraId="526993F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Scope and prescriptiveness:</w:t>
      </w:r>
      <w:r w:rsidRPr="0062745D">
        <w:rPr>
          <w:color w:val="000000" w:themeColor="text1"/>
        </w:rPr>
        <w:t xml:space="preserve"> Consistent with the international level, in the United States, the activist-backed FSC-US standard is more prescriptive than the industry-backed standard (SFI) on most issues. 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Figure 4). In 2008 the FSC-US was most prescriptive on 36 key issues, and the SFI was most prescriptive on 5. In 2016 the FSC-US was most prescriptive on 37 key issues, and the SFI was most prescriptive on the same 5, with both standards being equally prescriptive on 5 issues (the top panel of Figure 4).</w:t>
      </w:r>
    </w:p>
    <w:p w14:paraId="375D2E96"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CD10683"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The top panel of figure 3 shows that the FSC-US and SFI maintained a similar scope of issues </w:t>
      </w:r>
      <w:r w:rsidRPr="0062745D">
        <w:rPr>
          <w:color w:val="000000" w:themeColor="text1"/>
        </w:rPr>
        <w:lastRenderedPageBreak/>
        <w:t>covered over time. The SFI covers nearly the same number of issues as the FSC-US. 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9F39725"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0FA5231"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The middle panel of figure 3 shows that, as of 2016, the FSC-US covered six potentially “costly” issues that the PEFC did not; community benefit requirements, forest extent restrictions, required impact assessments, protected area restrictions, restoration requirements, and indigenous tenure protections. </w:t>
      </w:r>
    </w:p>
    <w:p w14:paraId="3E2FDCEB"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The SFI covers on more “business-friendly” issue that FSC-P&amp;C do not: contributing to forestry research. The SFI also has more prescriptive requirements on five other issues: continual improvement of management planning, requirements to educating the public about forestry, required contributions to forestry research, worker training, and material utilization. The bottom panel of figure 3 shows that the SFI increased in prescriptiveness on fewer issues than the FSC-US yielding an “upwardly diverging” pattern in overall prescriptiveness. </w:t>
      </w:r>
    </w:p>
    <w:p w14:paraId="4D3B0946"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CDF9D77"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9A8D2AB"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CA6CE73"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[FIGURE 4]</w:t>
      </w:r>
    </w:p>
    <w:p w14:paraId="664AF3EE"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47CEFB7"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Both the FSC-US and SFI standards have generally become more prescriptive, although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while changes made the same year by the FSC-US emphasized conservation-oriented forestry while removing a training requirement. For example,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a number of more prescriptive requirements requiring certain areas to be designated HCVFs and specific types of accountability in HCFV management. SFI allows more flexibility in FECV management. HCVFs under the FSC-US require significantly more than baseline practices (Newsom et al., 2006), 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“upward divergence,” with the FSC-US maintaining significantly more prescriptive requirements. </w:t>
      </w:r>
    </w:p>
    <w:p w14:paraId="28051BCB"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7080C31"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Policy Settings:</w:t>
      </w:r>
      <w:r w:rsidRPr="0062745D">
        <w:rPr>
          <w:color w:val="000000" w:themeColor="text1"/>
        </w:rPr>
        <w:t xml:space="preserve"> </w:t>
      </w:r>
      <w:proofErr w:type="gramStart"/>
      <w:r w:rsidRPr="0062745D">
        <w:rPr>
          <w:color w:val="000000" w:themeColor="text1"/>
        </w:rPr>
        <w:t xml:space="preserve">Enduring differences between the SFI and the FSC-US can be illustrated by issues such as harvest area and </w:t>
      </w:r>
      <w:proofErr w:type="spellStart"/>
      <w:r w:rsidRPr="0062745D">
        <w:rPr>
          <w:color w:val="000000" w:themeColor="text1"/>
        </w:rPr>
        <w:t>clearcuts</w:t>
      </w:r>
      <w:proofErr w:type="spellEnd"/>
      <w:r w:rsidRPr="0062745D">
        <w:rPr>
          <w:color w:val="000000" w:themeColor="text1"/>
        </w:rPr>
        <w:t xml:space="preserve"> size and harvesting near streams where, unlike most issues, policy settings are sufficiently analogous to allow comparison</w:t>
      </w:r>
      <w:proofErr w:type="gramEnd"/>
      <w:r w:rsidRPr="0062745D">
        <w:rPr>
          <w:color w:val="000000" w:themeColor="text1"/>
        </w:rPr>
        <w:t xml:space="preserve">. SFI limits </w:t>
      </w:r>
      <w:proofErr w:type="spellStart"/>
      <w:r w:rsidRPr="0062745D">
        <w:rPr>
          <w:color w:val="000000" w:themeColor="text1"/>
        </w:rPr>
        <w:t>clearcuts</w:t>
      </w:r>
      <w:proofErr w:type="spellEnd"/>
      <w:r w:rsidRPr="0062745D">
        <w:rPr>
          <w:color w:val="000000" w:themeColor="text1"/>
        </w:rPr>
        <w:t xml:space="preserve"> for all forest types to an average of 120 acres with no maximum and has no average limit for harvesting with 20 percent tree retention (i.e. </w:t>
      </w:r>
      <w:proofErr w:type="spellStart"/>
      <w:r w:rsidRPr="0062745D">
        <w:rPr>
          <w:color w:val="000000" w:themeColor="text1"/>
        </w:rPr>
        <w:t>nonclearcuts</w:t>
      </w:r>
      <w:proofErr w:type="spellEnd"/>
      <w:r w:rsidRPr="0062745D">
        <w:rPr>
          <w:color w:val="000000" w:themeColor="text1"/>
        </w:rPr>
        <w:t xml:space="preserve">). In contrast, the FSC-US requires that cutting resemble natural disturbance and limits </w:t>
      </w:r>
      <w:proofErr w:type="spellStart"/>
      <w:r w:rsidRPr="0062745D">
        <w:rPr>
          <w:color w:val="000000" w:themeColor="text1"/>
        </w:rPr>
        <w:t>clearcuts</w:t>
      </w:r>
      <w:proofErr w:type="spellEnd"/>
      <w:r w:rsidRPr="0062745D">
        <w:rPr>
          <w:color w:val="000000" w:themeColor="text1"/>
        </w:rPr>
        <w:t xml:space="preserve"> to a 40-acre average and 80-acre maximum, with additional restrictions based on region and forest type, and has a 100-acre average limit with 20 percent tree retention. For harvesting near streams, the FSC-US lists specific requirements for water quality, habitat, and other objectives with a focus on restoration. Additionally, two-thirds of FSC-US regions have numerical minimum riparian buffer zones. In 2015, SFI expanded its definitions of riparian areas but continues to allow more discretion regarding what is included in plans to protect water resources. SFI provides no numerical minimums beyond those in state laws and best management practices.</w:t>
      </w:r>
    </w:p>
    <w:p w14:paraId="3AC89EA6"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D7B20E5"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Divergence occurred mostly in ecological requirements like protecting habitat, where the FSC-US became more prescriptive while the SFI stayed constant or, in the case of protecting Old-growth forests, decreased in prescriptiveness. Regarding protected areas, the FSC-US continues to require that representative samples of habitats be protected, but, since 2010, also requires an assessment of the adequacy of permanent protections. SFI’s requirements for protected areas continue to be largely encompassed by its requirements to protect imperiled species. SFI continues to require plans to identify and protect moderately to highly valuable known </w:t>
      </w:r>
      <w:r w:rsidRPr="0062745D">
        <w:rPr>
          <w:color w:val="000000" w:themeColor="text1"/>
        </w:rPr>
        <w:lastRenderedPageBreak/>
        <w:t>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7A9BBD2"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5973DD6"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b/>
          <w:color w:val="000000" w:themeColor="text1"/>
        </w:rPr>
        <w:t>Summary:</w:t>
      </w:r>
      <w:r w:rsidRPr="0062745D">
        <w:rPr>
          <w:color w:val="000000" w:themeColor="text1"/>
        </w:rPr>
        <w:t xml:space="preserve"> Overall, we find that each standard continues to have a different overarching focus reflected in the distinct areas in which each standard is most prescriptive. The FSC’s requirements tend to demand that forest operations “resemble natural processes” and “maintain ecosystem function,” reflecting the interests of the environmental groups that founded the FSC. This language appears more frequently and forcefully in the 2010 standard concerning issues including </w:t>
      </w:r>
      <w:proofErr w:type="spellStart"/>
      <w:r w:rsidRPr="0062745D">
        <w:rPr>
          <w:color w:val="000000" w:themeColor="text1"/>
        </w:rPr>
        <w:t>clearcutting</w:t>
      </w:r>
      <w:proofErr w:type="spellEnd"/>
      <w:r w:rsidRPr="0062745D">
        <w:rPr>
          <w:color w:val="000000" w:themeColor="text1"/>
        </w:rPr>
        <w:t xml:space="preserve">, riparian management, HCVFs, protected areas, old-growth forests, snags and downed wood, residual trees, genetic diversity, plantations, restoration, natural disturbance, non-timber forest products, soil protection, road building, and management planning. </w:t>
      </w:r>
    </w:p>
    <w:p w14:paraId="162BE65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D30D999"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In contrast, the SFI is most prescriptive on issues such as material utilization, research, training, education, and public reporting and consultation.  The eight key issues on which the SFI </w:t>
      </w:r>
      <w:r w:rsidRPr="0062745D">
        <w:rPr>
          <w:color w:val="000000" w:themeColor="text1"/>
        </w:rPr>
        <w:lastRenderedPageBreak/>
        <w:t xml:space="preserve">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62745D">
        <w:rPr>
          <w:color w:val="000000" w:themeColor="text1"/>
        </w:rPr>
        <w:t>clearcuts</w:t>
      </w:r>
      <w:proofErr w:type="spellEnd"/>
      <w:r w:rsidRPr="0062745D">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62745D">
        <w:rPr>
          <w:color w:val="000000" w:themeColor="text1"/>
        </w:rPr>
        <w:t>clearcuts</w:t>
      </w:r>
      <w:proofErr w:type="spellEnd"/>
      <w:r w:rsidRPr="0062745D">
        <w:rPr>
          <w:color w:val="000000" w:themeColor="text1"/>
        </w:rPr>
        <w:t>, i.e. potentially reputation-threatening visuals.</w:t>
      </w:r>
    </w:p>
    <w:p w14:paraId="46188053"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4FFBD68"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scholarship on private governance. </w:t>
      </w:r>
    </w:p>
    <w:p w14:paraId="5211FCAC"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17172DAD"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xml:space="preserve">5 </w:t>
      </w:r>
      <w:proofErr w:type="gramStart"/>
      <w:r w:rsidRPr="0062745D">
        <w:rPr>
          <w:b/>
          <w:color w:val="000000" w:themeColor="text1"/>
        </w:rPr>
        <w:t>Discussion</w:t>
      </w:r>
      <w:proofErr w:type="gramEnd"/>
    </w:p>
    <w:p w14:paraId="6F3FFB7E"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5.1 Overall comparison</w:t>
      </w:r>
    </w:p>
    <w:p w14:paraId="04A0131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Our framework improves upon extant blunt claims of “high” or “low” stringency, by </w:t>
      </w:r>
      <w:proofErr w:type="gramStart"/>
      <w:r w:rsidRPr="0062745D">
        <w:rPr>
          <w:color w:val="000000" w:themeColor="text1"/>
        </w:rPr>
        <w:lastRenderedPageBreak/>
        <w:t>disaggregating</w:t>
      </w:r>
      <w:proofErr w:type="gramEnd"/>
      <w:r w:rsidRPr="0062745D">
        <w:rPr>
          <w:color w:val="000000" w:themeColor="text1"/>
        </w:rPr>
        <w:t xml:space="preserve"> policy substance to allow more nuanced empirical results. These issue-specific results can then be aggregated to make more general observations: First, on both scope and prescriptiveness dimensions, in 2016 the FSC-US standard was clearly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had more requirements on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is more prescriptive, and requires increasingly difficult to achieve performance levels. </w:t>
      </w:r>
    </w:p>
    <w:p w14:paraId="0C0894F3"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4046E7F9"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B3E100C"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lastRenderedPageBreak/>
        <w:t>5.2 Patterns of change</w:t>
      </w:r>
    </w:p>
    <w:p w14:paraId="16FA9F56"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increasing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wide adoption of SFI standards, such requirements may provide collective benefits for the sector, in the form of a positive public image and skilled workforce.</w:t>
      </w:r>
    </w:p>
    <w:p w14:paraId="27BF6D33"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5CD17E3"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[Figure 1]</w:t>
      </w:r>
    </w:p>
    <w:p w14:paraId="581A61E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72B30FE"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lastRenderedPageBreak/>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62745D">
        <w:rPr>
          <w:color w:val="000000" w:themeColor="text1"/>
        </w:rPr>
        <w:t>operations,</w:t>
      </w:r>
      <w:proofErr w:type="gramEnd"/>
      <w:r w:rsidRPr="0062745D">
        <w:rPr>
          <w:color w:val="000000" w:themeColor="text1"/>
        </w:rPr>
        <w:t xml:space="preserve"> an issue usually associated more with the SFI. This is interesting because scholars often assume that private regulations that are less stringent overall will converge toward “benchmark” standards like FSC’s (</w:t>
      </w:r>
      <w:proofErr w:type="spellStart"/>
      <w:r w:rsidRPr="0062745D">
        <w:rPr>
          <w:color w:val="000000" w:themeColor="text1"/>
        </w:rPr>
        <w:t>Overdevest</w:t>
      </w:r>
      <w:proofErr w:type="spellEnd"/>
      <w:r w:rsidRPr="0062745D">
        <w:rPr>
          <w:color w:val="000000" w:themeColor="text1"/>
        </w:rPr>
        <w:t xml:space="preserve"> 2005, 2010). Instead, in 2010, we find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F0331B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589781EA"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Since the major revisions of both programs in 2010, only SFI has updated its national-level requirements, mostly in 2015. In contrast to the 2010 changes, the pattern in 2015 is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475FC393"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FDEC8E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Overall, the dominant pattern of change is an upward divergence on prescriptiveness and no change on scope.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0CD177C"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370ACF48"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5.3 Implications for theory testing</w:t>
      </w:r>
    </w:p>
    <w:p w14:paraId="34BED1D4"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17846F3C"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4EAC13A2"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w:t>
      </w:r>
      <w:r w:rsidRPr="0062745D">
        <w:rPr>
          <w:color w:val="000000" w:themeColor="text1"/>
        </w:rPr>
        <w:lastRenderedPageBreak/>
        <w:t>and 2.2). While fully testing any causal explanations of policy change is beyond the scope of this paper (our focus is measuring the dependent variable), we can reflect on whether our measurements are consistent with these restated hypotheses.</w:t>
      </w:r>
    </w:p>
    <w:p w14:paraId="3A7A0897"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6A8616B"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34AE3A89"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1B086C91"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Overall our findings are also somewhat consistent with Hypothesis 1.2, again more clearly with respect to prescriptiveness than scope. We observe overall divergence on prescriptiveness, most clearly on 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2D39C580"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1C5A9CA3"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5B37EA96"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B2F6060"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5.4 Industry-backed certification programs as a form of collective action.</w:t>
      </w:r>
    </w:p>
    <w:p w14:paraId="3390FB39"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activist-driven issues depends on competition among standards, but on business-friendly issues, it does not. Indeed, firms often collaborate on the latter type of issues (e.g. industry standards, reputation, and capacity) through trade associations without pressure from activists.</w:t>
      </w:r>
    </w:p>
    <w:p w14:paraId="5C0283F6"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78D4E6E"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As </w:t>
      </w:r>
      <w:proofErr w:type="spellStart"/>
      <w:r w:rsidRPr="0062745D">
        <w:rPr>
          <w:color w:val="000000" w:themeColor="text1"/>
        </w:rPr>
        <w:t>Cashore</w:t>
      </w:r>
      <w:proofErr w:type="spellEnd"/>
      <w:r w:rsidRPr="0062745D">
        <w:rPr>
          <w:color w:val="000000" w:themeColor="text1"/>
        </w:rPr>
        <w:t xml:space="preserve"> et al. (2004) point </w:t>
      </w:r>
      <w:proofErr w:type="gramStart"/>
      <w:r w:rsidRPr="0062745D">
        <w:rPr>
          <w:color w:val="000000" w:themeColor="text1"/>
        </w:rPr>
        <w:t>out,</w:t>
      </w:r>
      <w:proofErr w:type="gramEnd"/>
      <w:r w:rsidRPr="0062745D">
        <w:rPr>
          <w:color w:val="000000" w:themeColor="text1"/>
        </w:rPr>
        <w:t xml:space="preserve"> industry-backed alternatives aim to save firms money by offering a label that sends a “green” or “socially responsible” signal in the market without some </w:t>
      </w:r>
      <w:r w:rsidRPr="0062745D">
        <w:rPr>
          <w:color w:val="000000" w:themeColor="text1"/>
        </w:rPr>
        <w:lastRenderedPageBreak/>
        <w:t>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62745D">
        <w:rPr>
          <w:color w:val="000000" w:themeColor="text1"/>
        </w:rPr>
        <w:t>greenwashing</w:t>
      </w:r>
      <w:proofErr w:type="spellEnd"/>
      <w:r w:rsidRPr="0062745D">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3306B88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23E25329"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By disaggregating requirements, we identify several areas in which the SFI was more prescriptive than the FSC-US and further increased prescriptiveness. This seems to contradict all prior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This finding supports hypothesis 2.2. Many of the issues where the SFI meets or exceeds the FSC-US requirements have collective benefits for the industry. These include managing harvest-area aesthetics, public education, </w:t>
      </w:r>
      <w:proofErr w:type="gramStart"/>
      <w:r w:rsidRPr="0062745D">
        <w:rPr>
          <w:color w:val="000000" w:themeColor="text1"/>
        </w:rPr>
        <w:t>worker</w:t>
      </w:r>
      <w:proofErr w:type="gramEnd"/>
      <w:r w:rsidRPr="0062745D">
        <w:rPr>
          <w:color w:val="000000" w:themeColor="text1"/>
        </w:rPr>
        <w:t xml:space="preserve"> training, and contributing to forestry research. Requiring firms to educate the public about timber harvesting may help the </w:t>
      </w:r>
      <w:r w:rsidRPr="0062745D">
        <w:rPr>
          <w:color w:val="000000" w:themeColor="text1"/>
        </w:rPr>
        <w:lastRenderedPageBreak/>
        <w:t>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3C9D1B3E"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722B0112"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In sum, where the SFI has more prescriptive requirements than the FSC, it requires things that most firms might do anyway (e.g. train workers or educate the public), but have added collective benefits the more widely they are adopted. 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76D510CA"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66F1FBF5" w14:textId="77777777" w:rsidR="0062745D" w:rsidRPr="00526003" w:rsidRDefault="0062745D" w:rsidP="0062745D">
      <w:pPr>
        <w:widowControl w:val="0"/>
        <w:autoSpaceDE w:val="0"/>
        <w:autoSpaceDN w:val="0"/>
        <w:adjustRightInd w:val="0"/>
        <w:spacing w:after="240" w:line="480" w:lineRule="auto"/>
        <w:rPr>
          <w:b/>
          <w:color w:val="000000" w:themeColor="text1"/>
        </w:rPr>
      </w:pPr>
      <w:bookmarkStart w:id="359" w:name="_GoBack"/>
      <w:r w:rsidRPr="00526003">
        <w:rPr>
          <w:b/>
          <w:color w:val="000000" w:themeColor="text1"/>
        </w:rPr>
        <w:t># 6 Conclusion</w:t>
      </w:r>
    </w:p>
    <w:bookmarkEnd w:id="359"/>
    <w:p w14:paraId="6C5BD977"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w:t>
      </w:r>
      <w:r w:rsidRPr="0062745D">
        <w:rPr>
          <w:color w:val="000000" w:themeColor="text1"/>
        </w:rPr>
        <w:lastRenderedPageBreak/>
        <w:t xml:space="preserve">evolve over time, and why. There is no perfect way to compare </w:t>
      </w:r>
      <w:proofErr w:type="gramStart"/>
      <w:r w:rsidRPr="0062745D">
        <w:rPr>
          <w:color w:val="000000" w:themeColor="text1"/>
        </w:rPr>
        <w:t>incommensurate</w:t>
      </w:r>
      <w:proofErr w:type="gramEnd"/>
      <w:r w:rsidRPr="0062745D">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can only be made qualitatively.</w:t>
      </w:r>
    </w:p>
    <w:p w14:paraId="1AB2A6EA"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find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Our hope is that this deep dive into defining policy change in one domain not only enables scholarship on the causes of public and private regulation in forestry but that it also offers a model for similar research in other policy domains. </w:t>
      </w:r>
    </w:p>
    <w:p w14:paraId="52BA1C13"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48D3E02A"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 xml:space="preserve">This approach also has practical value. First, the power dynamics among groups that promote programs like the FSC or the SFI have created an environment in which competing claims about policy substance and how it has changed confuse buyers. Because the politics of private </w:t>
      </w:r>
      <w:r w:rsidRPr="0062745D">
        <w:rPr>
          <w:color w:val="000000" w:themeColor="text1"/>
        </w:rPr>
        <w:lastRenderedPageBreak/>
        <w:t>regulation involve contested legitimacy, they “create demands by the respective ‘legitimacy communities’ for more ‘objective’ public comparisons that would resolve the debate about whose standards were higher” (</w:t>
      </w:r>
      <w:proofErr w:type="spellStart"/>
      <w:r w:rsidRPr="0062745D">
        <w:rPr>
          <w:color w:val="000000" w:themeColor="text1"/>
        </w:rPr>
        <w:t>Overdevest</w:t>
      </w:r>
      <w:proofErr w:type="spellEnd"/>
      <w:r w:rsidRPr="0062745D">
        <w:rPr>
          <w:color w:val="000000" w:themeColor="text1"/>
        </w:rPr>
        <w:t>, 2010). We offer concepts to clarify what “higher” standards may mean. Second, it is impossible to measure the impact of a set of regulatory requirements without disentangling their component parts.</w:t>
      </w:r>
    </w:p>
    <w:p w14:paraId="034B8E3E" w14:textId="77777777" w:rsidR="0062745D" w:rsidRPr="0062745D" w:rsidRDefault="0062745D" w:rsidP="0062745D">
      <w:pPr>
        <w:widowControl w:val="0"/>
        <w:autoSpaceDE w:val="0"/>
        <w:autoSpaceDN w:val="0"/>
        <w:adjustRightInd w:val="0"/>
        <w:spacing w:after="240" w:line="480" w:lineRule="auto"/>
        <w:rPr>
          <w:color w:val="000000" w:themeColor="text1"/>
        </w:rPr>
      </w:pPr>
    </w:p>
    <w:p w14:paraId="049C91FB"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advance empirical evidence that can be used to test general theories, or develop empirically testable theories, our study highlights the benefits of defining and measuring policy change. Doing so will not only improve the quality of empirical research and theory, it may also uncover entirely new puzzles and insights.</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 xml:space="preserve">Governing Through Markets: Forest Certification </w:t>
      </w:r>
      <w:r w:rsidRPr="00387397">
        <w:rPr>
          <w:i/>
          <w:iCs/>
          <w:noProof/>
        </w:rPr>
        <w:lastRenderedPageBreak/>
        <w:t>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62CB41B8" w14:textId="7EEB8E33" w:rsidR="006835E5" w:rsidRPr="00526003" w:rsidRDefault="00064D39" w:rsidP="00526003">
      <w:pPr>
        <w:widowControl w:val="0"/>
        <w:autoSpaceDE w:val="0"/>
        <w:autoSpaceDN w:val="0"/>
        <w:adjustRightInd w:val="0"/>
        <w:spacing w:after="240"/>
        <w:ind w:left="480" w:hanging="480"/>
        <w:rPr>
          <w:color w:val="000000" w:themeColor="text1"/>
        </w:rPr>
      </w:pPr>
      <w:r w:rsidRPr="00387397">
        <w:rPr>
          <w:color w:val="000000" w:themeColor="text1"/>
        </w:rPr>
        <w:fldChar w:fldCharType="end"/>
      </w:r>
    </w:p>
    <w:sectPr w:rsidR="006835E5" w:rsidRPr="00526003"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2" w:author="Cashore, Benjamin" w:date="2019-03-10T22:38:00Z" w:initials="CB">
    <w:p w14:paraId="73ABDC4A" w14:textId="307109A9" w:rsidR="008E6A43" w:rsidRDefault="008E6A43">
      <w:pPr>
        <w:pStyle w:val="CommentText"/>
      </w:pPr>
      <w:r>
        <w:rPr>
          <w:rStyle w:val="CommentReference"/>
        </w:rPr>
        <w:annotationRef/>
      </w:r>
      <w:r>
        <w:t>Can you clarify this?</w:t>
      </w:r>
    </w:p>
  </w:comment>
  <w:comment w:id="295" w:author="DJL" w:date="2019-03-09T18:38:00Z" w:initials="D">
    <w:p w14:paraId="252ADBD5" w14:textId="700DD53D" w:rsidR="008E6A43" w:rsidRDefault="008E6A43">
      <w:pPr>
        <w:pStyle w:val="CommentText"/>
      </w:pPr>
      <w:r>
        <w:rPr>
          <w:rStyle w:val="CommentReference"/>
        </w:rPr>
        <w:annotationRef/>
      </w:r>
      <w:r>
        <w:t>This is really better than “industry-backed”</w:t>
      </w:r>
    </w:p>
  </w:comment>
  <w:comment w:id="304" w:author="Cashore, Benjamin" w:date="2019-03-10T22:56:00Z" w:initials="CB">
    <w:p w14:paraId="4F0AA526" w14:textId="28906478" w:rsidR="008E6A43" w:rsidRDefault="008E6A43">
      <w:pPr>
        <w:pStyle w:val="CommentText"/>
      </w:pPr>
      <w:r>
        <w:rPr>
          <w:rStyle w:val="CommentReference"/>
        </w:rPr>
        <w:annotationRef/>
      </w:r>
      <w:r>
        <w:t>Clarify doesn’t quite fit.</w:t>
      </w:r>
    </w:p>
  </w:comment>
  <w:comment w:id="332" w:author="Cashore, Benjamin" w:date="2019-03-10T23:03:00Z" w:initials="CB">
    <w:p w14:paraId="7F655D3A" w14:textId="399ED589" w:rsidR="008E6A43" w:rsidRDefault="008E6A43">
      <w:pPr>
        <w:pStyle w:val="CommentText"/>
      </w:pPr>
      <w:r>
        <w:rPr>
          <w:rStyle w:val="CommentReference"/>
        </w:rPr>
        <w:annotationRef/>
      </w:r>
      <w:r>
        <w:t>Again, it feels awkward to say “see for a review” as that is not relevant to our analysis.</w:t>
      </w:r>
    </w:p>
  </w:comment>
  <w:comment w:id="340" w:author="Cashore, Benjamin" w:date="2019-03-10T23:04:00Z" w:initials="CB">
    <w:p w14:paraId="48DDC670" w14:textId="24D4620B" w:rsidR="008E6A43" w:rsidRDefault="008E6A43">
      <w:pPr>
        <w:pStyle w:val="CommentText"/>
      </w:pPr>
      <w:r>
        <w:rPr>
          <w:rStyle w:val="CommentReference"/>
        </w:rPr>
        <w:annotationRef/>
      </w:r>
      <w:r>
        <w:t>This is good but up until now the article is only mentioning the dependent variable..</w:t>
      </w:r>
    </w:p>
  </w:comment>
  <w:comment w:id="353" w:author="Cashore, Benjamin" w:date="2019-03-10T23:07:00Z" w:initials="CB">
    <w:p w14:paraId="526D5620" w14:textId="015645CC" w:rsidR="008E6A43" w:rsidRDefault="008E6A43">
      <w:pPr>
        <w:pStyle w:val="CommentText"/>
      </w:pPr>
      <w:r>
        <w:rPr>
          <w:rStyle w:val="CommentReference"/>
        </w:rPr>
        <w:annotationRef/>
      </w:r>
      <w:r>
        <w:t>This sentence implies duplication…</w:t>
      </w:r>
    </w:p>
  </w:comment>
  <w:comment w:id="354" w:author="Cashore, Benjamin" w:date="2019-03-10T23:07:00Z" w:initials="CB">
    <w:p w14:paraId="659CCE54" w14:textId="26654E71" w:rsidR="008E6A43" w:rsidRDefault="008E6A43">
      <w:pPr>
        <w:pStyle w:val="CommentText"/>
      </w:pPr>
      <w:r>
        <w:rPr>
          <w:rStyle w:val="CommentReference"/>
        </w:rPr>
        <w:annotationRef/>
      </w:r>
      <w:r>
        <w:t>Any effort to introduced what is happening next is a potential sign of organization sloppiness  - this should go up front but shouldn’t be repeated again.</w:t>
      </w:r>
    </w:p>
  </w:comment>
  <w:comment w:id="355" w:author="DJL" w:date="2019-03-10T11:13:00Z" w:initials="D">
    <w:p w14:paraId="5D71B43E" w14:textId="3AF5286C" w:rsidR="008E6A43" w:rsidRDefault="008E6A43">
      <w:pPr>
        <w:pStyle w:val="CommentText"/>
      </w:pPr>
      <w:r>
        <w:rPr>
          <w:rStyle w:val="CommentReference"/>
        </w:rPr>
        <w:annotationRef/>
      </w:r>
      <w:r>
        <w:t>I cannot find a clearer way to say this; I think “empirically sound” is confusing and wordy. Do we not think that this finding is correct. If we are OK using “correct” in the following sentence, we should probably use it here too,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BDC4A" w15:done="0"/>
  <w15:commentEx w15:paraId="252ADBD5" w15:done="0"/>
  <w15:commentEx w15:paraId="4F0AA526" w15:done="0"/>
  <w15:commentEx w15:paraId="7F655D3A" w15:done="0"/>
  <w15:commentEx w15:paraId="48DDC670" w15:done="0"/>
  <w15:commentEx w15:paraId="526D5620" w15:done="0"/>
  <w15:commentEx w15:paraId="659CCE54" w15:done="0"/>
  <w15:commentEx w15:paraId="5D71B4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BDC4A" w16cid:durableId="20301057"/>
  <w16cid:commentId w16cid:paraId="252ADBD5" w16cid:durableId="202FFC3A"/>
  <w16cid:commentId w16cid:paraId="4F0AA526" w16cid:durableId="203014B6"/>
  <w16cid:commentId w16cid:paraId="7F655D3A" w16cid:durableId="20301638"/>
  <w16cid:commentId w16cid:paraId="48DDC670" w16cid:durableId="2030167F"/>
  <w16cid:commentId w16cid:paraId="526D5620" w16cid:durableId="20301716"/>
  <w16cid:commentId w16cid:paraId="659CCE54" w16cid:durableId="2030172A"/>
  <w16cid:commentId w16cid:paraId="5D71B43E" w16cid:durableId="202FFC3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CFAEE" w14:textId="77777777" w:rsidR="008E6A43" w:rsidRDefault="008E6A43" w:rsidP="002E5C5B">
      <w:r>
        <w:separator/>
      </w:r>
    </w:p>
  </w:endnote>
  <w:endnote w:type="continuationSeparator" w:id="0">
    <w:p w14:paraId="3BBD9CC0" w14:textId="77777777" w:rsidR="008E6A43" w:rsidRDefault="008E6A43" w:rsidP="002E5C5B">
      <w:r>
        <w:continuationSeparator/>
      </w:r>
    </w:p>
  </w:endnote>
  <w:endnote w:type="continuationNotice" w:id="1">
    <w:p w14:paraId="6C698E3C" w14:textId="77777777" w:rsidR="008E6A43" w:rsidRDefault="008E6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8E6A43" w:rsidRDefault="008E6A4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8E6A43" w:rsidRDefault="008E6A43"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8E6A43" w:rsidRDefault="008E6A4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7A22">
      <w:rPr>
        <w:rStyle w:val="PageNumber"/>
        <w:noProof/>
      </w:rPr>
      <w:t>24</w:t>
    </w:r>
    <w:r>
      <w:rPr>
        <w:rStyle w:val="PageNumber"/>
      </w:rPr>
      <w:fldChar w:fldCharType="end"/>
    </w:r>
  </w:p>
  <w:p w14:paraId="63C7F481" w14:textId="77777777" w:rsidR="008E6A43" w:rsidRDefault="008E6A43"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9D463" w14:textId="77777777" w:rsidR="008E6A43" w:rsidRDefault="008E6A43" w:rsidP="002E5C5B">
      <w:r>
        <w:separator/>
      </w:r>
    </w:p>
  </w:footnote>
  <w:footnote w:type="continuationSeparator" w:id="0">
    <w:p w14:paraId="22CA2D53" w14:textId="77777777" w:rsidR="008E6A43" w:rsidRDefault="008E6A43" w:rsidP="002E5C5B">
      <w:r>
        <w:continuationSeparator/>
      </w:r>
    </w:p>
  </w:footnote>
  <w:footnote w:type="continuationNotice" w:id="1">
    <w:p w14:paraId="596E501E" w14:textId="77777777" w:rsidR="008E6A43" w:rsidRDefault="008E6A4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8E6A43" w:rsidRDefault="008E6A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530B"/>
    <w:rsid w:val="00045353"/>
    <w:rsid w:val="000455BE"/>
    <w:rsid w:val="00045762"/>
    <w:rsid w:val="00046886"/>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22AE"/>
    <w:rsid w:val="00232B77"/>
    <w:rsid w:val="00233575"/>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025"/>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30B"/>
    <w:rsid w:val="003F1719"/>
    <w:rsid w:val="003F1ACA"/>
    <w:rsid w:val="003F2570"/>
    <w:rsid w:val="003F2696"/>
    <w:rsid w:val="003F2E25"/>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110"/>
    <w:rsid w:val="00522762"/>
    <w:rsid w:val="00522BA3"/>
    <w:rsid w:val="00523004"/>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27BB"/>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769"/>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978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C8F"/>
    <w:rsid w:val="00B0127A"/>
    <w:rsid w:val="00B02034"/>
    <w:rsid w:val="00B028D9"/>
    <w:rsid w:val="00B02A59"/>
    <w:rsid w:val="00B02B10"/>
    <w:rsid w:val="00B02C50"/>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B7E3D"/>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966"/>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BEFE4A-747F-064C-B259-73AC805E9D84}">
  <ds:schemaRefs>
    <ds:schemaRef ds:uri="http://schemas.openxmlformats.org/officeDocument/2006/bibliography"/>
  </ds:schemaRefs>
</ds:datastoreItem>
</file>

<file path=customXml/itemProps10.xml><?xml version="1.0" encoding="utf-8"?>
<ds:datastoreItem xmlns:ds="http://schemas.openxmlformats.org/officeDocument/2006/customXml" ds:itemID="{8BCE4257-2015-9E44-9824-B0316FFE9149}">
  <ds:schemaRefs>
    <ds:schemaRef ds:uri="http://schemas.openxmlformats.org/officeDocument/2006/bibliography"/>
  </ds:schemaRefs>
</ds:datastoreItem>
</file>

<file path=customXml/itemProps11.xml><?xml version="1.0" encoding="utf-8"?>
<ds:datastoreItem xmlns:ds="http://schemas.openxmlformats.org/officeDocument/2006/customXml" ds:itemID="{CC840551-38D1-6643-A2BF-648F0086C022}">
  <ds:schemaRefs>
    <ds:schemaRef ds:uri="http://schemas.openxmlformats.org/officeDocument/2006/bibliography"/>
  </ds:schemaRefs>
</ds:datastoreItem>
</file>

<file path=customXml/itemProps12.xml><?xml version="1.0" encoding="utf-8"?>
<ds:datastoreItem xmlns:ds="http://schemas.openxmlformats.org/officeDocument/2006/customXml" ds:itemID="{6E02582C-1EF9-5B45-9014-89C54F7BBC33}">
  <ds:schemaRefs>
    <ds:schemaRef ds:uri="http://schemas.openxmlformats.org/officeDocument/2006/bibliography"/>
  </ds:schemaRefs>
</ds:datastoreItem>
</file>

<file path=customXml/itemProps13.xml><?xml version="1.0" encoding="utf-8"?>
<ds:datastoreItem xmlns:ds="http://schemas.openxmlformats.org/officeDocument/2006/customXml" ds:itemID="{B9DCF91C-0F76-DF4D-BB4F-EA9797A07A35}">
  <ds:schemaRefs>
    <ds:schemaRef ds:uri="http://schemas.openxmlformats.org/officeDocument/2006/bibliography"/>
  </ds:schemaRefs>
</ds:datastoreItem>
</file>

<file path=customXml/itemProps14.xml><?xml version="1.0" encoding="utf-8"?>
<ds:datastoreItem xmlns:ds="http://schemas.openxmlformats.org/officeDocument/2006/customXml" ds:itemID="{BFE175E8-FD84-844E-B8D0-17BBF3502384}">
  <ds:schemaRefs>
    <ds:schemaRef ds:uri="http://schemas.openxmlformats.org/officeDocument/2006/bibliography"/>
  </ds:schemaRefs>
</ds:datastoreItem>
</file>

<file path=customXml/itemProps15.xml><?xml version="1.0" encoding="utf-8"?>
<ds:datastoreItem xmlns:ds="http://schemas.openxmlformats.org/officeDocument/2006/customXml" ds:itemID="{2438793E-F717-9649-BBEA-6479BF064802}">
  <ds:schemaRefs>
    <ds:schemaRef ds:uri="http://schemas.openxmlformats.org/officeDocument/2006/bibliography"/>
  </ds:schemaRefs>
</ds:datastoreItem>
</file>

<file path=customXml/itemProps16.xml><?xml version="1.0" encoding="utf-8"?>
<ds:datastoreItem xmlns:ds="http://schemas.openxmlformats.org/officeDocument/2006/customXml" ds:itemID="{A9A5CB6C-6677-B747-9FC8-180BB9D1CE1E}">
  <ds:schemaRefs>
    <ds:schemaRef ds:uri="http://schemas.openxmlformats.org/officeDocument/2006/bibliography"/>
  </ds:schemaRefs>
</ds:datastoreItem>
</file>

<file path=customXml/itemProps17.xml><?xml version="1.0" encoding="utf-8"?>
<ds:datastoreItem xmlns:ds="http://schemas.openxmlformats.org/officeDocument/2006/customXml" ds:itemID="{3AE777FF-CB77-CD4F-A61F-4A67CA7DDD5F}">
  <ds:schemaRefs>
    <ds:schemaRef ds:uri="http://schemas.openxmlformats.org/officeDocument/2006/bibliography"/>
  </ds:schemaRefs>
</ds:datastoreItem>
</file>

<file path=customXml/itemProps18.xml><?xml version="1.0" encoding="utf-8"?>
<ds:datastoreItem xmlns:ds="http://schemas.openxmlformats.org/officeDocument/2006/customXml" ds:itemID="{B3B5D58B-1E2D-D846-80FF-213D870B7C28}">
  <ds:schemaRefs>
    <ds:schemaRef ds:uri="http://schemas.openxmlformats.org/officeDocument/2006/bibliography"/>
  </ds:schemaRefs>
</ds:datastoreItem>
</file>

<file path=customXml/itemProps19.xml><?xml version="1.0" encoding="utf-8"?>
<ds:datastoreItem xmlns:ds="http://schemas.openxmlformats.org/officeDocument/2006/customXml" ds:itemID="{F70237F1-DEE0-7E4B-B67C-C5FE5F9173F4}">
  <ds:schemaRefs>
    <ds:schemaRef ds:uri="http://schemas.openxmlformats.org/officeDocument/2006/bibliography"/>
  </ds:schemaRefs>
</ds:datastoreItem>
</file>

<file path=customXml/itemProps2.xml><?xml version="1.0" encoding="utf-8"?>
<ds:datastoreItem xmlns:ds="http://schemas.openxmlformats.org/officeDocument/2006/customXml" ds:itemID="{0A32FC9D-04D2-9244-BADF-D6D16B781F40}">
  <ds:schemaRefs>
    <ds:schemaRef ds:uri="http://schemas.openxmlformats.org/officeDocument/2006/bibliography"/>
  </ds:schemaRefs>
</ds:datastoreItem>
</file>

<file path=customXml/itemProps20.xml><?xml version="1.0" encoding="utf-8"?>
<ds:datastoreItem xmlns:ds="http://schemas.openxmlformats.org/officeDocument/2006/customXml" ds:itemID="{4DE68585-FD3E-3843-A25A-730D541F78AE}">
  <ds:schemaRefs>
    <ds:schemaRef ds:uri="http://schemas.openxmlformats.org/officeDocument/2006/bibliography"/>
  </ds:schemaRefs>
</ds:datastoreItem>
</file>

<file path=customXml/itemProps21.xml><?xml version="1.0" encoding="utf-8"?>
<ds:datastoreItem xmlns:ds="http://schemas.openxmlformats.org/officeDocument/2006/customXml" ds:itemID="{D1908360-552A-1241-AF72-194292990BB6}">
  <ds:schemaRefs>
    <ds:schemaRef ds:uri="http://schemas.openxmlformats.org/officeDocument/2006/bibliography"/>
  </ds:schemaRefs>
</ds:datastoreItem>
</file>

<file path=customXml/itemProps22.xml><?xml version="1.0" encoding="utf-8"?>
<ds:datastoreItem xmlns:ds="http://schemas.openxmlformats.org/officeDocument/2006/customXml" ds:itemID="{A23E5050-A63A-554D-A376-0EDB489D38F1}">
  <ds:schemaRefs>
    <ds:schemaRef ds:uri="http://schemas.openxmlformats.org/officeDocument/2006/bibliography"/>
  </ds:schemaRefs>
</ds:datastoreItem>
</file>

<file path=customXml/itemProps23.xml><?xml version="1.0" encoding="utf-8"?>
<ds:datastoreItem xmlns:ds="http://schemas.openxmlformats.org/officeDocument/2006/customXml" ds:itemID="{CB84FEE3-E3E1-8E48-850F-013FEE5A8B86}">
  <ds:schemaRefs>
    <ds:schemaRef ds:uri="http://schemas.openxmlformats.org/officeDocument/2006/bibliography"/>
  </ds:schemaRefs>
</ds:datastoreItem>
</file>

<file path=customXml/itemProps24.xml><?xml version="1.0" encoding="utf-8"?>
<ds:datastoreItem xmlns:ds="http://schemas.openxmlformats.org/officeDocument/2006/customXml" ds:itemID="{E247B188-B924-A643-871D-F8ED410BED32}">
  <ds:schemaRefs>
    <ds:schemaRef ds:uri="http://schemas.openxmlformats.org/officeDocument/2006/bibliography"/>
  </ds:schemaRefs>
</ds:datastoreItem>
</file>

<file path=customXml/itemProps25.xml><?xml version="1.0" encoding="utf-8"?>
<ds:datastoreItem xmlns:ds="http://schemas.openxmlformats.org/officeDocument/2006/customXml" ds:itemID="{CFD24F2F-EFD4-1D46-9EC3-53D0BBAA86CF}">
  <ds:schemaRefs>
    <ds:schemaRef ds:uri="http://schemas.openxmlformats.org/officeDocument/2006/bibliography"/>
  </ds:schemaRefs>
</ds:datastoreItem>
</file>

<file path=customXml/itemProps26.xml><?xml version="1.0" encoding="utf-8"?>
<ds:datastoreItem xmlns:ds="http://schemas.openxmlformats.org/officeDocument/2006/customXml" ds:itemID="{AF976916-6235-DF4D-8693-26B60B64F8E8}">
  <ds:schemaRefs>
    <ds:schemaRef ds:uri="http://schemas.openxmlformats.org/officeDocument/2006/bibliography"/>
  </ds:schemaRefs>
</ds:datastoreItem>
</file>

<file path=customXml/itemProps27.xml><?xml version="1.0" encoding="utf-8"?>
<ds:datastoreItem xmlns:ds="http://schemas.openxmlformats.org/officeDocument/2006/customXml" ds:itemID="{2CFA06A6-3C3F-8E48-B776-A18B79E6A1A1}">
  <ds:schemaRefs>
    <ds:schemaRef ds:uri="http://schemas.openxmlformats.org/officeDocument/2006/bibliography"/>
  </ds:schemaRefs>
</ds:datastoreItem>
</file>

<file path=customXml/itemProps28.xml><?xml version="1.0" encoding="utf-8"?>
<ds:datastoreItem xmlns:ds="http://schemas.openxmlformats.org/officeDocument/2006/customXml" ds:itemID="{28ED6B87-BA03-0046-B64D-C5670BFD93D2}">
  <ds:schemaRefs>
    <ds:schemaRef ds:uri="http://schemas.openxmlformats.org/officeDocument/2006/bibliography"/>
  </ds:schemaRefs>
</ds:datastoreItem>
</file>

<file path=customXml/itemProps29.xml><?xml version="1.0" encoding="utf-8"?>
<ds:datastoreItem xmlns:ds="http://schemas.openxmlformats.org/officeDocument/2006/customXml" ds:itemID="{403A37F2-D489-834E-9C54-B8B324D3B765}">
  <ds:schemaRefs>
    <ds:schemaRef ds:uri="http://schemas.openxmlformats.org/officeDocument/2006/bibliography"/>
  </ds:schemaRefs>
</ds:datastoreItem>
</file>

<file path=customXml/itemProps3.xml><?xml version="1.0" encoding="utf-8"?>
<ds:datastoreItem xmlns:ds="http://schemas.openxmlformats.org/officeDocument/2006/customXml" ds:itemID="{EE0FE44A-383E-C84F-B678-0076B3121466}">
  <ds:schemaRefs>
    <ds:schemaRef ds:uri="http://schemas.openxmlformats.org/officeDocument/2006/bibliography"/>
  </ds:schemaRefs>
</ds:datastoreItem>
</file>

<file path=customXml/itemProps30.xml><?xml version="1.0" encoding="utf-8"?>
<ds:datastoreItem xmlns:ds="http://schemas.openxmlformats.org/officeDocument/2006/customXml" ds:itemID="{8996DF68-AF4F-3A44-BD88-C74223B9A14A}">
  <ds:schemaRefs>
    <ds:schemaRef ds:uri="http://schemas.openxmlformats.org/officeDocument/2006/bibliography"/>
  </ds:schemaRefs>
</ds:datastoreItem>
</file>

<file path=customXml/itemProps31.xml><?xml version="1.0" encoding="utf-8"?>
<ds:datastoreItem xmlns:ds="http://schemas.openxmlformats.org/officeDocument/2006/customXml" ds:itemID="{D50B659A-89DB-4E42-9471-1D11D5E503BC}">
  <ds:schemaRefs>
    <ds:schemaRef ds:uri="http://schemas.openxmlformats.org/officeDocument/2006/bibliography"/>
  </ds:schemaRefs>
</ds:datastoreItem>
</file>

<file path=customXml/itemProps32.xml><?xml version="1.0" encoding="utf-8"?>
<ds:datastoreItem xmlns:ds="http://schemas.openxmlformats.org/officeDocument/2006/customXml" ds:itemID="{1A1EB6F1-5660-7644-9156-95BF01D3E775}">
  <ds:schemaRefs>
    <ds:schemaRef ds:uri="http://schemas.openxmlformats.org/officeDocument/2006/bibliography"/>
  </ds:schemaRefs>
</ds:datastoreItem>
</file>

<file path=customXml/itemProps33.xml><?xml version="1.0" encoding="utf-8"?>
<ds:datastoreItem xmlns:ds="http://schemas.openxmlformats.org/officeDocument/2006/customXml" ds:itemID="{0461F2AB-7DEC-764C-B4FB-A3D117C5357B}">
  <ds:schemaRefs>
    <ds:schemaRef ds:uri="http://schemas.openxmlformats.org/officeDocument/2006/bibliography"/>
  </ds:schemaRefs>
</ds:datastoreItem>
</file>

<file path=customXml/itemProps34.xml><?xml version="1.0" encoding="utf-8"?>
<ds:datastoreItem xmlns:ds="http://schemas.openxmlformats.org/officeDocument/2006/customXml" ds:itemID="{4CFAE7D7-2FEC-7A47-B253-5485AEFE6AF1}">
  <ds:schemaRefs>
    <ds:schemaRef ds:uri="http://schemas.openxmlformats.org/officeDocument/2006/bibliography"/>
  </ds:schemaRefs>
</ds:datastoreItem>
</file>

<file path=customXml/itemProps35.xml><?xml version="1.0" encoding="utf-8"?>
<ds:datastoreItem xmlns:ds="http://schemas.openxmlformats.org/officeDocument/2006/customXml" ds:itemID="{2902223C-240E-644A-866B-F7D5BBC54B35}">
  <ds:schemaRefs>
    <ds:schemaRef ds:uri="http://schemas.openxmlformats.org/officeDocument/2006/bibliography"/>
  </ds:schemaRefs>
</ds:datastoreItem>
</file>

<file path=customXml/itemProps36.xml><?xml version="1.0" encoding="utf-8"?>
<ds:datastoreItem xmlns:ds="http://schemas.openxmlformats.org/officeDocument/2006/customXml" ds:itemID="{B0092AE5-30B3-ED4C-87FE-2C5039B47AA1}">
  <ds:schemaRefs>
    <ds:schemaRef ds:uri="http://schemas.openxmlformats.org/officeDocument/2006/bibliography"/>
  </ds:schemaRefs>
</ds:datastoreItem>
</file>

<file path=customXml/itemProps37.xml><?xml version="1.0" encoding="utf-8"?>
<ds:datastoreItem xmlns:ds="http://schemas.openxmlformats.org/officeDocument/2006/customXml" ds:itemID="{87417C15-C096-AE49-A40F-0639A4136935}">
  <ds:schemaRefs>
    <ds:schemaRef ds:uri="http://schemas.openxmlformats.org/officeDocument/2006/bibliography"/>
  </ds:schemaRefs>
</ds:datastoreItem>
</file>

<file path=customXml/itemProps38.xml><?xml version="1.0" encoding="utf-8"?>
<ds:datastoreItem xmlns:ds="http://schemas.openxmlformats.org/officeDocument/2006/customXml" ds:itemID="{11DECE14-5349-5F45-80CC-7775A58D27E7}">
  <ds:schemaRefs>
    <ds:schemaRef ds:uri="http://schemas.openxmlformats.org/officeDocument/2006/bibliography"/>
  </ds:schemaRefs>
</ds:datastoreItem>
</file>

<file path=customXml/itemProps39.xml><?xml version="1.0" encoding="utf-8"?>
<ds:datastoreItem xmlns:ds="http://schemas.openxmlformats.org/officeDocument/2006/customXml" ds:itemID="{13AD7348-C797-6C48-A4EE-2A0315D118F5}">
  <ds:schemaRefs>
    <ds:schemaRef ds:uri="http://schemas.openxmlformats.org/officeDocument/2006/bibliography"/>
  </ds:schemaRefs>
</ds:datastoreItem>
</file>

<file path=customXml/itemProps4.xml><?xml version="1.0" encoding="utf-8"?>
<ds:datastoreItem xmlns:ds="http://schemas.openxmlformats.org/officeDocument/2006/customXml" ds:itemID="{940714EA-0869-4F43-848D-88EADFE0A08D}">
  <ds:schemaRefs>
    <ds:schemaRef ds:uri="http://schemas.openxmlformats.org/officeDocument/2006/bibliography"/>
  </ds:schemaRefs>
</ds:datastoreItem>
</file>

<file path=customXml/itemProps40.xml><?xml version="1.0" encoding="utf-8"?>
<ds:datastoreItem xmlns:ds="http://schemas.openxmlformats.org/officeDocument/2006/customXml" ds:itemID="{FAB87B4D-BE91-5A4E-959F-F0E0BFF9FF40}">
  <ds:schemaRefs>
    <ds:schemaRef ds:uri="http://schemas.openxmlformats.org/officeDocument/2006/bibliography"/>
  </ds:schemaRefs>
</ds:datastoreItem>
</file>

<file path=customXml/itemProps41.xml><?xml version="1.0" encoding="utf-8"?>
<ds:datastoreItem xmlns:ds="http://schemas.openxmlformats.org/officeDocument/2006/customXml" ds:itemID="{60C7E02C-F76D-A843-8C36-4089848723C8}">
  <ds:schemaRefs>
    <ds:schemaRef ds:uri="http://schemas.openxmlformats.org/officeDocument/2006/bibliography"/>
  </ds:schemaRefs>
</ds:datastoreItem>
</file>

<file path=customXml/itemProps42.xml><?xml version="1.0" encoding="utf-8"?>
<ds:datastoreItem xmlns:ds="http://schemas.openxmlformats.org/officeDocument/2006/customXml" ds:itemID="{F8AF59F0-C7CD-D042-9D7A-76B14BF02055}">
  <ds:schemaRefs>
    <ds:schemaRef ds:uri="http://schemas.openxmlformats.org/officeDocument/2006/bibliography"/>
  </ds:schemaRefs>
</ds:datastoreItem>
</file>

<file path=customXml/itemProps43.xml><?xml version="1.0" encoding="utf-8"?>
<ds:datastoreItem xmlns:ds="http://schemas.openxmlformats.org/officeDocument/2006/customXml" ds:itemID="{D964D468-DC5C-3C47-9E6C-79F90481A97E}">
  <ds:schemaRefs>
    <ds:schemaRef ds:uri="http://schemas.openxmlformats.org/officeDocument/2006/bibliography"/>
  </ds:schemaRefs>
</ds:datastoreItem>
</file>

<file path=customXml/itemProps44.xml><?xml version="1.0" encoding="utf-8"?>
<ds:datastoreItem xmlns:ds="http://schemas.openxmlformats.org/officeDocument/2006/customXml" ds:itemID="{DE9C4FD9-0000-C64C-BCD9-233AEE4A278A}">
  <ds:schemaRefs>
    <ds:schemaRef ds:uri="http://schemas.openxmlformats.org/officeDocument/2006/bibliography"/>
  </ds:schemaRefs>
</ds:datastoreItem>
</file>

<file path=customXml/itemProps45.xml><?xml version="1.0" encoding="utf-8"?>
<ds:datastoreItem xmlns:ds="http://schemas.openxmlformats.org/officeDocument/2006/customXml" ds:itemID="{0AD902EE-0A06-714B-B4AD-CE49DB9A4DBF}">
  <ds:schemaRefs>
    <ds:schemaRef ds:uri="http://schemas.openxmlformats.org/officeDocument/2006/bibliography"/>
  </ds:schemaRefs>
</ds:datastoreItem>
</file>

<file path=customXml/itemProps46.xml><?xml version="1.0" encoding="utf-8"?>
<ds:datastoreItem xmlns:ds="http://schemas.openxmlformats.org/officeDocument/2006/customXml" ds:itemID="{0A73D52C-54F7-AE41-8E56-DF5E7CA107B5}">
  <ds:schemaRefs>
    <ds:schemaRef ds:uri="http://schemas.openxmlformats.org/officeDocument/2006/bibliography"/>
  </ds:schemaRefs>
</ds:datastoreItem>
</file>

<file path=customXml/itemProps47.xml><?xml version="1.0" encoding="utf-8"?>
<ds:datastoreItem xmlns:ds="http://schemas.openxmlformats.org/officeDocument/2006/customXml" ds:itemID="{A0D05FD7-DB8C-904B-A9C7-6056D955AA84}">
  <ds:schemaRefs>
    <ds:schemaRef ds:uri="http://schemas.openxmlformats.org/officeDocument/2006/bibliography"/>
  </ds:schemaRefs>
</ds:datastoreItem>
</file>

<file path=customXml/itemProps48.xml><?xml version="1.0" encoding="utf-8"?>
<ds:datastoreItem xmlns:ds="http://schemas.openxmlformats.org/officeDocument/2006/customXml" ds:itemID="{1160A97C-B831-9A4F-9F06-0B9C35FC227E}">
  <ds:schemaRefs>
    <ds:schemaRef ds:uri="http://schemas.openxmlformats.org/officeDocument/2006/bibliography"/>
  </ds:schemaRefs>
</ds:datastoreItem>
</file>

<file path=customXml/itemProps49.xml><?xml version="1.0" encoding="utf-8"?>
<ds:datastoreItem xmlns:ds="http://schemas.openxmlformats.org/officeDocument/2006/customXml" ds:itemID="{F0484C63-B877-6C40-8BBA-4468089548B5}">
  <ds:schemaRefs>
    <ds:schemaRef ds:uri="http://schemas.openxmlformats.org/officeDocument/2006/bibliography"/>
  </ds:schemaRefs>
</ds:datastoreItem>
</file>

<file path=customXml/itemProps5.xml><?xml version="1.0" encoding="utf-8"?>
<ds:datastoreItem xmlns:ds="http://schemas.openxmlformats.org/officeDocument/2006/customXml" ds:itemID="{C77663B5-9413-C94F-8303-7269CF0CC0DC}">
  <ds:schemaRefs>
    <ds:schemaRef ds:uri="http://schemas.openxmlformats.org/officeDocument/2006/bibliography"/>
  </ds:schemaRefs>
</ds:datastoreItem>
</file>

<file path=customXml/itemProps50.xml><?xml version="1.0" encoding="utf-8"?>
<ds:datastoreItem xmlns:ds="http://schemas.openxmlformats.org/officeDocument/2006/customXml" ds:itemID="{8474BBA3-BD54-B847-9819-CBD67886ECAC}">
  <ds:schemaRefs>
    <ds:schemaRef ds:uri="http://schemas.openxmlformats.org/officeDocument/2006/bibliography"/>
  </ds:schemaRefs>
</ds:datastoreItem>
</file>

<file path=customXml/itemProps51.xml><?xml version="1.0" encoding="utf-8"?>
<ds:datastoreItem xmlns:ds="http://schemas.openxmlformats.org/officeDocument/2006/customXml" ds:itemID="{A4A8F5F0-073A-8046-9A57-E908DCFDBE7B}">
  <ds:schemaRefs>
    <ds:schemaRef ds:uri="http://schemas.openxmlformats.org/officeDocument/2006/bibliography"/>
  </ds:schemaRefs>
</ds:datastoreItem>
</file>

<file path=customXml/itemProps52.xml><?xml version="1.0" encoding="utf-8"?>
<ds:datastoreItem xmlns:ds="http://schemas.openxmlformats.org/officeDocument/2006/customXml" ds:itemID="{012CCA79-A9E2-FB4F-9341-3683FF301676}">
  <ds:schemaRefs>
    <ds:schemaRef ds:uri="http://schemas.openxmlformats.org/officeDocument/2006/bibliography"/>
  </ds:schemaRefs>
</ds:datastoreItem>
</file>

<file path=customXml/itemProps53.xml><?xml version="1.0" encoding="utf-8"?>
<ds:datastoreItem xmlns:ds="http://schemas.openxmlformats.org/officeDocument/2006/customXml" ds:itemID="{C07DB546-8F11-F44C-AE04-BFDDC5F38D5F}">
  <ds:schemaRefs>
    <ds:schemaRef ds:uri="http://schemas.openxmlformats.org/officeDocument/2006/bibliography"/>
  </ds:schemaRefs>
</ds:datastoreItem>
</file>

<file path=customXml/itemProps54.xml><?xml version="1.0" encoding="utf-8"?>
<ds:datastoreItem xmlns:ds="http://schemas.openxmlformats.org/officeDocument/2006/customXml" ds:itemID="{DF6DE338-92E9-4345-93F8-E76551015D40}">
  <ds:schemaRefs>
    <ds:schemaRef ds:uri="http://schemas.openxmlformats.org/officeDocument/2006/bibliography"/>
  </ds:schemaRefs>
</ds:datastoreItem>
</file>

<file path=customXml/itemProps55.xml><?xml version="1.0" encoding="utf-8"?>
<ds:datastoreItem xmlns:ds="http://schemas.openxmlformats.org/officeDocument/2006/customXml" ds:itemID="{6BA584E4-18AB-9A4C-95BE-F636683BC372}">
  <ds:schemaRefs>
    <ds:schemaRef ds:uri="http://schemas.openxmlformats.org/officeDocument/2006/bibliography"/>
  </ds:schemaRefs>
</ds:datastoreItem>
</file>

<file path=customXml/itemProps6.xml><?xml version="1.0" encoding="utf-8"?>
<ds:datastoreItem xmlns:ds="http://schemas.openxmlformats.org/officeDocument/2006/customXml" ds:itemID="{6F3B0075-4AEC-1044-ABCB-93D5423CDDE1}">
  <ds:schemaRefs>
    <ds:schemaRef ds:uri="http://schemas.openxmlformats.org/officeDocument/2006/bibliography"/>
  </ds:schemaRefs>
</ds:datastoreItem>
</file>

<file path=customXml/itemProps7.xml><?xml version="1.0" encoding="utf-8"?>
<ds:datastoreItem xmlns:ds="http://schemas.openxmlformats.org/officeDocument/2006/customXml" ds:itemID="{F414000F-FA61-E540-94EF-F58C1F2421ED}">
  <ds:schemaRefs>
    <ds:schemaRef ds:uri="http://schemas.openxmlformats.org/officeDocument/2006/bibliography"/>
  </ds:schemaRefs>
</ds:datastoreItem>
</file>

<file path=customXml/itemProps8.xml><?xml version="1.0" encoding="utf-8"?>
<ds:datastoreItem xmlns:ds="http://schemas.openxmlformats.org/officeDocument/2006/customXml" ds:itemID="{E758AEEF-80B6-3040-9845-43C7CACE4A3C}">
  <ds:schemaRefs>
    <ds:schemaRef ds:uri="http://schemas.openxmlformats.org/officeDocument/2006/bibliography"/>
  </ds:schemaRefs>
</ds:datastoreItem>
</file>

<file path=customXml/itemProps9.xml><?xml version="1.0" encoding="utf-8"?>
<ds:datastoreItem xmlns:ds="http://schemas.openxmlformats.org/officeDocument/2006/customXml" ds:itemID="{16E65DD6-86F1-624C-AC42-2F9FCEB5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36576</Words>
  <Characters>208487</Characters>
  <Application>Microsoft Macintosh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244574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cp:revision>
  <cp:lastPrinted>2018-09-07T15:16:00Z</cp:lastPrinted>
  <dcterms:created xsi:type="dcterms:W3CDTF">2019-03-11T16:40:00Z</dcterms:created>
  <dcterms:modified xsi:type="dcterms:W3CDTF">2019-03-11T16:40:00Z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